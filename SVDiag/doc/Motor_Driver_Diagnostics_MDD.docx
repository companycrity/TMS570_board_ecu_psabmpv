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4A781C">
      <w:pPr>
        <w:pStyle w:val="Heading1"/>
        <w:numPr>
          <w:ilvl w:val="0"/>
          <w:numId w:val="0"/>
        </w:numPr>
      </w:pPr>
      <w:r>
        <w:t xml:space="preserve">Module -- </w:t>
      </w:r>
      <w:fldSimple w:instr=" DOCPROPERTY &quot;Document Title&quot;  \* MERGEFORMAT ">
        <w:r w:rsidR="001C69EC">
          <w:t>Motor Driver Diagnostics</w:t>
        </w:r>
      </w:fldSimple>
      <w:bookmarkStart w:id="0" w:name="_GoBack"/>
      <w:bookmarkEnd w:id="0"/>
    </w:p>
    <w:p w:rsidR="004A781C" w:rsidRDefault="004A781C">
      <w:pPr>
        <w:pStyle w:val="Heading1"/>
      </w:pPr>
      <w:r>
        <w:t>High-Level Description</w:t>
      </w:r>
    </w:p>
    <w:p w:rsidR="004A781C" w:rsidRDefault="00CE531E">
      <w:r>
        <w:t>This function operates as a reporting mechanism for all Gate Drive faults.</w:t>
      </w:r>
    </w:p>
    <w:p w:rsidR="004A781C" w:rsidRDefault="004A781C">
      <w:pPr>
        <w:pStyle w:val="Heading1"/>
      </w:pPr>
      <w:r>
        <w:t>Figures</w:t>
      </w:r>
    </w:p>
    <w:p w:rsidR="004A781C" w:rsidRDefault="00926CA9" w:rsidP="00926CA9">
      <w:pPr>
        <w:pStyle w:val="Heading2"/>
      </w:pPr>
      <w:r>
        <w:t>Component Diagram</w:t>
      </w:r>
    </w:p>
    <w:p w:rsidR="004A781C" w:rsidRDefault="00871CF2" w:rsidP="00926CA9">
      <w:pPr>
        <w:jc w:val="center"/>
      </w:pPr>
      <w:r>
        <w:rPr>
          <w:noProof/>
        </w:rPr>
        <w:drawing>
          <wp:inline distT="0" distB="0" distL="0" distR="0">
            <wp:extent cx="2181225" cy="1924050"/>
            <wp:effectExtent l="1905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cstate="print"/>
                    <a:srcRect/>
                    <a:stretch>
                      <a:fillRect/>
                    </a:stretch>
                  </pic:blipFill>
                  <pic:spPr bwMode="auto">
                    <a:xfrm>
                      <a:off x="0" y="0"/>
                      <a:ext cx="2181225" cy="1924050"/>
                    </a:xfrm>
                    <a:prstGeom prst="rect">
                      <a:avLst/>
                    </a:prstGeom>
                    <a:noFill/>
                    <a:ln w="9525">
                      <a:noFill/>
                      <a:miter lim="800000"/>
                      <a:headEnd/>
                      <a:tailEnd/>
                    </a:ln>
                  </pic:spPr>
                </pic:pic>
              </a:graphicData>
            </a:graphic>
          </wp:inline>
        </w:drawing>
      </w:r>
    </w:p>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Pr="004B5BE2" w:rsidRDefault="00DA30B8" w:rsidP="00262353">
            <w:pPr>
              <w:spacing w:before="100" w:beforeAutospacing="1" w:after="100" w:afterAutospacing="1"/>
              <w:rPr>
                <w:rFonts w:ascii="Arial" w:hAnsi="Arial" w:cs="Arial"/>
                <w:sz w:val="16"/>
                <w:szCs w:val="16"/>
              </w:rPr>
            </w:pPr>
            <w:proofErr w:type="spellStart"/>
            <w:r w:rsidRPr="00DA30B8">
              <w:rPr>
                <w:rFonts w:ascii="Arial" w:hAnsi="Arial" w:cs="Arial"/>
                <w:sz w:val="16"/>
              </w:rPr>
              <w:t>VswitchClosed_Cnt_lgc</w:t>
            </w:r>
            <w:proofErr w:type="spellEnd"/>
          </w:p>
        </w:tc>
        <w:tc>
          <w:tcPr>
            <w:tcW w:w="4455" w:type="dxa"/>
            <w:vAlign w:val="center"/>
          </w:tcPr>
          <w:p w:rsidR="006D33CC" w:rsidRPr="004B5BE2" w:rsidRDefault="00DA30B8" w:rsidP="00262353">
            <w:pPr>
              <w:spacing w:before="100" w:beforeAutospacing="1" w:after="100" w:afterAutospacing="1"/>
              <w:rPr>
                <w:rFonts w:ascii="Arial" w:hAnsi="Arial" w:cs="Arial"/>
                <w:sz w:val="16"/>
                <w:szCs w:val="16"/>
              </w:rPr>
            </w:pPr>
            <w:proofErr w:type="spellStart"/>
            <w:r w:rsidRPr="00DA30B8">
              <w:rPr>
                <w:rFonts w:ascii="Arial" w:hAnsi="Arial" w:cs="Arial"/>
                <w:sz w:val="16"/>
                <w:szCs w:val="16"/>
              </w:rPr>
              <w:t>FETFaultPhase_Cnt_enum</w:t>
            </w:r>
            <w:proofErr w:type="spellEnd"/>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Default="005F56B2" w:rsidP="00262353">
            <w:pPr>
              <w:spacing w:before="100" w:beforeAutospacing="1" w:after="100" w:afterAutospacing="1"/>
              <w:rPr>
                <w:rFonts w:ascii="Arial" w:hAnsi="Arial" w:cs="Arial"/>
                <w:sz w:val="16"/>
                <w:szCs w:val="16"/>
              </w:rPr>
            </w:pPr>
            <w:proofErr w:type="spellStart"/>
            <w:r>
              <w:rPr>
                <w:rFonts w:ascii="Arial" w:hAnsi="Arial" w:cs="Arial"/>
                <w:sz w:val="16"/>
                <w:szCs w:val="16"/>
              </w:rPr>
              <w:t>MtrDrvrInitStart</w:t>
            </w:r>
            <w:r w:rsidR="00CC12E3">
              <w:rPr>
                <w:rFonts w:ascii="Arial" w:hAnsi="Arial" w:cs="Arial"/>
                <w:sz w:val="16"/>
                <w:szCs w:val="16"/>
              </w:rPr>
              <w:t>_Cnt_lgc</w:t>
            </w:r>
            <w:proofErr w:type="spellEnd"/>
          </w:p>
        </w:tc>
        <w:tc>
          <w:tcPr>
            <w:tcW w:w="4455" w:type="dxa"/>
            <w:vAlign w:val="center"/>
          </w:tcPr>
          <w:p w:rsidR="006D33CC" w:rsidRDefault="00DA30B8" w:rsidP="00262353">
            <w:pPr>
              <w:spacing w:before="100" w:beforeAutospacing="1" w:after="100" w:afterAutospacing="1"/>
              <w:rPr>
                <w:rFonts w:ascii="Arial" w:hAnsi="Arial" w:cs="Arial"/>
                <w:sz w:val="16"/>
                <w:szCs w:val="16"/>
              </w:rPr>
            </w:pPr>
            <w:proofErr w:type="spellStart"/>
            <w:r w:rsidRPr="00DA30B8">
              <w:rPr>
                <w:rFonts w:ascii="Arial" w:hAnsi="Arial" w:cs="Arial"/>
                <w:sz w:val="16"/>
                <w:szCs w:val="16"/>
              </w:rPr>
              <w:t>FETFaultType_Cnt_enum</w:t>
            </w:r>
            <w:proofErr w:type="spellEnd"/>
          </w:p>
        </w:tc>
      </w:tr>
      <w:tr w:rsidR="005F56B2"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5F56B2" w:rsidRDefault="005F56B2" w:rsidP="00262353">
            <w:pPr>
              <w:spacing w:before="100" w:beforeAutospacing="1" w:after="100" w:afterAutospacing="1"/>
              <w:rPr>
                <w:rFonts w:ascii="Arial" w:hAnsi="Arial" w:cs="Arial"/>
                <w:sz w:val="16"/>
                <w:szCs w:val="16"/>
              </w:rPr>
            </w:pPr>
          </w:p>
        </w:tc>
        <w:tc>
          <w:tcPr>
            <w:tcW w:w="4455" w:type="dxa"/>
            <w:vAlign w:val="center"/>
          </w:tcPr>
          <w:p w:rsidR="005F56B2" w:rsidRPr="00DA30B8" w:rsidRDefault="005F56B2" w:rsidP="00262353">
            <w:pPr>
              <w:spacing w:before="100" w:beforeAutospacing="1" w:after="100" w:afterAutospacing="1"/>
              <w:rPr>
                <w:rFonts w:ascii="Arial" w:hAnsi="Arial" w:cs="Arial"/>
                <w:sz w:val="16"/>
                <w:szCs w:val="16"/>
              </w:rPr>
            </w:pPr>
            <w:proofErr w:type="spellStart"/>
            <w:r>
              <w:rPr>
                <w:rFonts w:ascii="Arial" w:hAnsi="Arial" w:cs="Arial"/>
                <w:sz w:val="16"/>
                <w:szCs w:val="16"/>
              </w:rPr>
              <w:t>MtrDrvrInitComplete</w:t>
            </w:r>
            <w:r w:rsidR="00CC12E3">
              <w:rPr>
                <w:rFonts w:ascii="Arial" w:hAnsi="Arial" w:cs="Arial"/>
                <w:sz w:val="16"/>
                <w:szCs w:val="16"/>
              </w:rPr>
              <w:t>_Cnt_lgc</w:t>
            </w:r>
            <w:proofErr w:type="spellEnd"/>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718"/>
        <w:gridCol w:w="990"/>
        <w:gridCol w:w="1350"/>
        <w:gridCol w:w="1170"/>
        <w:gridCol w:w="2700"/>
      </w:tblGrid>
      <w:tr w:rsidR="00BD008B" w:rsidTr="004943E8">
        <w:tc>
          <w:tcPr>
            <w:tcW w:w="271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262353">
            <w:pPr>
              <w:spacing w:before="60"/>
              <w:jc w:val="center"/>
              <w:rPr>
                <w:rFonts w:ascii="Arial" w:hAnsi="Arial" w:cs="Arial"/>
                <w:sz w:val="16"/>
              </w:rPr>
            </w:pPr>
            <w:r>
              <w:rPr>
                <w:rFonts w:ascii="Arial" w:hAnsi="Arial" w:cs="Arial"/>
                <w:sz w:val="16"/>
              </w:rPr>
              <w:t>Variable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262353">
            <w:pPr>
              <w:spacing w:before="60"/>
              <w:jc w:val="center"/>
              <w:rPr>
                <w:rFonts w:ascii="Arial" w:hAnsi="Arial" w:cs="Arial"/>
                <w:sz w:val="16"/>
              </w:rPr>
            </w:pPr>
            <w:r>
              <w:rPr>
                <w:rFonts w:ascii="Arial" w:hAnsi="Arial" w:cs="Arial"/>
                <w:sz w:val="16"/>
              </w:rPr>
              <w:t>Resolution</w:t>
            </w:r>
          </w:p>
        </w:tc>
        <w:tc>
          <w:tcPr>
            <w:tcW w:w="13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262353">
            <w:pPr>
              <w:spacing w:before="60"/>
              <w:jc w:val="center"/>
              <w:rPr>
                <w:rFonts w:ascii="Arial" w:hAnsi="Arial" w:cs="Arial"/>
                <w:sz w:val="16"/>
              </w:rPr>
            </w:pPr>
            <w:r>
              <w:rPr>
                <w:rFonts w:ascii="Arial" w:hAnsi="Arial" w:cs="Arial"/>
                <w:sz w:val="16"/>
              </w:rPr>
              <w:t>Legal Range</w:t>
            </w:r>
          </w:p>
          <w:p w:rsidR="00BD008B" w:rsidRDefault="00BD008B" w:rsidP="00262353">
            <w:pPr>
              <w:spacing w:before="60"/>
              <w:jc w:val="center"/>
              <w:rPr>
                <w:rFonts w:ascii="Arial" w:hAnsi="Arial" w:cs="Arial"/>
                <w:sz w:val="16"/>
              </w:rPr>
            </w:pPr>
            <w:r>
              <w:rPr>
                <w:rFonts w:ascii="Arial" w:hAnsi="Arial" w:cs="Arial"/>
                <w:sz w:val="16"/>
              </w:rPr>
              <w:t>(min)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262353">
            <w:pPr>
              <w:spacing w:before="60"/>
              <w:jc w:val="center"/>
              <w:rPr>
                <w:rFonts w:ascii="Arial" w:hAnsi="Arial" w:cs="Arial"/>
                <w:sz w:val="16"/>
              </w:rPr>
            </w:pPr>
            <w:r>
              <w:rPr>
                <w:rFonts w:ascii="Arial" w:hAnsi="Arial" w:cs="Arial"/>
                <w:sz w:val="16"/>
              </w:rPr>
              <w:t>Legal Range</w:t>
            </w:r>
          </w:p>
          <w:p w:rsidR="00BD008B" w:rsidRDefault="00BD008B" w:rsidP="00262353">
            <w:pPr>
              <w:spacing w:before="60"/>
              <w:jc w:val="center"/>
              <w:rPr>
                <w:rFonts w:ascii="Arial" w:hAnsi="Arial" w:cs="Arial"/>
                <w:sz w:val="16"/>
              </w:rPr>
            </w:pPr>
            <w:r>
              <w:rPr>
                <w:rFonts w:ascii="Arial" w:hAnsi="Arial" w:cs="Arial"/>
                <w:sz w:val="16"/>
              </w:rPr>
              <w:t>(max)</w:t>
            </w:r>
          </w:p>
        </w:tc>
        <w:tc>
          <w:tcPr>
            <w:tcW w:w="270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262353">
            <w:pPr>
              <w:spacing w:before="60"/>
              <w:jc w:val="center"/>
              <w:rPr>
                <w:rFonts w:ascii="Arial" w:hAnsi="Arial" w:cs="Arial"/>
                <w:sz w:val="16"/>
              </w:rPr>
            </w:pPr>
            <w:r>
              <w:rPr>
                <w:rFonts w:ascii="Arial" w:hAnsi="Arial" w:cs="Arial"/>
                <w:sz w:val="16"/>
              </w:rPr>
              <w:t>Software Segment</w:t>
            </w:r>
          </w:p>
        </w:tc>
      </w:tr>
      <w:tr w:rsidR="00BD008B" w:rsidTr="004943E8">
        <w:tc>
          <w:tcPr>
            <w:tcW w:w="2718" w:type="dxa"/>
            <w:tcBorders>
              <w:top w:val="single" w:sz="6" w:space="0" w:color="auto"/>
              <w:left w:val="single" w:sz="6" w:space="0" w:color="auto"/>
              <w:bottom w:val="single" w:sz="6" w:space="0" w:color="auto"/>
              <w:right w:val="single" w:sz="6" w:space="0" w:color="auto"/>
            </w:tcBorders>
          </w:tcPr>
          <w:p w:rsidR="00BD008B" w:rsidRDefault="0064751B" w:rsidP="00262353">
            <w:pPr>
              <w:spacing w:before="60"/>
              <w:rPr>
                <w:rFonts w:ascii="Arial" w:hAnsi="Arial" w:cs="Arial"/>
                <w:sz w:val="16"/>
              </w:rPr>
            </w:pPr>
            <w:ins w:id="1" w:author="Thomas, Vince" w:date="2013-10-08T13:19:00Z">
              <w:r w:rsidRPr="0064751B">
                <w:rPr>
                  <w:rFonts w:ascii="Arial" w:hAnsi="Arial" w:cs="Arial"/>
                  <w:sz w:val="16"/>
                </w:rPr>
                <w:t>SVDiag</w:t>
              </w:r>
              <w:r>
                <w:rPr>
                  <w:rFonts w:ascii="Arial" w:hAnsi="Arial" w:cs="Arial"/>
                  <w:sz w:val="16"/>
                </w:rPr>
                <w:t>_</w:t>
              </w:r>
            </w:ins>
            <w:r w:rsidR="004943E8" w:rsidRPr="004943E8">
              <w:rPr>
                <w:rFonts w:ascii="Arial" w:hAnsi="Arial" w:cs="Arial"/>
                <w:sz w:val="16"/>
              </w:rPr>
              <w:t>MtrDrvInitStartTime_mS_M_u32p0</w:t>
            </w:r>
          </w:p>
        </w:tc>
        <w:tc>
          <w:tcPr>
            <w:tcW w:w="990" w:type="dxa"/>
            <w:tcBorders>
              <w:top w:val="single" w:sz="6" w:space="0" w:color="auto"/>
              <w:left w:val="single" w:sz="6" w:space="0" w:color="auto"/>
              <w:bottom w:val="single" w:sz="6" w:space="0" w:color="auto"/>
              <w:right w:val="single" w:sz="6" w:space="0" w:color="auto"/>
            </w:tcBorders>
          </w:tcPr>
          <w:p w:rsidR="00BD008B" w:rsidRDefault="004943E8" w:rsidP="00262353">
            <w:pPr>
              <w:spacing w:before="60"/>
              <w:rPr>
                <w:rFonts w:ascii="Arial" w:hAnsi="Arial" w:cs="Arial"/>
                <w:sz w:val="16"/>
              </w:rPr>
            </w:pPr>
            <w:r>
              <w:rPr>
                <w:rFonts w:ascii="Arial" w:hAnsi="Arial" w:cs="Arial"/>
                <w:sz w:val="16"/>
              </w:rPr>
              <w:t>uint32</w:t>
            </w:r>
          </w:p>
        </w:tc>
        <w:tc>
          <w:tcPr>
            <w:tcW w:w="1350" w:type="dxa"/>
            <w:tcBorders>
              <w:top w:val="single" w:sz="6" w:space="0" w:color="auto"/>
              <w:left w:val="single" w:sz="6" w:space="0" w:color="auto"/>
              <w:bottom w:val="single" w:sz="6" w:space="0" w:color="auto"/>
              <w:right w:val="single" w:sz="6" w:space="0" w:color="auto"/>
            </w:tcBorders>
          </w:tcPr>
          <w:p w:rsidR="00BD008B" w:rsidRDefault="004943E8" w:rsidP="00262353">
            <w:pPr>
              <w:spacing w:before="60"/>
              <w:rPr>
                <w:rFonts w:ascii="Arial" w:hAnsi="Arial" w:cs="Arial"/>
                <w:sz w:val="16"/>
              </w:rPr>
            </w:pPr>
            <w:r>
              <w:rPr>
                <w:rFonts w:ascii="Arial" w:hAnsi="Arial" w:cs="Arial"/>
                <w:sz w:val="16"/>
              </w:rPr>
              <w:t>FULL</w:t>
            </w:r>
          </w:p>
        </w:tc>
        <w:tc>
          <w:tcPr>
            <w:tcW w:w="1170" w:type="dxa"/>
            <w:tcBorders>
              <w:top w:val="single" w:sz="6" w:space="0" w:color="auto"/>
              <w:left w:val="single" w:sz="6" w:space="0" w:color="auto"/>
              <w:bottom w:val="single" w:sz="6" w:space="0" w:color="auto"/>
              <w:right w:val="single" w:sz="6" w:space="0" w:color="auto"/>
            </w:tcBorders>
          </w:tcPr>
          <w:p w:rsidR="00BD008B" w:rsidRDefault="004943E8" w:rsidP="00262353">
            <w:pPr>
              <w:spacing w:before="60"/>
              <w:rPr>
                <w:rFonts w:ascii="Arial" w:hAnsi="Arial" w:cs="Arial"/>
                <w:sz w:val="16"/>
              </w:rPr>
            </w:pPr>
            <w:r>
              <w:rPr>
                <w:rFonts w:ascii="Arial" w:hAnsi="Arial" w:cs="Arial"/>
                <w:sz w:val="16"/>
              </w:rPr>
              <w:t>FULL</w:t>
            </w:r>
          </w:p>
        </w:tc>
        <w:tc>
          <w:tcPr>
            <w:tcW w:w="2700" w:type="dxa"/>
            <w:tcBorders>
              <w:top w:val="single" w:sz="6" w:space="0" w:color="auto"/>
              <w:left w:val="single" w:sz="6" w:space="0" w:color="auto"/>
              <w:bottom w:val="single" w:sz="6" w:space="0" w:color="auto"/>
              <w:right w:val="single" w:sz="6" w:space="0" w:color="auto"/>
            </w:tcBorders>
          </w:tcPr>
          <w:p w:rsidR="00BD008B" w:rsidRDefault="004B2AD0" w:rsidP="00262353">
            <w:pPr>
              <w:spacing w:before="60"/>
              <w:rPr>
                <w:rFonts w:ascii="Arial" w:hAnsi="Arial" w:cs="Arial"/>
                <w:sz w:val="16"/>
              </w:rPr>
            </w:pPr>
            <w:r w:rsidRPr="004B2AD0">
              <w:rPr>
                <w:rFonts w:ascii="Arial" w:hAnsi="Arial" w:cs="Arial"/>
                <w:sz w:val="16"/>
              </w:rPr>
              <w:t>MTRDRVDIAG_START_SEC_VAR_CLEARED_32</w:t>
            </w:r>
          </w:p>
        </w:tc>
      </w:tr>
      <w:tr w:rsidR="00BD008B" w:rsidTr="004943E8">
        <w:tc>
          <w:tcPr>
            <w:tcW w:w="2718" w:type="dxa"/>
            <w:tcBorders>
              <w:top w:val="single" w:sz="6" w:space="0" w:color="auto"/>
              <w:left w:val="single" w:sz="6" w:space="0" w:color="auto"/>
              <w:bottom w:val="single" w:sz="6" w:space="0" w:color="auto"/>
              <w:right w:val="single" w:sz="6" w:space="0" w:color="auto"/>
            </w:tcBorders>
          </w:tcPr>
          <w:p w:rsidR="00BD008B" w:rsidRDefault="0064751B" w:rsidP="00262353">
            <w:pPr>
              <w:spacing w:before="60"/>
              <w:rPr>
                <w:rFonts w:ascii="Arial" w:hAnsi="Arial" w:cs="Arial"/>
                <w:sz w:val="16"/>
              </w:rPr>
            </w:pPr>
            <w:proofErr w:type="spellStart"/>
            <w:ins w:id="2" w:author="Thomas, Vince" w:date="2013-10-08T13:19:00Z">
              <w:r w:rsidRPr="0064751B">
                <w:rPr>
                  <w:rFonts w:ascii="Arial" w:hAnsi="Arial" w:cs="Arial"/>
                  <w:sz w:val="16"/>
                </w:rPr>
                <w:t>SVDiag_</w:t>
              </w:r>
            </w:ins>
            <w:r w:rsidR="004943E8" w:rsidRPr="004943E8">
              <w:rPr>
                <w:rFonts w:ascii="Arial" w:hAnsi="Arial" w:cs="Arial"/>
                <w:sz w:val="16"/>
              </w:rPr>
              <w:t>ResetWaitLoop_Cnt_M_lgc</w:t>
            </w:r>
            <w:proofErr w:type="spellEnd"/>
          </w:p>
        </w:tc>
        <w:tc>
          <w:tcPr>
            <w:tcW w:w="990" w:type="dxa"/>
            <w:tcBorders>
              <w:top w:val="single" w:sz="6" w:space="0" w:color="auto"/>
              <w:left w:val="single" w:sz="6" w:space="0" w:color="auto"/>
              <w:bottom w:val="single" w:sz="6" w:space="0" w:color="auto"/>
              <w:right w:val="single" w:sz="6" w:space="0" w:color="auto"/>
            </w:tcBorders>
          </w:tcPr>
          <w:p w:rsidR="00BD008B" w:rsidRDefault="004943E8" w:rsidP="00262353">
            <w:pPr>
              <w:spacing w:before="60"/>
              <w:rPr>
                <w:rFonts w:ascii="Arial" w:hAnsi="Arial" w:cs="Arial"/>
                <w:sz w:val="16"/>
              </w:rPr>
            </w:pPr>
            <w:proofErr w:type="spellStart"/>
            <w:r w:rsidRPr="004943E8">
              <w:rPr>
                <w:rFonts w:ascii="Arial" w:hAnsi="Arial" w:cs="Arial"/>
                <w:sz w:val="16"/>
              </w:rPr>
              <w:t>boolean</w:t>
            </w:r>
            <w:proofErr w:type="spellEnd"/>
          </w:p>
        </w:tc>
        <w:tc>
          <w:tcPr>
            <w:tcW w:w="1350" w:type="dxa"/>
            <w:tcBorders>
              <w:top w:val="single" w:sz="6" w:space="0" w:color="auto"/>
              <w:left w:val="single" w:sz="6" w:space="0" w:color="auto"/>
              <w:bottom w:val="single" w:sz="6" w:space="0" w:color="auto"/>
              <w:right w:val="single" w:sz="6" w:space="0" w:color="auto"/>
            </w:tcBorders>
          </w:tcPr>
          <w:p w:rsidR="00BD008B" w:rsidRDefault="004943E8" w:rsidP="00262353">
            <w:pPr>
              <w:spacing w:before="60"/>
              <w:rPr>
                <w:rFonts w:ascii="Arial" w:hAnsi="Arial" w:cs="Arial"/>
                <w:sz w:val="16"/>
              </w:rPr>
            </w:pPr>
            <w:r>
              <w:rPr>
                <w:rFonts w:ascii="Arial" w:hAnsi="Arial" w:cs="Arial"/>
                <w:sz w:val="16"/>
              </w:rPr>
              <w:t>FALSE</w:t>
            </w:r>
          </w:p>
        </w:tc>
        <w:tc>
          <w:tcPr>
            <w:tcW w:w="1170" w:type="dxa"/>
            <w:tcBorders>
              <w:top w:val="single" w:sz="6" w:space="0" w:color="auto"/>
              <w:left w:val="single" w:sz="6" w:space="0" w:color="auto"/>
              <w:bottom w:val="single" w:sz="6" w:space="0" w:color="auto"/>
              <w:right w:val="single" w:sz="6" w:space="0" w:color="auto"/>
            </w:tcBorders>
          </w:tcPr>
          <w:p w:rsidR="00BD008B" w:rsidRDefault="004943E8" w:rsidP="00262353">
            <w:pPr>
              <w:spacing w:before="60"/>
              <w:rPr>
                <w:rFonts w:ascii="Arial" w:hAnsi="Arial" w:cs="Arial"/>
                <w:sz w:val="16"/>
              </w:rPr>
            </w:pPr>
            <w:r>
              <w:rPr>
                <w:rFonts w:ascii="Arial" w:hAnsi="Arial" w:cs="Arial"/>
                <w:sz w:val="16"/>
              </w:rPr>
              <w:t>TRUE</w:t>
            </w:r>
          </w:p>
        </w:tc>
        <w:tc>
          <w:tcPr>
            <w:tcW w:w="2700" w:type="dxa"/>
            <w:tcBorders>
              <w:top w:val="single" w:sz="6" w:space="0" w:color="auto"/>
              <w:left w:val="single" w:sz="6" w:space="0" w:color="auto"/>
              <w:bottom w:val="single" w:sz="6" w:space="0" w:color="auto"/>
              <w:right w:val="single" w:sz="6" w:space="0" w:color="auto"/>
            </w:tcBorders>
          </w:tcPr>
          <w:p w:rsidR="00BD008B" w:rsidRDefault="004B2AD0" w:rsidP="00262353">
            <w:pPr>
              <w:spacing w:before="60"/>
              <w:rPr>
                <w:rFonts w:ascii="Arial" w:hAnsi="Arial" w:cs="Arial"/>
                <w:sz w:val="16"/>
              </w:rPr>
            </w:pPr>
            <w:r w:rsidRPr="004B2AD0">
              <w:rPr>
                <w:rFonts w:ascii="Arial" w:hAnsi="Arial" w:cs="Arial"/>
                <w:sz w:val="16"/>
              </w:rPr>
              <w:t>MTRDRVDIAG_START_SEC_VAR_CLEARED_BOOLEAN</w:t>
            </w:r>
          </w:p>
        </w:tc>
      </w:tr>
      <w:tr w:rsidR="004943E8" w:rsidTr="004943E8">
        <w:tc>
          <w:tcPr>
            <w:tcW w:w="2718" w:type="dxa"/>
            <w:tcBorders>
              <w:top w:val="single" w:sz="6" w:space="0" w:color="auto"/>
              <w:left w:val="single" w:sz="6" w:space="0" w:color="auto"/>
              <w:bottom w:val="single" w:sz="6" w:space="0" w:color="auto"/>
              <w:right w:val="single" w:sz="6" w:space="0" w:color="auto"/>
            </w:tcBorders>
          </w:tcPr>
          <w:p w:rsidR="004943E8" w:rsidRPr="004943E8" w:rsidRDefault="0064751B" w:rsidP="00262353">
            <w:pPr>
              <w:spacing w:before="60"/>
              <w:rPr>
                <w:rFonts w:ascii="Arial" w:hAnsi="Arial" w:cs="Arial"/>
                <w:sz w:val="16"/>
              </w:rPr>
            </w:pPr>
            <w:ins w:id="3" w:author="Thomas, Vince" w:date="2013-10-08T13:20:00Z">
              <w:r w:rsidRPr="0064751B">
                <w:rPr>
                  <w:rFonts w:ascii="Arial" w:hAnsi="Arial" w:cs="Arial"/>
                  <w:sz w:val="16"/>
                </w:rPr>
                <w:t>SVDiag_</w:t>
              </w:r>
            </w:ins>
            <w:r w:rsidR="004943E8" w:rsidRPr="004943E8">
              <w:rPr>
                <w:rFonts w:ascii="Arial" w:hAnsi="Arial" w:cs="Arial"/>
                <w:sz w:val="16"/>
              </w:rPr>
              <w:t>GateDrvFltSts_Cnt_D_b16</w:t>
            </w:r>
          </w:p>
        </w:tc>
        <w:tc>
          <w:tcPr>
            <w:tcW w:w="990" w:type="dxa"/>
            <w:tcBorders>
              <w:top w:val="single" w:sz="6" w:space="0" w:color="auto"/>
              <w:left w:val="single" w:sz="6" w:space="0" w:color="auto"/>
              <w:bottom w:val="single" w:sz="6" w:space="0" w:color="auto"/>
              <w:right w:val="single" w:sz="6" w:space="0" w:color="auto"/>
            </w:tcBorders>
          </w:tcPr>
          <w:p w:rsidR="004943E8" w:rsidRPr="004943E8" w:rsidRDefault="004943E8" w:rsidP="00262353">
            <w:pPr>
              <w:spacing w:before="60"/>
              <w:rPr>
                <w:rFonts w:ascii="Arial" w:hAnsi="Arial" w:cs="Arial"/>
                <w:sz w:val="16"/>
              </w:rPr>
            </w:pPr>
            <w:r w:rsidRPr="004943E8">
              <w:rPr>
                <w:rFonts w:ascii="Arial" w:hAnsi="Arial" w:cs="Arial"/>
                <w:sz w:val="16"/>
              </w:rPr>
              <w:t>uint16</w:t>
            </w:r>
          </w:p>
        </w:tc>
        <w:tc>
          <w:tcPr>
            <w:tcW w:w="1350" w:type="dxa"/>
            <w:tcBorders>
              <w:top w:val="single" w:sz="6" w:space="0" w:color="auto"/>
              <w:left w:val="single" w:sz="6" w:space="0" w:color="auto"/>
              <w:bottom w:val="single" w:sz="6" w:space="0" w:color="auto"/>
              <w:right w:val="single" w:sz="6" w:space="0" w:color="auto"/>
            </w:tcBorders>
          </w:tcPr>
          <w:p w:rsidR="004943E8" w:rsidRDefault="004943E8" w:rsidP="00262353">
            <w:pPr>
              <w:spacing w:before="60"/>
              <w:rPr>
                <w:rFonts w:ascii="Arial" w:hAnsi="Arial" w:cs="Arial"/>
                <w:sz w:val="16"/>
              </w:rPr>
            </w:pPr>
            <w:r>
              <w:rPr>
                <w:rFonts w:ascii="Arial" w:hAnsi="Arial" w:cs="Arial"/>
                <w:sz w:val="16"/>
              </w:rPr>
              <w:t>FULL</w:t>
            </w:r>
          </w:p>
        </w:tc>
        <w:tc>
          <w:tcPr>
            <w:tcW w:w="1170" w:type="dxa"/>
            <w:tcBorders>
              <w:top w:val="single" w:sz="6" w:space="0" w:color="auto"/>
              <w:left w:val="single" w:sz="6" w:space="0" w:color="auto"/>
              <w:bottom w:val="single" w:sz="6" w:space="0" w:color="auto"/>
              <w:right w:val="single" w:sz="6" w:space="0" w:color="auto"/>
            </w:tcBorders>
          </w:tcPr>
          <w:p w:rsidR="004943E8" w:rsidRDefault="004943E8" w:rsidP="00262353">
            <w:pPr>
              <w:spacing w:before="60"/>
              <w:rPr>
                <w:rFonts w:ascii="Arial" w:hAnsi="Arial" w:cs="Arial"/>
                <w:sz w:val="16"/>
              </w:rPr>
            </w:pPr>
            <w:r>
              <w:rPr>
                <w:rFonts w:ascii="Arial" w:hAnsi="Arial" w:cs="Arial"/>
                <w:sz w:val="16"/>
              </w:rPr>
              <w:t>FULL</w:t>
            </w:r>
          </w:p>
        </w:tc>
        <w:tc>
          <w:tcPr>
            <w:tcW w:w="2700" w:type="dxa"/>
            <w:tcBorders>
              <w:top w:val="single" w:sz="6" w:space="0" w:color="auto"/>
              <w:left w:val="single" w:sz="6" w:space="0" w:color="auto"/>
              <w:bottom w:val="single" w:sz="6" w:space="0" w:color="auto"/>
              <w:right w:val="single" w:sz="6" w:space="0" w:color="auto"/>
            </w:tcBorders>
          </w:tcPr>
          <w:p w:rsidR="004943E8" w:rsidRDefault="004B2AD0" w:rsidP="00262353">
            <w:pPr>
              <w:spacing w:before="60"/>
              <w:rPr>
                <w:rFonts w:ascii="Arial" w:hAnsi="Arial" w:cs="Arial"/>
                <w:sz w:val="16"/>
              </w:rPr>
            </w:pPr>
            <w:r w:rsidRPr="004B2AD0">
              <w:rPr>
                <w:rFonts w:ascii="Arial" w:hAnsi="Arial" w:cs="Arial"/>
                <w:sz w:val="16"/>
              </w:rPr>
              <w:t>MTRDRVDIAG_START_SEC_VAR_CLEARED_16</w:t>
            </w:r>
          </w:p>
        </w:tc>
      </w:tr>
      <w:tr w:rsidR="004943E8" w:rsidTr="004943E8">
        <w:tc>
          <w:tcPr>
            <w:tcW w:w="2718" w:type="dxa"/>
            <w:tcBorders>
              <w:top w:val="single" w:sz="6" w:space="0" w:color="auto"/>
              <w:left w:val="single" w:sz="6" w:space="0" w:color="auto"/>
              <w:bottom w:val="single" w:sz="6" w:space="0" w:color="auto"/>
              <w:right w:val="single" w:sz="6" w:space="0" w:color="auto"/>
            </w:tcBorders>
          </w:tcPr>
          <w:p w:rsidR="004943E8" w:rsidRPr="004943E8" w:rsidRDefault="0064751B" w:rsidP="00262353">
            <w:pPr>
              <w:spacing w:before="60"/>
              <w:rPr>
                <w:rFonts w:ascii="Arial" w:hAnsi="Arial" w:cs="Arial"/>
                <w:sz w:val="16"/>
              </w:rPr>
            </w:pPr>
            <w:proofErr w:type="spellStart"/>
            <w:ins w:id="4" w:author="Thomas, Vince" w:date="2013-10-08T13:20:00Z">
              <w:r w:rsidRPr="0064751B">
                <w:rPr>
                  <w:rFonts w:ascii="Arial" w:hAnsi="Arial" w:cs="Arial"/>
                  <w:sz w:val="16"/>
                </w:rPr>
                <w:t>SVDiag_</w:t>
              </w:r>
            </w:ins>
            <w:r w:rsidR="004943E8" w:rsidRPr="004943E8">
              <w:rPr>
                <w:rFonts w:ascii="Arial" w:hAnsi="Arial" w:cs="Arial"/>
                <w:sz w:val="16"/>
              </w:rPr>
              <w:t>MtrDrvInitActive_Cnt_M_lgc</w:t>
            </w:r>
            <w:proofErr w:type="spellEnd"/>
          </w:p>
        </w:tc>
        <w:tc>
          <w:tcPr>
            <w:tcW w:w="990" w:type="dxa"/>
            <w:tcBorders>
              <w:top w:val="single" w:sz="6" w:space="0" w:color="auto"/>
              <w:left w:val="single" w:sz="6" w:space="0" w:color="auto"/>
              <w:bottom w:val="single" w:sz="6" w:space="0" w:color="auto"/>
              <w:right w:val="single" w:sz="6" w:space="0" w:color="auto"/>
            </w:tcBorders>
          </w:tcPr>
          <w:p w:rsidR="004943E8" w:rsidRDefault="004943E8" w:rsidP="00262353">
            <w:pPr>
              <w:spacing w:before="60"/>
              <w:rPr>
                <w:rFonts w:ascii="Arial" w:hAnsi="Arial" w:cs="Arial"/>
                <w:sz w:val="16"/>
              </w:rPr>
            </w:pPr>
            <w:proofErr w:type="spellStart"/>
            <w:r w:rsidRPr="004943E8">
              <w:rPr>
                <w:rFonts w:ascii="Arial" w:hAnsi="Arial" w:cs="Arial"/>
                <w:sz w:val="16"/>
              </w:rPr>
              <w:t>boolean</w:t>
            </w:r>
            <w:proofErr w:type="spellEnd"/>
          </w:p>
        </w:tc>
        <w:tc>
          <w:tcPr>
            <w:tcW w:w="1350" w:type="dxa"/>
            <w:tcBorders>
              <w:top w:val="single" w:sz="6" w:space="0" w:color="auto"/>
              <w:left w:val="single" w:sz="6" w:space="0" w:color="auto"/>
              <w:bottom w:val="single" w:sz="6" w:space="0" w:color="auto"/>
              <w:right w:val="single" w:sz="6" w:space="0" w:color="auto"/>
            </w:tcBorders>
          </w:tcPr>
          <w:p w:rsidR="004943E8" w:rsidRDefault="004943E8" w:rsidP="00262353">
            <w:pPr>
              <w:spacing w:before="60"/>
              <w:rPr>
                <w:rFonts w:ascii="Arial" w:hAnsi="Arial" w:cs="Arial"/>
                <w:sz w:val="16"/>
              </w:rPr>
            </w:pPr>
            <w:r>
              <w:rPr>
                <w:rFonts w:ascii="Arial" w:hAnsi="Arial" w:cs="Arial"/>
                <w:sz w:val="16"/>
              </w:rPr>
              <w:t>FALSE</w:t>
            </w:r>
          </w:p>
        </w:tc>
        <w:tc>
          <w:tcPr>
            <w:tcW w:w="1170" w:type="dxa"/>
            <w:tcBorders>
              <w:top w:val="single" w:sz="6" w:space="0" w:color="auto"/>
              <w:left w:val="single" w:sz="6" w:space="0" w:color="auto"/>
              <w:bottom w:val="single" w:sz="6" w:space="0" w:color="auto"/>
              <w:right w:val="single" w:sz="6" w:space="0" w:color="auto"/>
            </w:tcBorders>
          </w:tcPr>
          <w:p w:rsidR="004943E8" w:rsidRDefault="004943E8" w:rsidP="00262353">
            <w:pPr>
              <w:spacing w:before="60"/>
              <w:rPr>
                <w:rFonts w:ascii="Arial" w:hAnsi="Arial" w:cs="Arial"/>
                <w:sz w:val="16"/>
              </w:rPr>
            </w:pPr>
            <w:r>
              <w:rPr>
                <w:rFonts w:ascii="Arial" w:hAnsi="Arial" w:cs="Arial"/>
                <w:sz w:val="16"/>
              </w:rPr>
              <w:t>TRUE</w:t>
            </w:r>
          </w:p>
        </w:tc>
        <w:tc>
          <w:tcPr>
            <w:tcW w:w="2700" w:type="dxa"/>
            <w:tcBorders>
              <w:top w:val="single" w:sz="6" w:space="0" w:color="auto"/>
              <w:left w:val="single" w:sz="6" w:space="0" w:color="auto"/>
              <w:bottom w:val="single" w:sz="6" w:space="0" w:color="auto"/>
              <w:right w:val="single" w:sz="6" w:space="0" w:color="auto"/>
            </w:tcBorders>
          </w:tcPr>
          <w:p w:rsidR="004943E8" w:rsidRDefault="004B2AD0" w:rsidP="00262353">
            <w:pPr>
              <w:spacing w:before="60"/>
              <w:rPr>
                <w:rFonts w:ascii="Arial" w:hAnsi="Arial" w:cs="Arial"/>
                <w:sz w:val="16"/>
              </w:rPr>
            </w:pPr>
            <w:r w:rsidRPr="004B2AD0">
              <w:rPr>
                <w:rFonts w:ascii="Arial" w:hAnsi="Arial" w:cs="Arial"/>
                <w:sz w:val="16"/>
              </w:rPr>
              <w:t>MTRDRVDIAG_START_SEC_VAR_CLEARED_BOOLEAN</w:t>
            </w:r>
          </w:p>
        </w:tc>
      </w:tr>
      <w:tr w:rsidR="002610FF" w:rsidTr="00314AAE">
        <w:tc>
          <w:tcPr>
            <w:tcW w:w="2718" w:type="dxa"/>
            <w:tcBorders>
              <w:top w:val="single" w:sz="6" w:space="0" w:color="auto"/>
              <w:left w:val="single" w:sz="6" w:space="0" w:color="auto"/>
              <w:bottom w:val="single" w:sz="6" w:space="0" w:color="auto"/>
              <w:right w:val="single" w:sz="6" w:space="0" w:color="auto"/>
            </w:tcBorders>
          </w:tcPr>
          <w:p w:rsidR="002610FF" w:rsidRPr="004943E8" w:rsidRDefault="0064751B" w:rsidP="00262353">
            <w:pPr>
              <w:spacing w:before="60"/>
              <w:rPr>
                <w:rFonts w:ascii="Arial" w:hAnsi="Arial" w:cs="Arial"/>
                <w:sz w:val="16"/>
              </w:rPr>
            </w:pPr>
            <w:proofErr w:type="spellStart"/>
            <w:ins w:id="5" w:author="Thomas, Vince" w:date="2013-10-08T13:20:00Z">
              <w:r w:rsidRPr="0064751B">
                <w:rPr>
                  <w:rFonts w:ascii="Arial" w:hAnsi="Arial" w:cs="Arial"/>
                  <w:sz w:val="16"/>
                </w:rPr>
                <w:t>SVDiag_</w:t>
              </w:r>
            </w:ins>
            <w:r w:rsidR="002610FF" w:rsidRPr="00F4156B">
              <w:rPr>
                <w:rFonts w:ascii="Arial" w:hAnsi="Arial" w:cs="Arial"/>
                <w:sz w:val="16"/>
              </w:rPr>
              <w:t>FETFaultType_Cnt_M_enum</w:t>
            </w:r>
            <w:proofErr w:type="spellEnd"/>
          </w:p>
        </w:tc>
        <w:tc>
          <w:tcPr>
            <w:tcW w:w="990" w:type="dxa"/>
            <w:tcBorders>
              <w:top w:val="single" w:sz="6" w:space="0" w:color="auto"/>
              <w:left w:val="single" w:sz="6" w:space="0" w:color="auto"/>
              <w:bottom w:val="single" w:sz="6" w:space="0" w:color="auto"/>
              <w:right w:val="single" w:sz="6" w:space="0" w:color="auto"/>
            </w:tcBorders>
          </w:tcPr>
          <w:p w:rsidR="002610FF" w:rsidRPr="004943E8" w:rsidRDefault="002610FF" w:rsidP="00262353">
            <w:pPr>
              <w:spacing w:before="60"/>
              <w:rPr>
                <w:rFonts w:ascii="Arial" w:hAnsi="Arial" w:cs="Arial"/>
                <w:sz w:val="16"/>
              </w:rPr>
            </w:pPr>
            <w:r w:rsidRPr="00F4156B">
              <w:rPr>
                <w:rFonts w:ascii="Arial" w:hAnsi="Arial" w:cs="Arial"/>
                <w:sz w:val="16"/>
              </w:rPr>
              <w:t>FETFAULTTYPE_ENUM</w:t>
            </w:r>
          </w:p>
        </w:tc>
        <w:tc>
          <w:tcPr>
            <w:tcW w:w="2520" w:type="dxa"/>
            <w:gridSpan w:val="2"/>
            <w:tcBorders>
              <w:top w:val="single" w:sz="6" w:space="0" w:color="auto"/>
              <w:left w:val="single" w:sz="6" w:space="0" w:color="auto"/>
              <w:bottom w:val="single" w:sz="6" w:space="0" w:color="auto"/>
              <w:right w:val="single" w:sz="6" w:space="0" w:color="auto"/>
            </w:tcBorders>
          </w:tcPr>
          <w:p w:rsidR="002610FF" w:rsidRPr="00F26642" w:rsidRDefault="00F26642" w:rsidP="00F26642">
            <w:pPr>
              <w:spacing w:before="60"/>
              <w:rPr>
                <w:rFonts w:ascii="Arial" w:hAnsi="Arial" w:cs="Arial"/>
                <w:sz w:val="16"/>
                <w:lang w:val="es-ES"/>
              </w:rPr>
            </w:pPr>
            <w:r w:rsidRPr="00F26642">
              <w:rPr>
                <w:rFonts w:ascii="Arial" w:hAnsi="Arial" w:cs="Arial"/>
                <w:sz w:val="16"/>
                <w:lang w:val="es-ES"/>
              </w:rPr>
              <w:t xml:space="preserve"> NOFAULT </w:t>
            </w:r>
            <w:r>
              <w:rPr>
                <w:rFonts w:ascii="Arial" w:hAnsi="Arial" w:cs="Arial"/>
                <w:sz w:val="16"/>
                <w:lang w:val="es-ES"/>
              </w:rPr>
              <w:t>, LOWER ,</w:t>
            </w:r>
            <w:r w:rsidRPr="00F26642">
              <w:rPr>
                <w:rFonts w:ascii="Arial" w:hAnsi="Arial" w:cs="Arial"/>
                <w:sz w:val="16"/>
                <w:lang w:val="es-ES"/>
              </w:rPr>
              <w:t xml:space="preserve"> UPPER </w:t>
            </w:r>
            <w:r w:rsidR="002610FF" w:rsidRPr="002610FF">
              <w:rPr>
                <w:rFonts w:ascii="Arial" w:hAnsi="Arial" w:cs="Arial"/>
                <w:sz w:val="16"/>
              </w:rPr>
              <w:t xml:space="preserve"> </w:t>
            </w:r>
          </w:p>
        </w:tc>
        <w:tc>
          <w:tcPr>
            <w:tcW w:w="2700" w:type="dxa"/>
            <w:tcBorders>
              <w:top w:val="single" w:sz="6" w:space="0" w:color="auto"/>
              <w:left w:val="single" w:sz="6" w:space="0" w:color="auto"/>
              <w:bottom w:val="single" w:sz="6" w:space="0" w:color="auto"/>
              <w:right w:val="single" w:sz="6" w:space="0" w:color="auto"/>
            </w:tcBorders>
          </w:tcPr>
          <w:p w:rsidR="002610FF" w:rsidRDefault="004B2AD0" w:rsidP="00262353">
            <w:pPr>
              <w:spacing w:before="60"/>
              <w:rPr>
                <w:rFonts w:ascii="Arial" w:hAnsi="Arial" w:cs="Arial"/>
                <w:sz w:val="16"/>
              </w:rPr>
            </w:pPr>
            <w:r w:rsidRPr="004B2AD0">
              <w:rPr>
                <w:rFonts w:ascii="Arial" w:hAnsi="Arial" w:cs="Arial"/>
                <w:sz w:val="16"/>
              </w:rPr>
              <w:t>MTRDRVDIAG_START_SEC_VAR_CLEARED_UNSPECIFIED</w:t>
            </w:r>
          </w:p>
        </w:tc>
      </w:tr>
      <w:tr w:rsidR="002610FF" w:rsidTr="00314AAE">
        <w:tc>
          <w:tcPr>
            <w:tcW w:w="2718" w:type="dxa"/>
            <w:tcBorders>
              <w:top w:val="single" w:sz="6" w:space="0" w:color="auto"/>
              <w:left w:val="single" w:sz="6" w:space="0" w:color="auto"/>
              <w:bottom w:val="single" w:sz="6" w:space="0" w:color="auto"/>
              <w:right w:val="single" w:sz="6" w:space="0" w:color="auto"/>
            </w:tcBorders>
          </w:tcPr>
          <w:p w:rsidR="002610FF" w:rsidRPr="00F4156B" w:rsidRDefault="0064751B" w:rsidP="00262353">
            <w:pPr>
              <w:spacing w:before="60"/>
              <w:rPr>
                <w:rFonts w:ascii="Arial" w:hAnsi="Arial" w:cs="Arial"/>
                <w:sz w:val="16"/>
              </w:rPr>
            </w:pPr>
            <w:proofErr w:type="spellStart"/>
            <w:ins w:id="6" w:author="Thomas, Vince" w:date="2013-10-08T13:20:00Z">
              <w:r w:rsidRPr="0064751B">
                <w:rPr>
                  <w:rFonts w:ascii="Arial" w:hAnsi="Arial" w:cs="Arial"/>
                  <w:sz w:val="16"/>
                </w:rPr>
                <w:t>SVDiag_</w:t>
              </w:r>
            </w:ins>
            <w:r w:rsidR="002610FF" w:rsidRPr="00F4156B">
              <w:rPr>
                <w:rFonts w:ascii="Arial" w:hAnsi="Arial" w:cs="Arial"/>
                <w:sz w:val="16"/>
              </w:rPr>
              <w:t>FETFaultPhase_Cnt_M_enum</w:t>
            </w:r>
            <w:proofErr w:type="spellEnd"/>
          </w:p>
        </w:tc>
        <w:tc>
          <w:tcPr>
            <w:tcW w:w="990" w:type="dxa"/>
            <w:tcBorders>
              <w:top w:val="single" w:sz="6" w:space="0" w:color="auto"/>
              <w:left w:val="single" w:sz="6" w:space="0" w:color="auto"/>
              <w:bottom w:val="single" w:sz="6" w:space="0" w:color="auto"/>
              <w:right w:val="single" w:sz="6" w:space="0" w:color="auto"/>
            </w:tcBorders>
          </w:tcPr>
          <w:p w:rsidR="002610FF" w:rsidRPr="004943E8" w:rsidRDefault="002610FF" w:rsidP="00262353">
            <w:pPr>
              <w:spacing w:before="60"/>
              <w:rPr>
                <w:rFonts w:ascii="Arial" w:hAnsi="Arial" w:cs="Arial"/>
                <w:sz w:val="16"/>
              </w:rPr>
            </w:pPr>
            <w:r w:rsidRPr="00F4156B">
              <w:rPr>
                <w:rFonts w:ascii="Arial" w:hAnsi="Arial" w:cs="Arial"/>
                <w:sz w:val="16"/>
              </w:rPr>
              <w:t>FETPHASETYPE_ENUM</w:t>
            </w:r>
          </w:p>
        </w:tc>
        <w:tc>
          <w:tcPr>
            <w:tcW w:w="2520" w:type="dxa"/>
            <w:gridSpan w:val="2"/>
            <w:tcBorders>
              <w:top w:val="single" w:sz="6" w:space="0" w:color="auto"/>
              <w:left w:val="single" w:sz="6" w:space="0" w:color="auto"/>
              <w:bottom w:val="single" w:sz="6" w:space="0" w:color="auto"/>
              <w:right w:val="single" w:sz="6" w:space="0" w:color="auto"/>
            </w:tcBorders>
          </w:tcPr>
          <w:p w:rsidR="002610FF" w:rsidRPr="00F4156B" w:rsidRDefault="002610FF" w:rsidP="00262353">
            <w:pPr>
              <w:spacing w:before="60"/>
              <w:rPr>
                <w:rFonts w:ascii="Arial" w:hAnsi="Arial" w:cs="Arial"/>
                <w:sz w:val="16"/>
                <w:highlight w:val="yellow"/>
              </w:rPr>
            </w:pPr>
            <w:r w:rsidRPr="002610FF">
              <w:rPr>
                <w:rFonts w:ascii="Arial" w:hAnsi="Arial" w:cs="Arial"/>
                <w:sz w:val="16"/>
              </w:rPr>
              <w:t>NOPHASE</w:t>
            </w:r>
            <w:r>
              <w:rPr>
                <w:rFonts w:ascii="Arial" w:hAnsi="Arial" w:cs="Arial"/>
                <w:sz w:val="16"/>
              </w:rPr>
              <w:t>,  PHASEA ,   PHASEB ,</w:t>
            </w:r>
            <w:r w:rsidRPr="002610FF">
              <w:rPr>
                <w:rFonts w:ascii="Arial" w:hAnsi="Arial" w:cs="Arial"/>
                <w:sz w:val="16"/>
              </w:rPr>
              <w:t xml:space="preserve">  PHASEC</w:t>
            </w:r>
          </w:p>
        </w:tc>
        <w:tc>
          <w:tcPr>
            <w:tcW w:w="2700" w:type="dxa"/>
            <w:tcBorders>
              <w:top w:val="single" w:sz="6" w:space="0" w:color="auto"/>
              <w:left w:val="single" w:sz="6" w:space="0" w:color="auto"/>
              <w:bottom w:val="single" w:sz="6" w:space="0" w:color="auto"/>
              <w:right w:val="single" w:sz="6" w:space="0" w:color="auto"/>
            </w:tcBorders>
          </w:tcPr>
          <w:p w:rsidR="002610FF" w:rsidRDefault="004B2AD0" w:rsidP="00262353">
            <w:pPr>
              <w:spacing w:before="60"/>
              <w:rPr>
                <w:rFonts w:ascii="Arial" w:hAnsi="Arial" w:cs="Arial"/>
                <w:sz w:val="16"/>
              </w:rPr>
            </w:pPr>
            <w:r w:rsidRPr="004B2AD0">
              <w:rPr>
                <w:rFonts w:ascii="Arial" w:hAnsi="Arial" w:cs="Arial"/>
                <w:sz w:val="16"/>
              </w:rPr>
              <w:t>MTRDRVDIAG_START_SEC_VAR_CLEARED_UNSPECIFIED</w:t>
            </w:r>
          </w:p>
        </w:tc>
      </w:tr>
      <w:tr w:rsidR="000346A0" w:rsidTr="004943E8">
        <w:tc>
          <w:tcPr>
            <w:tcW w:w="2718" w:type="dxa"/>
            <w:tcBorders>
              <w:top w:val="single" w:sz="6" w:space="0" w:color="auto"/>
              <w:left w:val="single" w:sz="6" w:space="0" w:color="auto"/>
              <w:bottom w:val="single" w:sz="6" w:space="0" w:color="auto"/>
              <w:right w:val="single" w:sz="6" w:space="0" w:color="auto"/>
            </w:tcBorders>
          </w:tcPr>
          <w:p w:rsidR="000346A0" w:rsidRPr="00F4156B" w:rsidRDefault="0064751B" w:rsidP="00262353">
            <w:pPr>
              <w:spacing w:before="60"/>
              <w:rPr>
                <w:rFonts w:ascii="Arial" w:hAnsi="Arial" w:cs="Arial"/>
                <w:sz w:val="16"/>
              </w:rPr>
            </w:pPr>
            <w:ins w:id="7" w:author="Thomas, Vince" w:date="2013-10-08T13:20:00Z">
              <w:r w:rsidRPr="0064751B">
                <w:rPr>
                  <w:rFonts w:ascii="Arial" w:hAnsi="Arial" w:cs="Arial"/>
                  <w:sz w:val="16"/>
                </w:rPr>
                <w:t>SVDiag_</w:t>
              </w:r>
            </w:ins>
            <w:r w:rsidR="000346A0" w:rsidRPr="00DA30B8">
              <w:rPr>
                <w:rFonts w:ascii="Arial" w:hAnsi="Arial" w:cs="Arial"/>
                <w:sz w:val="16"/>
              </w:rPr>
              <w:t>GateDriveFltAcc_Cnt_</w:t>
            </w:r>
            <w:r w:rsidR="002D026F">
              <w:rPr>
                <w:rFonts w:ascii="Arial" w:hAnsi="Arial" w:cs="Arial"/>
                <w:sz w:val="16"/>
              </w:rPr>
              <w:t>M_</w:t>
            </w:r>
            <w:r w:rsidR="000346A0" w:rsidRPr="00DA30B8">
              <w:rPr>
                <w:rFonts w:ascii="Arial" w:hAnsi="Arial" w:cs="Arial"/>
                <w:sz w:val="16"/>
              </w:rPr>
              <w:t>u16</w:t>
            </w:r>
          </w:p>
        </w:tc>
        <w:tc>
          <w:tcPr>
            <w:tcW w:w="990" w:type="dxa"/>
            <w:tcBorders>
              <w:top w:val="single" w:sz="6" w:space="0" w:color="auto"/>
              <w:left w:val="single" w:sz="6" w:space="0" w:color="auto"/>
              <w:bottom w:val="single" w:sz="6" w:space="0" w:color="auto"/>
              <w:right w:val="single" w:sz="6" w:space="0" w:color="auto"/>
            </w:tcBorders>
          </w:tcPr>
          <w:p w:rsidR="000346A0" w:rsidRPr="00F4156B" w:rsidRDefault="000346A0" w:rsidP="00262353">
            <w:pPr>
              <w:spacing w:before="60"/>
              <w:rPr>
                <w:rFonts w:ascii="Arial" w:hAnsi="Arial" w:cs="Arial"/>
                <w:sz w:val="16"/>
              </w:rPr>
            </w:pPr>
            <w:r>
              <w:rPr>
                <w:rFonts w:ascii="Arial" w:hAnsi="Arial" w:cs="Arial"/>
                <w:sz w:val="16"/>
              </w:rPr>
              <w:t>uint16</w:t>
            </w:r>
          </w:p>
        </w:tc>
        <w:tc>
          <w:tcPr>
            <w:tcW w:w="1350" w:type="dxa"/>
            <w:tcBorders>
              <w:top w:val="single" w:sz="6" w:space="0" w:color="auto"/>
              <w:left w:val="single" w:sz="6" w:space="0" w:color="auto"/>
              <w:bottom w:val="single" w:sz="6" w:space="0" w:color="auto"/>
              <w:right w:val="single" w:sz="6" w:space="0" w:color="auto"/>
            </w:tcBorders>
          </w:tcPr>
          <w:p w:rsidR="000346A0" w:rsidRDefault="000346A0" w:rsidP="00314AAE">
            <w:pPr>
              <w:spacing w:before="60"/>
              <w:rPr>
                <w:rFonts w:ascii="Arial" w:hAnsi="Arial" w:cs="Arial"/>
                <w:sz w:val="16"/>
              </w:rPr>
            </w:pPr>
            <w:r>
              <w:rPr>
                <w:rFonts w:ascii="Arial" w:hAnsi="Arial" w:cs="Arial"/>
                <w:sz w:val="16"/>
              </w:rPr>
              <w:t>FULL</w:t>
            </w:r>
          </w:p>
        </w:tc>
        <w:tc>
          <w:tcPr>
            <w:tcW w:w="1170" w:type="dxa"/>
            <w:tcBorders>
              <w:top w:val="single" w:sz="6" w:space="0" w:color="auto"/>
              <w:left w:val="single" w:sz="6" w:space="0" w:color="auto"/>
              <w:bottom w:val="single" w:sz="6" w:space="0" w:color="auto"/>
              <w:right w:val="single" w:sz="6" w:space="0" w:color="auto"/>
            </w:tcBorders>
          </w:tcPr>
          <w:p w:rsidR="000346A0" w:rsidRDefault="000346A0" w:rsidP="00314AAE">
            <w:pPr>
              <w:spacing w:before="60"/>
              <w:rPr>
                <w:rFonts w:ascii="Arial" w:hAnsi="Arial" w:cs="Arial"/>
                <w:sz w:val="16"/>
              </w:rPr>
            </w:pPr>
            <w:r>
              <w:rPr>
                <w:rFonts w:ascii="Arial" w:hAnsi="Arial" w:cs="Arial"/>
                <w:sz w:val="16"/>
              </w:rPr>
              <w:t>FULL</w:t>
            </w:r>
          </w:p>
        </w:tc>
        <w:tc>
          <w:tcPr>
            <w:tcW w:w="2700" w:type="dxa"/>
            <w:tcBorders>
              <w:top w:val="single" w:sz="6" w:space="0" w:color="auto"/>
              <w:left w:val="single" w:sz="6" w:space="0" w:color="auto"/>
              <w:bottom w:val="single" w:sz="6" w:space="0" w:color="auto"/>
              <w:right w:val="single" w:sz="6" w:space="0" w:color="auto"/>
            </w:tcBorders>
          </w:tcPr>
          <w:p w:rsidR="000346A0" w:rsidRPr="00A23A98" w:rsidRDefault="004B2AD0" w:rsidP="00A23A98">
            <w:pPr>
              <w:spacing w:before="60"/>
              <w:rPr>
                <w:rFonts w:ascii="Arial" w:hAnsi="Arial" w:cs="Arial"/>
                <w:sz w:val="16"/>
              </w:rPr>
            </w:pPr>
            <w:r w:rsidRPr="004B2AD0">
              <w:rPr>
                <w:rFonts w:ascii="Arial" w:hAnsi="Arial" w:cs="Arial"/>
                <w:sz w:val="16"/>
              </w:rPr>
              <w:t>MTRDRVDIAG_START_SEC_VAR_CLEARED_16</w:t>
            </w:r>
          </w:p>
        </w:tc>
      </w:tr>
      <w:tr w:rsidR="000346A0" w:rsidTr="004943E8">
        <w:tc>
          <w:tcPr>
            <w:tcW w:w="2718" w:type="dxa"/>
            <w:tcBorders>
              <w:top w:val="single" w:sz="6" w:space="0" w:color="auto"/>
              <w:left w:val="single" w:sz="6" w:space="0" w:color="auto"/>
              <w:bottom w:val="single" w:sz="6" w:space="0" w:color="auto"/>
              <w:right w:val="single" w:sz="6" w:space="0" w:color="auto"/>
            </w:tcBorders>
          </w:tcPr>
          <w:p w:rsidR="000346A0" w:rsidRPr="00F4156B" w:rsidRDefault="0064751B" w:rsidP="00262353">
            <w:pPr>
              <w:spacing w:before="60"/>
              <w:rPr>
                <w:rFonts w:ascii="Arial" w:hAnsi="Arial" w:cs="Arial"/>
                <w:sz w:val="16"/>
              </w:rPr>
            </w:pPr>
            <w:ins w:id="8" w:author="Thomas, Vince" w:date="2013-10-08T13:20:00Z">
              <w:r w:rsidRPr="0064751B">
                <w:rPr>
                  <w:rFonts w:ascii="Arial" w:hAnsi="Arial" w:cs="Arial"/>
                  <w:sz w:val="16"/>
                </w:rPr>
                <w:t>SVDiag_</w:t>
              </w:r>
            </w:ins>
            <w:r w:rsidR="000346A0" w:rsidRPr="00DA30B8">
              <w:rPr>
                <w:rFonts w:ascii="Arial" w:hAnsi="Arial" w:cs="Arial"/>
                <w:sz w:val="16"/>
              </w:rPr>
              <w:t>GenGateDriveFltAcc_Cnt_</w:t>
            </w:r>
            <w:r w:rsidR="002D026F">
              <w:rPr>
                <w:rFonts w:ascii="Arial" w:hAnsi="Arial" w:cs="Arial"/>
                <w:sz w:val="16"/>
              </w:rPr>
              <w:t>M_</w:t>
            </w:r>
            <w:r w:rsidR="000346A0" w:rsidRPr="00DA30B8">
              <w:rPr>
                <w:rFonts w:ascii="Arial" w:hAnsi="Arial" w:cs="Arial"/>
                <w:sz w:val="16"/>
              </w:rPr>
              <w:t>u16</w:t>
            </w:r>
          </w:p>
        </w:tc>
        <w:tc>
          <w:tcPr>
            <w:tcW w:w="990" w:type="dxa"/>
            <w:tcBorders>
              <w:top w:val="single" w:sz="6" w:space="0" w:color="auto"/>
              <w:left w:val="single" w:sz="6" w:space="0" w:color="auto"/>
              <w:bottom w:val="single" w:sz="6" w:space="0" w:color="auto"/>
              <w:right w:val="single" w:sz="6" w:space="0" w:color="auto"/>
            </w:tcBorders>
          </w:tcPr>
          <w:p w:rsidR="000346A0" w:rsidRDefault="000346A0">
            <w:r w:rsidRPr="007E1A0D">
              <w:rPr>
                <w:rFonts w:ascii="Arial" w:hAnsi="Arial" w:cs="Arial"/>
                <w:sz w:val="16"/>
              </w:rPr>
              <w:t>uint16</w:t>
            </w:r>
          </w:p>
        </w:tc>
        <w:tc>
          <w:tcPr>
            <w:tcW w:w="1350" w:type="dxa"/>
            <w:tcBorders>
              <w:top w:val="single" w:sz="6" w:space="0" w:color="auto"/>
              <w:left w:val="single" w:sz="6" w:space="0" w:color="auto"/>
              <w:bottom w:val="single" w:sz="6" w:space="0" w:color="auto"/>
              <w:right w:val="single" w:sz="6" w:space="0" w:color="auto"/>
            </w:tcBorders>
          </w:tcPr>
          <w:p w:rsidR="000346A0" w:rsidRDefault="00EE5A76" w:rsidP="00314AAE">
            <w:pPr>
              <w:spacing w:before="60"/>
              <w:rPr>
                <w:rFonts w:ascii="Arial" w:hAnsi="Arial" w:cs="Arial"/>
                <w:sz w:val="16"/>
              </w:rPr>
            </w:pPr>
            <w:r>
              <w:rPr>
                <w:rFonts w:ascii="Arial" w:hAnsi="Arial" w:cs="Arial"/>
                <w:sz w:val="16"/>
              </w:rPr>
              <w:t>0</w:t>
            </w:r>
          </w:p>
        </w:tc>
        <w:tc>
          <w:tcPr>
            <w:tcW w:w="1170" w:type="dxa"/>
            <w:tcBorders>
              <w:top w:val="single" w:sz="6" w:space="0" w:color="auto"/>
              <w:left w:val="single" w:sz="6" w:space="0" w:color="auto"/>
              <w:bottom w:val="single" w:sz="6" w:space="0" w:color="auto"/>
              <w:right w:val="single" w:sz="6" w:space="0" w:color="auto"/>
            </w:tcBorders>
          </w:tcPr>
          <w:p w:rsidR="000346A0" w:rsidRDefault="00EE5A76" w:rsidP="00314AAE">
            <w:pPr>
              <w:spacing w:before="60"/>
              <w:rPr>
                <w:rFonts w:ascii="Arial" w:hAnsi="Arial" w:cs="Arial"/>
                <w:sz w:val="16"/>
              </w:rPr>
            </w:pPr>
            <w:r>
              <w:rPr>
                <w:rFonts w:ascii="Arial" w:hAnsi="Arial" w:cs="Arial"/>
                <w:sz w:val="16"/>
              </w:rPr>
              <w:t>200</w:t>
            </w:r>
          </w:p>
        </w:tc>
        <w:tc>
          <w:tcPr>
            <w:tcW w:w="2700" w:type="dxa"/>
            <w:tcBorders>
              <w:top w:val="single" w:sz="6" w:space="0" w:color="auto"/>
              <w:left w:val="single" w:sz="6" w:space="0" w:color="auto"/>
              <w:bottom w:val="single" w:sz="6" w:space="0" w:color="auto"/>
              <w:right w:val="single" w:sz="6" w:space="0" w:color="auto"/>
            </w:tcBorders>
          </w:tcPr>
          <w:p w:rsidR="000346A0" w:rsidRPr="00A23A98" w:rsidRDefault="004B2AD0" w:rsidP="00A23A98">
            <w:pPr>
              <w:spacing w:before="60"/>
              <w:rPr>
                <w:rFonts w:ascii="Arial" w:hAnsi="Arial" w:cs="Arial"/>
                <w:sz w:val="16"/>
              </w:rPr>
            </w:pPr>
            <w:r w:rsidRPr="004B2AD0">
              <w:rPr>
                <w:rFonts w:ascii="Arial" w:hAnsi="Arial" w:cs="Arial"/>
                <w:sz w:val="16"/>
              </w:rPr>
              <w:t>MTRDRVDIAG_START_SEC_VAR_CLEARED_16</w:t>
            </w:r>
          </w:p>
        </w:tc>
      </w:tr>
      <w:tr w:rsidR="00A23A98" w:rsidTr="004943E8">
        <w:tc>
          <w:tcPr>
            <w:tcW w:w="2718" w:type="dxa"/>
            <w:tcBorders>
              <w:top w:val="single" w:sz="6" w:space="0" w:color="auto"/>
              <w:left w:val="single" w:sz="6" w:space="0" w:color="auto"/>
              <w:bottom w:val="single" w:sz="6" w:space="0" w:color="auto"/>
              <w:right w:val="single" w:sz="6" w:space="0" w:color="auto"/>
            </w:tcBorders>
          </w:tcPr>
          <w:p w:rsidR="00A23A98" w:rsidRPr="00F4156B" w:rsidRDefault="0064751B" w:rsidP="00262353">
            <w:pPr>
              <w:spacing w:before="60"/>
              <w:rPr>
                <w:rFonts w:ascii="Arial" w:hAnsi="Arial" w:cs="Arial"/>
                <w:sz w:val="16"/>
              </w:rPr>
            </w:pPr>
            <w:proofErr w:type="spellStart"/>
            <w:ins w:id="9" w:author="Thomas, Vince" w:date="2013-10-08T13:20:00Z">
              <w:r w:rsidRPr="0064751B">
                <w:rPr>
                  <w:rFonts w:ascii="Arial" w:hAnsi="Arial" w:cs="Arial"/>
                  <w:sz w:val="16"/>
                </w:rPr>
                <w:t>SVDiag_</w:t>
              </w:r>
            </w:ins>
            <w:r w:rsidR="00A23A98" w:rsidRPr="00DA30B8">
              <w:rPr>
                <w:rFonts w:ascii="Arial" w:hAnsi="Arial" w:cs="Arial"/>
                <w:sz w:val="16"/>
              </w:rPr>
              <w:t>MtrDrvInitComp_Cnt_</w:t>
            </w:r>
            <w:r w:rsidR="002D026F">
              <w:rPr>
                <w:rFonts w:ascii="Arial" w:hAnsi="Arial" w:cs="Arial"/>
                <w:sz w:val="16"/>
              </w:rPr>
              <w:t>M_</w:t>
            </w:r>
            <w:r w:rsidR="00A23A98" w:rsidRPr="00DA30B8">
              <w:rPr>
                <w:rFonts w:ascii="Arial" w:hAnsi="Arial" w:cs="Arial"/>
                <w:sz w:val="16"/>
              </w:rPr>
              <w:t>lgc</w:t>
            </w:r>
            <w:proofErr w:type="spellEnd"/>
          </w:p>
        </w:tc>
        <w:tc>
          <w:tcPr>
            <w:tcW w:w="990" w:type="dxa"/>
            <w:tcBorders>
              <w:top w:val="single" w:sz="6" w:space="0" w:color="auto"/>
              <w:left w:val="single" w:sz="6" w:space="0" w:color="auto"/>
              <w:bottom w:val="single" w:sz="6" w:space="0" w:color="auto"/>
              <w:right w:val="single" w:sz="6" w:space="0" w:color="auto"/>
            </w:tcBorders>
          </w:tcPr>
          <w:p w:rsidR="00A23A98" w:rsidRDefault="005D3FF9" w:rsidP="005D3FF9">
            <w:proofErr w:type="spellStart"/>
            <w:r>
              <w:rPr>
                <w:rFonts w:ascii="Arial" w:hAnsi="Arial" w:cs="Arial"/>
                <w:sz w:val="16"/>
              </w:rPr>
              <w:t>boolean</w:t>
            </w:r>
            <w:proofErr w:type="spellEnd"/>
          </w:p>
        </w:tc>
        <w:tc>
          <w:tcPr>
            <w:tcW w:w="1350" w:type="dxa"/>
            <w:tcBorders>
              <w:top w:val="single" w:sz="6" w:space="0" w:color="auto"/>
              <w:left w:val="single" w:sz="6" w:space="0" w:color="auto"/>
              <w:bottom w:val="single" w:sz="6" w:space="0" w:color="auto"/>
              <w:right w:val="single" w:sz="6" w:space="0" w:color="auto"/>
            </w:tcBorders>
          </w:tcPr>
          <w:p w:rsidR="00A23A98" w:rsidRPr="005D3FF9" w:rsidRDefault="005D3FF9" w:rsidP="00262353">
            <w:pPr>
              <w:spacing w:before="60"/>
              <w:rPr>
                <w:rFonts w:ascii="Arial" w:hAnsi="Arial" w:cs="Arial"/>
                <w:sz w:val="16"/>
              </w:rPr>
            </w:pPr>
            <w:r w:rsidRPr="005D3FF9">
              <w:rPr>
                <w:rFonts w:ascii="Arial" w:hAnsi="Arial" w:cs="Arial"/>
                <w:sz w:val="16"/>
              </w:rPr>
              <w:t>FALSE</w:t>
            </w:r>
          </w:p>
        </w:tc>
        <w:tc>
          <w:tcPr>
            <w:tcW w:w="1170" w:type="dxa"/>
            <w:tcBorders>
              <w:top w:val="single" w:sz="6" w:space="0" w:color="auto"/>
              <w:left w:val="single" w:sz="6" w:space="0" w:color="auto"/>
              <w:bottom w:val="single" w:sz="6" w:space="0" w:color="auto"/>
              <w:right w:val="single" w:sz="6" w:space="0" w:color="auto"/>
            </w:tcBorders>
          </w:tcPr>
          <w:p w:rsidR="00A23A98" w:rsidRPr="005D3FF9" w:rsidRDefault="005D3FF9" w:rsidP="00262353">
            <w:pPr>
              <w:spacing w:before="60"/>
              <w:rPr>
                <w:rFonts w:ascii="Arial" w:hAnsi="Arial" w:cs="Arial"/>
                <w:sz w:val="16"/>
              </w:rPr>
            </w:pPr>
            <w:r w:rsidRPr="005D3FF9">
              <w:rPr>
                <w:rFonts w:ascii="Arial" w:hAnsi="Arial" w:cs="Arial"/>
                <w:sz w:val="16"/>
              </w:rPr>
              <w:t>TRUE</w:t>
            </w:r>
          </w:p>
        </w:tc>
        <w:tc>
          <w:tcPr>
            <w:tcW w:w="2700" w:type="dxa"/>
            <w:tcBorders>
              <w:top w:val="single" w:sz="6" w:space="0" w:color="auto"/>
              <w:left w:val="single" w:sz="6" w:space="0" w:color="auto"/>
              <w:bottom w:val="single" w:sz="6" w:space="0" w:color="auto"/>
              <w:right w:val="single" w:sz="6" w:space="0" w:color="auto"/>
            </w:tcBorders>
          </w:tcPr>
          <w:p w:rsidR="00A23A98" w:rsidRPr="00A23A98" w:rsidRDefault="004B2AD0" w:rsidP="00A23A98">
            <w:pPr>
              <w:spacing w:before="60"/>
              <w:rPr>
                <w:rFonts w:ascii="Arial" w:hAnsi="Arial" w:cs="Arial"/>
                <w:sz w:val="16"/>
              </w:rPr>
            </w:pPr>
            <w:r w:rsidRPr="004B2AD0">
              <w:rPr>
                <w:rFonts w:ascii="Arial" w:hAnsi="Arial" w:cs="Arial"/>
                <w:sz w:val="16"/>
              </w:rPr>
              <w:t>MTRDRVDIAG_START_SEC_VAR_CLEARED_BOOLEAN</w:t>
            </w:r>
          </w:p>
        </w:tc>
      </w:tr>
      <w:tr w:rsidR="000346A0" w:rsidTr="004943E8">
        <w:tc>
          <w:tcPr>
            <w:tcW w:w="2718" w:type="dxa"/>
            <w:tcBorders>
              <w:top w:val="single" w:sz="6" w:space="0" w:color="auto"/>
              <w:left w:val="single" w:sz="6" w:space="0" w:color="auto"/>
              <w:bottom w:val="single" w:sz="6" w:space="0" w:color="auto"/>
              <w:right w:val="single" w:sz="6" w:space="0" w:color="auto"/>
            </w:tcBorders>
          </w:tcPr>
          <w:p w:rsidR="000346A0" w:rsidRPr="00F4156B" w:rsidRDefault="0064751B" w:rsidP="00262353">
            <w:pPr>
              <w:spacing w:before="60"/>
              <w:rPr>
                <w:rFonts w:ascii="Arial" w:hAnsi="Arial" w:cs="Arial"/>
                <w:sz w:val="16"/>
              </w:rPr>
            </w:pPr>
            <w:ins w:id="10" w:author="Thomas, Vince" w:date="2013-10-08T13:20:00Z">
              <w:r w:rsidRPr="0064751B">
                <w:rPr>
                  <w:rFonts w:ascii="Arial" w:hAnsi="Arial" w:cs="Arial"/>
                  <w:sz w:val="16"/>
                </w:rPr>
                <w:t>SVDiag_</w:t>
              </w:r>
            </w:ins>
            <w:r w:rsidR="000346A0" w:rsidRPr="00DA30B8">
              <w:rPr>
                <w:rFonts w:ascii="Arial" w:hAnsi="Arial" w:cs="Arial"/>
                <w:sz w:val="16"/>
              </w:rPr>
              <w:t>OnStateFltAcc_Cnt_</w:t>
            </w:r>
            <w:r w:rsidR="002D026F">
              <w:rPr>
                <w:rFonts w:ascii="Arial" w:hAnsi="Arial" w:cs="Arial"/>
                <w:sz w:val="16"/>
              </w:rPr>
              <w:t>M_</w:t>
            </w:r>
            <w:r w:rsidR="000346A0" w:rsidRPr="00DA30B8">
              <w:rPr>
                <w:rFonts w:ascii="Arial" w:hAnsi="Arial" w:cs="Arial"/>
                <w:sz w:val="16"/>
              </w:rPr>
              <w:t>u16</w:t>
            </w:r>
          </w:p>
        </w:tc>
        <w:tc>
          <w:tcPr>
            <w:tcW w:w="990" w:type="dxa"/>
            <w:tcBorders>
              <w:top w:val="single" w:sz="6" w:space="0" w:color="auto"/>
              <w:left w:val="single" w:sz="6" w:space="0" w:color="auto"/>
              <w:bottom w:val="single" w:sz="6" w:space="0" w:color="auto"/>
              <w:right w:val="single" w:sz="6" w:space="0" w:color="auto"/>
            </w:tcBorders>
          </w:tcPr>
          <w:p w:rsidR="000346A0" w:rsidRDefault="000346A0">
            <w:r w:rsidRPr="007E1A0D">
              <w:rPr>
                <w:rFonts w:ascii="Arial" w:hAnsi="Arial" w:cs="Arial"/>
                <w:sz w:val="16"/>
              </w:rPr>
              <w:t>uint16</w:t>
            </w:r>
          </w:p>
        </w:tc>
        <w:tc>
          <w:tcPr>
            <w:tcW w:w="1350" w:type="dxa"/>
            <w:tcBorders>
              <w:top w:val="single" w:sz="6" w:space="0" w:color="auto"/>
              <w:left w:val="single" w:sz="6" w:space="0" w:color="auto"/>
              <w:bottom w:val="single" w:sz="6" w:space="0" w:color="auto"/>
              <w:right w:val="single" w:sz="6" w:space="0" w:color="auto"/>
            </w:tcBorders>
          </w:tcPr>
          <w:p w:rsidR="000346A0" w:rsidRDefault="000346A0" w:rsidP="00314AAE">
            <w:pPr>
              <w:spacing w:before="60"/>
              <w:rPr>
                <w:rFonts w:ascii="Arial" w:hAnsi="Arial" w:cs="Arial"/>
                <w:sz w:val="16"/>
              </w:rPr>
            </w:pPr>
            <w:r>
              <w:rPr>
                <w:rFonts w:ascii="Arial" w:hAnsi="Arial" w:cs="Arial"/>
                <w:sz w:val="16"/>
              </w:rPr>
              <w:t>FULL</w:t>
            </w:r>
          </w:p>
        </w:tc>
        <w:tc>
          <w:tcPr>
            <w:tcW w:w="1170" w:type="dxa"/>
            <w:tcBorders>
              <w:top w:val="single" w:sz="6" w:space="0" w:color="auto"/>
              <w:left w:val="single" w:sz="6" w:space="0" w:color="auto"/>
              <w:bottom w:val="single" w:sz="6" w:space="0" w:color="auto"/>
              <w:right w:val="single" w:sz="6" w:space="0" w:color="auto"/>
            </w:tcBorders>
          </w:tcPr>
          <w:p w:rsidR="000346A0" w:rsidRDefault="000346A0" w:rsidP="00314AAE">
            <w:pPr>
              <w:spacing w:before="60"/>
              <w:rPr>
                <w:rFonts w:ascii="Arial" w:hAnsi="Arial" w:cs="Arial"/>
                <w:sz w:val="16"/>
              </w:rPr>
            </w:pPr>
            <w:r>
              <w:rPr>
                <w:rFonts w:ascii="Arial" w:hAnsi="Arial" w:cs="Arial"/>
                <w:sz w:val="16"/>
              </w:rPr>
              <w:t>FULL</w:t>
            </w:r>
          </w:p>
        </w:tc>
        <w:tc>
          <w:tcPr>
            <w:tcW w:w="2700" w:type="dxa"/>
            <w:tcBorders>
              <w:top w:val="single" w:sz="6" w:space="0" w:color="auto"/>
              <w:left w:val="single" w:sz="6" w:space="0" w:color="auto"/>
              <w:bottom w:val="single" w:sz="6" w:space="0" w:color="auto"/>
              <w:right w:val="single" w:sz="6" w:space="0" w:color="auto"/>
            </w:tcBorders>
          </w:tcPr>
          <w:p w:rsidR="000346A0" w:rsidRPr="004943E8" w:rsidRDefault="004B2AD0" w:rsidP="00262353">
            <w:pPr>
              <w:spacing w:before="60"/>
              <w:rPr>
                <w:rFonts w:ascii="Arial" w:hAnsi="Arial" w:cs="Arial"/>
                <w:sz w:val="16"/>
              </w:rPr>
            </w:pPr>
            <w:r w:rsidRPr="004B2AD0">
              <w:rPr>
                <w:rFonts w:ascii="Arial" w:hAnsi="Arial" w:cs="Arial"/>
                <w:sz w:val="16"/>
              </w:rPr>
              <w:t>MTRDRVDIAG_START_SEC_VAR_CLEARED_16</w:t>
            </w:r>
          </w:p>
        </w:tc>
      </w:tr>
    </w:tbl>
    <w:p w:rsidR="00BD008B" w:rsidRDefault="00BD008B"/>
    <w:p w:rsidR="00A23A98" w:rsidRDefault="00A23A98"/>
    <w:p w:rsidR="004A781C" w:rsidRDefault="004A781C">
      <w:pPr>
        <w:pStyle w:val="Heading3"/>
      </w:pPr>
      <w:r>
        <w:lastRenderedPageBreak/>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2160"/>
        <w:gridCol w:w="1440"/>
        <w:gridCol w:w="992"/>
        <w:gridCol w:w="993"/>
      </w:tblGrid>
      <w:tr w:rsidR="003C4D3F" w:rsidTr="00262353">
        <w:tc>
          <w:tcPr>
            <w:tcW w:w="3348" w:type="dxa"/>
            <w:shd w:val="pct30" w:color="FFFF00" w:fill="FFFFFF"/>
          </w:tcPr>
          <w:p w:rsidR="003C4D3F" w:rsidRDefault="003C4D3F" w:rsidP="00262353">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262353">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262353">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262353">
            <w:pPr>
              <w:spacing w:before="60"/>
              <w:jc w:val="center"/>
              <w:rPr>
                <w:rFonts w:ascii="Arial" w:hAnsi="Arial" w:cs="Arial"/>
                <w:sz w:val="16"/>
              </w:rPr>
            </w:pPr>
            <w:r>
              <w:rPr>
                <w:rFonts w:ascii="Arial" w:hAnsi="Arial" w:cs="Arial"/>
                <w:sz w:val="16"/>
              </w:rPr>
              <w:t>Legal Range</w:t>
            </w:r>
          </w:p>
          <w:p w:rsidR="003C4D3F" w:rsidRDefault="003C4D3F" w:rsidP="00262353">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262353">
            <w:pPr>
              <w:spacing w:before="60"/>
              <w:jc w:val="center"/>
              <w:rPr>
                <w:rFonts w:ascii="Arial" w:hAnsi="Arial" w:cs="Arial"/>
                <w:sz w:val="16"/>
              </w:rPr>
            </w:pPr>
            <w:r>
              <w:rPr>
                <w:rFonts w:ascii="Arial" w:hAnsi="Arial" w:cs="Arial"/>
                <w:sz w:val="16"/>
              </w:rPr>
              <w:t>Legal Range</w:t>
            </w:r>
          </w:p>
          <w:p w:rsidR="003C4D3F" w:rsidRDefault="003C4D3F" w:rsidP="00262353">
            <w:pPr>
              <w:spacing w:before="60"/>
              <w:jc w:val="center"/>
              <w:rPr>
                <w:rFonts w:ascii="Arial" w:hAnsi="Arial" w:cs="Arial"/>
                <w:sz w:val="16"/>
              </w:rPr>
            </w:pPr>
            <w:r>
              <w:rPr>
                <w:rFonts w:ascii="Arial" w:hAnsi="Arial" w:cs="Arial"/>
                <w:sz w:val="16"/>
              </w:rPr>
              <w:t>(max)</w:t>
            </w:r>
          </w:p>
        </w:tc>
      </w:tr>
      <w:tr w:rsidR="003C4D3F" w:rsidTr="00262353">
        <w:tc>
          <w:tcPr>
            <w:tcW w:w="3348" w:type="dxa"/>
          </w:tcPr>
          <w:p w:rsidR="003C4D3F" w:rsidRDefault="00EA7CE5" w:rsidP="00262353">
            <w:pPr>
              <w:spacing w:before="60"/>
              <w:rPr>
                <w:rFonts w:ascii="Arial" w:hAnsi="Arial" w:cs="Arial"/>
                <w:sz w:val="16"/>
              </w:rPr>
            </w:pPr>
            <w:r>
              <w:rPr>
                <w:rFonts w:ascii="Arial" w:hAnsi="Arial" w:cs="Arial"/>
                <w:sz w:val="16"/>
              </w:rPr>
              <w:t>&lt;None&gt;</w:t>
            </w:r>
          </w:p>
        </w:tc>
        <w:tc>
          <w:tcPr>
            <w:tcW w:w="2160" w:type="dxa"/>
          </w:tcPr>
          <w:p w:rsidR="003C4D3F" w:rsidRDefault="003C4D3F" w:rsidP="00262353">
            <w:pPr>
              <w:spacing w:before="60"/>
              <w:rPr>
                <w:rFonts w:ascii="Arial" w:hAnsi="Arial" w:cs="Arial"/>
                <w:sz w:val="16"/>
              </w:rPr>
            </w:pPr>
          </w:p>
        </w:tc>
        <w:tc>
          <w:tcPr>
            <w:tcW w:w="1440" w:type="dxa"/>
          </w:tcPr>
          <w:p w:rsidR="003C4D3F" w:rsidRDefault="003C4D3F" w:rsidP="00262353">
            <w:pPr>
              <w:spacing w:before="60"/>
              <w:rPr>
                <w:rFonts w:ascii="Arial" w:hAnsi="Arial" w:cs="Arial"/>
                <w:sz w:val="16"/>
              </w:rPr>
            </w:pPr>
          </w:p>
        </w:tc>
        <w:tc>
          <w:tcPr>
            <w:tcW w:w="992" w:type="dxa"/>
          </w:tcPr>
          <w:p w:rsidR="003C4D3F" w:rsidRDefault="003C4D3F" w:rsidP="00262353">
            <w:pPr>
              <w:spacing w:before="60"/>
              <w:rPr>
                <w:rFonts w:ascii="Arial" w:hAnsi="Arial" w:cs="Arial"/>
                <w:sz w:val="16"/>
              </w:rPr>
            </w:pPr>
          </w:p>
        </w:tc>
        <w:tc>
          <w:tcPr>
            <w:tcW w:w="993" w:type="dxa"/>
          </w:tcPr>
          <w:p w:rsidR="003C4D3F" w:rsidRDefault="003C4D3F" w:rsidP="00262353">
            <w:pPr>
              <w:spacing w:before="60"/>
              <w:rPr>
                <w:rFonts w:ascii="Arial" w:hAnsi="Arial" w:cs="Arial"/>
                <w:sz w:val="16"/>
              </w:rPr>
            </w:pPr>
          </w:p>
        </w:tc>
      </w:tr>
    </w:tbl>
    <w:p w:rsidR="004A781C" w:rsidRDefault="004A781C">
      <w:pPr>
        <w:pStyle w:val="Heading1"/>
      </w:pPr>
      <w:r>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3C6832">
            <w:pPr>
              <w:spacing w:before="60"/>
              <w:rPr>
                <w:rFonts w:ascii="Arial" w:hAnsi="Arial" w:cs="Arial"/>
                <w:sz w:val="16"/>
              </w:rPr>
            </w:pPr>
            <w:proofErr w:type="spellStart"/>
            <w:r w:rsidRPr="003C6832">
              <w:rPr>
                <w:rFonts w:ascii="Arial" w:hAnsi="Arial" w:cs="Arial"/>
                <w:sz w:val="16"/>
              </w:rPr>
              <w:t>k_GateDriveDiag_Cnt_str</w:t>
            </w:r>
            <w:proofErr w:type="spellEnd"/>
          </w:p>
        </w:tc>
      </w:tr>
      <w:tr w:rsidR="003C6832">
        <w:trPr>
          <w:jc w:val="center"/>
        </w:trPr>
        <w:tc>
          <w:tcPr>
            <w:tcW w:w="4608" w:type="dxa"/>
            <w:tcBorders>
              <w:top w:val="nil"/>
              <w:left w:val="single" w:sz="6" w:space="0" w:color="auto"/>
              <w:bottom w:val="single" w:sz="6" w:space="0" w:color="auto"/>
              <w:right w:val="single" w:sz="6" w:space="0" w:color="auto"/>
            </w:tcBorders>
          </w:tcPr>
          <w:p w:rsidR="003C6832" w:rsidRPr="003C6832" w:rsidRDefault="003C6832">
            <w:pPr>
              <w:spacing w:before="60"/>
              <w:rPr>
                <w:rFonts w:ascii="Arial" w:hAnsi="Arial" w:cs="Arial"/>
                <w:sz w:val="16"/>
              </w:rPr>
            </w:pPr>
            <w:r w:rsidRPr="003C6832">
              <w:rPr>
                <w:rFonts w:ascii="Arial" w:hAnsi="Arial" w:cs="Arial"/>
                <w:sz w:val="16"/>
              </w:rPr>
              <w:t>k_GenGateDrvFltThrsh_Cnt_u16</w:t>
            </w:r>
          </w:p>
        </w:tc>
      </w:tr>
      <w:tr w:rsidR="003C6832">
        <w:trPr>
          <w:jc w:val="center"/>
        </w:trPr>
        <w:tc>
          <w:tcPr>
            <w:tcW w:w="4608" w:type="dxa"/>
            <w:tcBorders>
              <w:top w:val="nil"/>
              <w:left w:val="single" w:sz="6" w:space="0" w:color="auto"/>
              <w:bottom w:val="single" w:sz="6" w:space="0" w:color="auto"/>
              <w:right w:val="single" w:sz="6" w:space="0" w:color="auto"/>
            </w:tcBorders>
          </w:tcPr>
          <w:p w:rsidR="003C6832" w:rsidRPr="003C6832" w:rsidRDefault="003C6832">
            <w:pPr>
              <w:spacing w:before="60"/>
              <w:rPr>
                <w:rFonts w:ascii="Arial" w:hAnsi="Arial" w:cs="Arial"/>
                <w:sz w:val="16"/>
              </w:rPr>
            </w:pPr>
            <w:r w:rsidRPr="003C6832">
              <w:rPr>
                <w:rFonts w:ascii="Arial" w:hAnsi="Arial" w:cs="Arial"/>
                <w:sz w:val="16"/>
              </w:rPr>
              <w:t>k_GateDrvInitDwellTime_mS_u16p0</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3C6832">
            <w:pPr>
              <w:spacing w:before="60"/>
              <w:rPr>
                <w:rFonts w:ascii="Arial" w:hAnsi="Arial" w:cs="Arial"/>
                <w:sz w:val="16"/>
              </w:rPr>
            </w:pPr>
            <w:proofErr w:type="spellStart"/>
            <w:r w:rsidRPr="003C6832">
              <w:rPr>
                <w:rFonts w:ascii="Arial" w:hAnsi="Arial" w:cs="Arial"/>
                <w:sz w:val="16"/>
              </w:rPr>
              <w:t>k_OnStateDiag_Cnt_str</w:t>
            </w:r>
            <w:proofErr w:type="spellEnd"/>
          </w:p>
        </w:tc>
      </w:tr>
    </w:tbl>
    <w:p w:rsidR="004A781C" w:rsidRDefault="004A781C">
      <w:pPr>
        <w:pStyle w:val="Heading2"/>
      </w:pPr>
      <w:proofErr w:type="gramStart"/>
      <w:r>
        <w:t>Program(</w:t>
      </w:r>
      <w:proofErr w:type="gramEnd"/>
      <w:r>
        <w:t>fixed) Constants</w:t>
      </w:r>
    </w:p>
    <w:p w:rsidR="004A781C" w:rsidRDefault="004A781C">
      <w:pPr>
        <w:pStyle w:val="Heading3"/>
      </w:pPr>
      <w:r>
        <w:t>Embedded Constants</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680"/>
        <w:gridCol w:w="1680"/>
        <w:gridCol w:w="1680"/>
      </w:tblGrid>
      <w:tr w:rsidR="00DE4889" w:rsidTr="00262353">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262353">
            <w:pPr>
              <w:spacing w:before="60"/>
              <w:jc w:val="center"/>
              <w:rPr>
                <w:rFonts w:ascii="Arial" w:hAnsi="Arial" w:cs="Arial"/>
                <w:sz w:val="16"/>
              </w:rPr>
            </w:pPr>
            <w:r>
              <w:rPr>
                <w:rFonts w:ascii="Arial" w:hAnsi="Arial" w:cs="Arial"/>
                <w:sz w:val="16"/>
              </w:rPr>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262353">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262353">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262353">
            <w:pPr>
              <w:spacing w:before="60"/>
              <w:jc w:val="center"/>
              <w:rPr>
                <w:rFonts w:ascii="Arial" w:hAnsi="Arial" w:cs="Arial"/>
                <w:sz w:val="16"/>
              </w:rPr>
            </w:pPr>
            <w:r>
              <w:rPr>
                <w:rFonts w:ascii="Arial" w:hAnsi="Arial" w:cs="Arial"/>
                <w:sz w:val="16"/>
              </w:rPr>
              <w:t>Value</w:t>
            </w:r>
          </w:p>
        </w:tc>
      </w:tr>
      <w:tr w:rsidR="00933793" w:rsidTr="00262353">
        <w:tc>
          <w:tcPr>
            <w:tcW w:w="3888" w:type="dxa"/>
            <w:tcBorders>
              <w:top w:val="single" w:sz="6" w:space="0" w:color="auto"/>
              <w:left w:val="single" w:sz="6" w:space="0" w:color="auto"/>
              <w:bottom w:val="single" w:sz="6" w:space="0" w:color="auto"/>
              <w:right w:val="single" w:sz="6" w:space="0" w:color="auto"/>
            </w:tcBorders>
          </w:tcPr>
          <w:p w:rsidR="00933793" w:rsidRDefault="00933793" w:rsidP="00933793">
            <w:pPr>
              <w:spacing w:before="60"/>
              <w:rPr>
                <w:rFonts w:ascii="Arial" w:hAnsi="Arial" w:cs="Arial"/>
                <w:sz w:val="16"/>
              </w:rPr>
            </w:pPr>
            <w:r w:rsidRPr="00933793">
              <w:rPr>
                <w:rFonts w:ascii="Arial" w:hAnsi="Arial" w:cs="Arial"/>
                <w:sz w:val="16"/>
              </w:rPr>
              <w:t>D_PHASEALOWER_CNT_U16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sidP="00262353">
            <w:pPr>
              <w:spacing w:before="60"/>
              <w:rPr>
                <w:rFonts w:ascii="Arial" w:hAnsi="Arial" w:cs="Arial"/>
                <w:sz w:val="16"/>
              </w:rPr>
            </w:pPr>
            <w:r w:rsidRPr="00933793">
              <w:rPr>
                <w:rFonts w:ascii="Arial" w:hAnsi="Arial" w:cs="Arial"/>
                <w:sz w:val="16"/>
              </w:rPr>
              <w:t>uint16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 w:rsidRPr="00DD5091">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0U</w:t>
            </w:r>
          </w:p>
        </w:tc>
      </w:tr>
      <w:tr w:rsidR="00933793" w:rsidTr="00262353">
        <w:tc>
          <w:tcPr>
            <w:tcW w:w="3888" w:type="dxa"/>
            <w:tcBorders>
              <w:top w:val="single" w:sz="6" w:space="0" w:color="auto"/>
              <w:left w:val="single" w:sz="6" w:space="0" w:color="auto"/>
              <w:bottom w:val="single" w:sz="6" w:space="0" w:color="auto"/>
              <w:right w:val="single" w:sz="6" w:space="0" w:color="auto"/>
            </w:tcBorders>
          </w:tcPr>
          <w:p w:rsidR="00933793" w:rsidRDefault="00933793" w:rsidP="00933793">
            <w:pPr>
              <w:spacing w:before="60"/>
              <w:rPr>
                <w:rFonts w:ascii="Arial" w:hAnsi="Arial" w:cs="Arial"/>
                <w:sz w:val="16"/>
              </w:rPr>
            </w:pPr>
            <w:r w:rsidRPr="00933793">
              <w:rPr>
                <w:rFonts w:ascii="Arial" w:hAnsi="Arial" w:cs="Arial"/>
                <w:sz w:val="16"/>
              </w:rPr>
              <w:t>D_PHASEBLOWER_CNT_U16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sidP="00262353">
            <w:pPr>
              <w:spacing w:before="60"/>
              <w:rPr>
                <w:rFonts w:ascii="Arial" w:hAnsi="Arial" w:cs="Arial"/>
                <w:sz w:val="16"/>
              </w:rPr>
            </w:pPr>
            <w:r w:rsidRPr="00933793">
              <w:rPr>
                <w:rFonts w:ascii="Arial" w:hAnsi="Arial" w:cs="Arial"/>
                <w:sz w:val="16"/>
              </w:rPr>
              <w:t>uint16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 w:rsidRPr="00DD5091">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1U</w:t>
            </w:r>
          </w:p>
        </w:tc>
      </w:tr>
      <w:tr w:rsidR="00933793" w:rsidTr="00262353">
        <w:tc>
          <w:tcPr>
            <w:tcW w:w="3888" w:type="dxa"/>
            <w:tcBorders>
              <w:top w:val="single" w:sz="6" w:space="0" w:color="auto"/>
              <w:left w:val="single" w:sz="6" w:space="0" w:color="auto"/>
              <w:bottom w:val="single" w:sz="6" w:space="0" w:color="auto"/>
              <w:right w:val="single" w:sz="6" w:space="0" w:color="auto"/>
            </w:tcBorders>
          </w:tcPr>
          <w:p w:rsidR="00933793" w:rsidRDefault="00933793" w:rsidP="00933793">
            <w:pPr>
              <w:spacing w:before="60"/>
              <w:rPr>
                <w:rFonts w:ascii="Arial" w:hAnsi="Arial" w:cs="Arial"/>
                <w:sz w:val="16"/>
              </w:rPr>
            </w:pPr>
            <w:r w:rsidRPr="00933793">
              <w:rPr>
                <w:rFonts w:ascii="Arial" w:hAnsi="Arial" w:cs="Arial"/>
                <w:sz w:val="16"/>
              </w:rPr>
              <w:t>D_PHASECLOWER_CNT_U16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sidP="00262353">
            <w:pPr>
              <w:spacing w:before="60"/>
              <w:rPr>
                <w:rFonts w:ascii="Arial" w:hAnsi="Arial" w:cs="Arial"/>
                <w:sz w:val="16"/>
              </w:rPr>
            </w:pPr>
            <w:r w:rsidRPr="00933793">
              <w:rPr>
                <w:rFonts w:ascii="Arial" w:hAnsi="Arial" w:cs="Arial"/>
                <w:sz w:val="16"/>
              </w:rPr>
              <w:t>uint16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 w:rsidRPr="00DD5091">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2U</w:t>
            </w:r>
          </w:p>
        </w:tc>
      </w:tr>
      <w:tr w:rsidR="00933793" w:rsidTr="00262353">
        <w:tc>
          <w:tcPr>
            <w:tcW w:w="3888" w:type="dxa"/>
            <w:tcBorders>
              <w:top w:val="single" w:sz="6" w:space="0" w:color="auto"/>
              <w:left w:val="single" w:sz="6" w:space="0" w:color="auto"/>
              <w:bottom w:val="single" w:sz="6" w:space="0" w:color="auto"/>
              <w:right w:val="single" w:sz="6" w:space="0" w:color="auto"/>
            </w:tcBorders>
          </w:tcPr>
          <w:p w:rsidR="00933793" w:rsidRDefault="00933793" w:rsidP="00933793">
            <w:pPr>
              <w:spacing w:before="60"/>
              <w:rPr>
                <w:rFonts w:ascii="Arial" w:hAnsi="Arial" w:cs="Arial"/>
                <w:sz w:val="16"/>
              </w:rPr>
            </w:pPr>
            <w:r w:rsidRPr="00933793">
              <w:rPr>
                <w:rFonts w:ascii="Arial" w:hAnsi="Arial" w:cs="Arial"/>
                <w:sz w:val="16"/>
              </w:rPr>
              <w:t>D_PHASEAUPPER_CNT_U16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sidP="00262353">
            <w:pPr>
              <w:spacing w:before="60"/>
              <w:rPr>
                <w:rFonts w:ascii="Arial" w:hAnsi="Arial" w:cs="Arial"/>
                <w:sz w:val="16"/>
              </w:rPr>
            </w:pPr>
            <w:r w:rsidRPr="00933793">
              <w:rPr>
                <w:rFonts w:ascii="Arial" w:hAnsi="Arial" w:cs="Arial"/>
                <w:sz w:val="16"/>
              </w:rPr>
              <w:t>uint16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 w:rsidRPr="00DD5091">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3U</w:t>
            </w:r>
          </w:p>
        </w:tc>
      </w:tr>
      <w:tr w:rsidR="00933793" w:rsidTr="00262353">
        <w:tc>
          <w:tcPr>
            <w:tcW w:w="3888" w:type="dxa"/>
            <w:tcBorders>
              <w:top w:val="single" w:sz="6" w:space="0" w:color="auto"/>
              <w:left w:val="single" w:sz="6" w:space="0" w:color="auto"/>
              <w:bottom w:val="single" w:sz="6" w:space="0" w:color="auto"/>
              <w:right w:val="single" w:sz="6" w:space="0" w:color="auto"/>
            </w:tcBorders>
          </w:tcPr>
          <w:p w:rsidR="00933793" w:rsidRDefault="00933793" w:rsidP="00933793">
            <w:pPr>
              <w:spacing w:before="60"/>
              <w:rPr>
                <w:rFonts w:ascii="Arial" w:hAnsi="Arial" w:cs="Arial"/>
                <w:sz w:val="16"/>
              </w:rPr>
            </w:pPr>
            <w:r w:rsidRPr="00933793">
              <w:rPr>
                <w:rFonts w:ascii="Arial" w:hAnsi="Arial" w:cs="Arial"/>
                <w:sz w:val="16"/>
              </w:rPr>
              <w:t>D_PHASEBUPPER_CNT_U16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sidP="00262353">
            <w:pPr>
              <w:spacing w:before="60"/>
              <w:rPr>
                <w:rFonts w:ascii="Arial" w:hAnsi="Arial" w:cs="Arial"/>
                <w:sz w:val="16"/>
              </w:rPr>
            </w:pPr>
            <w:r w:rsidRPr="00933793">
              <w:rPr>
                <w:rFonts w:ascii="Arial" w:hAnsi="Arial" w:cs="Arial"/>
                <w:sz w:val="16"/>
              </w:rPr>
              <w:t>uint16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 w:rsidRPr="00DD5091">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4U</w:t>
            </w:r>
          </w:p>
        </w:tc>
      </w:tr>
      <w:tr w:rsidR="00933793" w:rsidTr="00262353">
        <w:tc>
          <w:tcPr>
            <w:tcW w:w="3888" w:type="dxa"/>
            <w:tcBorders>
              <w:top w:val="single" w:sz="6" w:space="0" w:color="auto"/>
              <w:left w:val="single" w:sz="6" w:space="0" w:color="auto"/>
              <w:bottom w:val="single" w:sz="6" w:space="0" w:color="auto"/>
              <w:right w:val="single" w:sz="6" w:space="0" w:color="auto"/>
            </w:tcBorders>
          </w:tcPr>
          <w:p w:rsidR="00933793" w:rsidRDefault="00933793" w:rsidP="00933793">
            <w:pPr>
              <w:spacing w:before="60"/>
              <w:rPr>
                <w:rFonts w:ascii="Arial" w:hAnsi="Arial" w:cs="Arial"/>
                <w:sz w:val="16"/>
              </w:rPr>
            </w:pPr>
            <w:r w:rsidRPr="00933793">
              <w:rPr>
                <w:rFonts w:ascii="Arial" w:hAnsi="Arial" w:cs="Arial"/>
                <w:sz w:val="16"/>
              </w:rPr>
              <w:t>D_PHASECUPPER_CNT_U16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sidP="00262353">
            <w:pPr>
              <w:spacing w:before="60"/>
              <w:rPr>
                <w:rFonts w:ascii="Arial" w:hAnsi="Arial" w:cs="Arial"/>
                <w:sz w:val="16"/>
              </w:rPr>
            </w:pPr>
            <w:r w:rsidRPr="00933793">
              <w:rPr>
                <w:rFonts w:ascii="Arial" w:hAnsi="Arial" w:cs="Arial"/>
                <w:sz w:val="16"/>
              </w:rPr>
              <w:t>uint16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 w:rsidRPr="00DD5091">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5U</w:t>
            </w:r>
          </w:p>
        </w:tc>
      </w:tr>
      <w:tr w:rsidR="00933793" w:rsidTr="00262353">
        <w:tc>
          <w:tcPr>
            <w:tcW w:w="3888" w:type="dxa"/>
            <w:tcBorders>
              <w:top w:val="single" w:sz="6" w:space="0" w:color="auto"/>
              <w:left w:val="single" w:sz="6" w:space="0" w:color="auto"/>
              <w:bottom w:val="single" w:sz="6" w:space="0" w:color="auto"/>
              <w:right w:val="single" w:sz="6" w:space="0" w:color="auto"/>
            </w:tcBorders>
          </w:tcPr>
          <w:p w:rsidR="00933793" w:rsidRDefault="00933793" w:rsidP="00933793">
            <w:pPr>
              <w:tabs>
                <w:tab w:val="left" w:pos="1083"/>
              </w:tabs>
              <w:spacing w:before="60"/>
              <w:rPr>
                <w:rFonts w:ascii="Arial" w:hAnsi="Arial" w:cs="Arial"/>
                <w:sz w:val="16"/>
              </w:rPr>
            </w:pPr>
            <w:r w:rsidRPr="00933793">
              <w:rPr>
                <w:rFonts w:ascii="Arial" w:hAnsi="Arial" w:cs="Arial"/>
                <w:sz w:val="16"/>
              </w:rPr>
              <w:t>D_VREGUV_CNT_U16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sidP="00262353">
            <w:pPr>
              <w:spacing w:before="60"/>
              <w:rPr>
                <w:rFonts w:ascii="Arial" w:hAnsi="Arial" w:cs="Arial"/>
                <w:sz w:val="16"/>
              </w:rPr>
            </w:pPr>
            <w:r w:rsidRPr="00933793">
              <w:rPr>
                <w:rFonts w:ascii="Arial" w:hAnsi="Arial" w:cs="Arial"/>
                <w:sz w:val="16"/>
              </w:rPr>
              <w:t>uint16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 w:rsidRPr="00DD5091">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6U</w:t>
            </w:r>
          </w:p>
        </w:tc>
      </w:tr>
      <w:tr w:rsidR="00933793" w:rsidTr="00262353">
        <w:tc>
          <w:tcPr>
            <w:tcW w:w="3888" w:type="dxa"/>
            <w:tcBorders>
              <w:top w:val="single" w:sz="6" w:space="0" w:color="auto"/>
              <w:left w:val="single" w:sz="6" w:space="0" w:color="auto"/>
              <w:bottom w:val="single" w:sz="6" w:space="0" w:color="auto"/>
              <w:right w:val="single" w:sz="6" w:space="0" w:color="auto"/>
            </w:tcBorders>
          </w:tcPr>
          <w:p w:rsidR="00933793" w:rsidRDefault="00933793" w:rsidP="00933793">
            <w:pPr>
              <w:spacing w:before="60"/>
              <w:rPr>
                <w:rFonts w:ascii="Arial" w:hAnsi="Arial" w:cs="Arial"/>
                <w:sz w:val="16"/>
              </w:rPr>
            </w:pPr>
            <w:r w:rsidRPr="00933793">
              <w:rPr>
                <w:rFonts w:ascii="Arial" w:hAnsi="Arial" w:cs="Arial"/>
                <w:sz w:val="16"/>
              </w:rPr>
              <w:t>D_BTSTRPAUV_CNT_U16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sidP="00262353">
            <w:pPr>
              <w:spacing w:before="60"/>
              <w:rPr>
                <w:rFonts w:ascii="Arial" w:hAnsi="Arial" w:cs="Arial"/>
                <w:sz w:val="16"/>
              </w:rPr>
            </w:pPr>
            <w:r w:rsidRPr="00933793">
              <w:rPr>
                <w:rFonts w:ascii="Arial" w:hAnsi="Arial" w:cs="Arial"/>
                <w:sz w:val="16"/>
              </w:rPr>
              <w:t>uint16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 w:rsidRPr="00DD5091">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7U</w:t>
            </w:r>
          </w:p>
        </w:tc>
      </w:tr>
      <w:tr w:rsidR="00933793" w:rsidTr="00262353">
        <w:tc>
          <w:tcPr>
            <w:tcW w:w="3888" w:type="dxa"/>
            <w:tcBorders>
              <w:top w:val="single" w:sz="6" w:space="0" w:color="auto"/>
              <w:left w:val="single" w:sz="6" w:space="0" w:color="auto"/>
              <w:bottom w:val="single" w:sz="6" w:space="0" w:color="auto"/>
              <w:right w:val="single" w:sz="6" w:space="0" w:color="auto"/>
            </w:tcBorders>
          </w:tcPr>
          <w:p w:rsidR="00933793" w:rsidRDefault="00933793" w:rsidP="00933793">
            <w:pPr>
              <w:tabs>
                <w:tab w:val="left" w:pos="1290"/>
              </w:tabs>
              <w:spacing w:before="60"/>
              <w:rPr>
                <w:rFonts w:ascii="Arial" w:hAnsi="Arial" w:cs="Arial"/>
                <w:sz w:val="16"/>
              </w:rPr>
            </w:pPr>
            <w:r w:rsidRPr="00933793">
              <w:rPr>
                <w:rFonts w:ascii="Arial" w:hAnsi="Arial" w:cs="Arial"/>
                <w:sz w:val="16"/>
              </w:rPr>
              <w:t>D_BTSTRPBUV_CNT_U16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sidP="00262353">
            <w:pPr>
              <w:spacing w:before="60"/>
              <w:rPr>
                <w:rFonts w:ascii="Arial" w:hAnsi="Arial" w:cs="Arial"/>
                <w:sz w:val="16"/>
              </w:rPr>
            </w:pPr>
            <w:r w:rsidRPr="00933793">
              <w:rPr>
                <w:rFonts w:ascii="Arial" w:hAnsi="Arial" w:cs="Arial"/>
                <w:sz w:val="16"/>
              </w:rPr>
              <w:t>uint16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 w:rsidRPr="00DD5091">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8U</w:t>
            </w:r>
          </w:p>
        </w:tc>
      </w:tr>
      <w:tr w:rsidR="00933793" w:rsidTr="00262353">
        <w:tc>
          <w:tcPr>
            <w:tcW w:w="3888" w:type="dxa"/>
            <w:tcBorders>
              <w:top w:val="single" w:sz="6" w:space="0" w:color="auto"/>
              <w:left w:val="single" w:sz="6" w:space="0" w:color="auto"/>
              <w:bottom w:val="single" w:sz="6" w:space="0" w:color="auto"/>
              <w:right w:val="single" w:sz="6" w:space="0" w:color="auto"/>
            </w:tcBorders>
          </w:tcPr>
          <w:p w:rsidR="00933793" w:rsidRDefault="00933793" w:rsidP="00933793">
            <w:pPr>
              <w:tabs>
                <w:tab w:val="left" w:pos="1106"/>
              </w:tabs>
              <w:spacing w:before="60"/>
              <w:rPr>
                <w:rFonts w:ascii="Arial" w:hAnsi="Arial" w:cs="Arial"/>
                <w:sz w:val="16"/>
              </w:rPr>
            </w:pPr>
            <w:r w:rsidRPr="00933793">
              <w:rPr>
                <w:rFonts w:ascii="Arial" w:hAnsi="Arial" w:cs="Arial"/>
                <w:sz w:val="16"/>
              </w:rPr>
              <w:t>D_BTSTRPCUV_CNT_U16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sidP="00262353">
            <w:pPr>
              <w:spacing w:before="60"/>
              <w:rPr>
                <w:rFonts w:ascii="Arial" w:hAnsi="Arial" w:cs="Arial"/>
                <w:sz w:val="16"/>
              </w:rPr>
            </w:pPr>
            <w:r w:rsidRPr="00933793">
              <w:rPr>
                <w:rFonts w:ascii="Arial" w:hAnsi="Arial" w:cs="Arial"/>
                <w:sz w:val="16"/>
              </w:rPr>
              <w:t>uint16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 w:rsidRPr="00DD5091">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9U</w:t>
            </w:r>
          </w:p>
        </w:tc>
      </w:tr>
      <w:tr w:rsidR="00933793" w:rsidTr="00262353">
        <w:tc>
          <w:tcPr>
            <w:tcW w:w="3888" w:type="dxa"/>
            <w:tcBorders>
              <w:top w:val="single" w:sz="6" w:space="0" w:color="auto"/>
              <w:left w:val="single" w:sz="6" w:space="0" w:color="auto"/>
              <w:bottom w:val="single" w:sz="6" w:space="0" w:color="auto"/>
              <w:right w:val="single" w:sz="6" w:space="0" w:color="auto"/>
            </w:tcBorders>
          </w:tcPr>
          <w:p w:rsidR="00933793" w:rsidRDefault="00933793" w:rsidP="00933793">
            <w:pPr>
              <w:spacing w:before="60"/>
              <w:rPr>
                <w:rFonts w:ascii="Arial" w:hAnsi="Arial" w:cs="Arial"/>
                <w:sz w:val="16"/>
              </w:rPr>
            </w:pPr>
            <w:r w:rsidRPr="00933793">
              <w:rPr>
                <w:rFonts w:ascii="Arial" w:hAnsi="Arial" w:cs="Arial"/>
                <w:sz w:val="16"/>
              </w:rPr>
              <w:t>D_NUMOFGDSTATUSBITS_CNT_U16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sidP="00262353">
            <w:pPr>
              <w:spacing w:before="60"/>
              <w:rPr>
                <w:rFonts w:ascii="Arial" w:hAnsi="Arial" w:cs="Arial"/>
                <w:sz w:val="16"/>
              </w:rPr>
            </w:pPr>
            <w:r w:rsidRPr="00933793">
              <w:rPr>
                <w:rFonts w:ascii="Arial" w:hAnsi="Arial" w:cs="Arial"/>
                <w:sz w:val="16"/>
              </w:rPr>
              <w:t>uint16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 w:rsidRPr="00DD5091">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10U</w:t>
            </w:r>
          </w:p>
        </w:tc>
      </w:tr>
      <w:tr w:rsidR="00933793" w:rsidTr="00262353">
        <w:tc>
          <w:tcPr>
            <w:tcW w:w="3888" w:type="dxa"/>
            <w:tcBorders>
              <w:top w:val="single" w:sz="6" w:space="0" w:color="auto"/>
              <w:left w:val="single" w:sz="6" w:space="0" w:color="auto"/>
              <w:bottom w:val="single" w:sz="6" w:space="0" w:color="auto"/>
              <w:right w:val="single" w:sz="6" w:space="0" w:color="auto"/>
            </w:tcBorders>
          </w:tcPr>
          <w:p w:rsidR="00933793" w:rsidRDefault="00933793" w:rsidP="00933793">
            <w:pPr>
              <w:spacing w:before="60"/>
              <w:rPr>
                <w:rFonts w:ascii="Arial" w:hAnsi="Arial" w:cs="Arial"/>
                <w:sz w:val="16"/>
              </w:rPr>
            </w:pPr>
            <w:r w:rsidRPr="00933793">
              <w:rPr>
                <w:rFonts w:ascii="Arial" w:hAnsi="Arial" w:cs="Arial"/>
                <w:sz w:val="16"/>
              </w:rPr>
              <w:lastRenderedPageBreak/>
              <w:t>D_STATUSALOWER_CNT_B16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sidP="00262353">
            <w:pPr>
              <w:spacing w:before="60"/>
              <w:rPr>
                <w:rFonts w:ascii="Arial" w:hAnsi="Arial" w:cs="Arial"/>
                <w:sz w:val="16"/>
              </w:rPr>
            </w:pPr>
            <w:r w:rsidRPr="00933793">
              <w:rPr>
                <w:rFonts w:ascii="Arial" w:hAnsi="Arial" w:cs="Arial"/>
                <w:sz w:val="16"/>
              </w:rPr>
              <w:t>uint16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 w:rsidRPr="00DD5091">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0x0001U</w:t>
            </w:r>
          </w:p>
        </w:tc>
      </w:tr>
      <w:tr w:rsidR="00933793" w:rsidTr="00262353">
        <w:tc>
          <w:tcPr>
            <w:tcW w:w="3888" w:type="dxa"/>
            <w:tcBorders>
              <w:top w:val="single" w:sz="6" w:space="0" w:color="auto"/>
              <w:left w:val="single" w:sz="6" w:space="0" w:color="auto"/>
              <w:bottom w:val="single" w:sz="6" w:space="0" w:color="auto"/>
              <w:right w:val="single" w:sz="6" w:space="0" w:color="auto"/>
            </w:tcBorders>
          </w:tcPr>
          <w:p w:rsidR="00933793" w:rsidRDefault="00933793" w:rsidP="00933793">
            <w:pPr>
              <w:spacing w:before="60"/>
              <w:rPr>
                <w:rFonts w:ascii="Arial" w:hAnsi="Arial" w:cs="Arial"/>
                <w:sz w:val="16"/>
              </w:rPr>
            </w:pPr>
            <w:r w:rsidRPr="00933793">
              <w:rPr>
                <w:rFonts w:ascii="Arial" w:hAnsi="Arial" w:cs="Arial"/>
                <w:sz w:val="16"/>
              </w:rPr>
              <w:t>D_STATUSBLOWER_CNT_B16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sidP="00262353">
            <w:pPr>
              <w:spacing w:before="60"/>
              <w:rPr>
                <w:rFonts w:ascii="Arial" w:hAnsi="Arial" w:cs="Arial"/>
                <w:sz w:val="16"/>
              </w:rPr>
            </w:pPr>
            <w:r w:rsidRPr="00933793">
              <w:rPr>
                <w:rFonts w:ascii="Arial" w:hAnsi="Arial" w:cs="Arial"/>
                <w:sz w:val="16"/>
              </w:rPr>
              <w:t>uint16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 w:rsidRPr="00DD5091">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0x0002U</w:t>
            </w:r>
          </w:p>
        </w:tc>
      </w:tr>
      <w:tr w:rsidR="00933793" w:rsidTr="00262353">
        <w:tc>
          <w:tcPr>
            <w:tcW w:w="3888" w:type="dxa"/>
            <w:tcBorders>
              <w:top w:val="single" w:sz="6" w:space="0" w:color="auto"/>
              <w:left w:val="single" w:sz="6" w:space="0" w:color="auto"/>
              <w:bottom w:val="single" w:sz="6" w:space="0" w:color="auto"/>
              <w:right w:val="single" w:sz="6" w:space="0" w:color="auto"/>
            </w:tcBorders>
          </w:tcPr>
          <w:p w:rsidR="00933793" w:rsidRDefault="00933793" w:rsidP="00933793">
            <w:pPr>
              <w:spacing w:before="60"/>
              <w:rPr>
                <w:rFonts w:ascii="Arial" w:hAnsi="Arial" w:cs="Arial"/>
                <w:sz w:val="16"/>
              </w:rPr>
            </w:pPr>
            <w:r w:rsidRPr="00933793">
              <w:rPr>
                <w:rFonts w:ascii="Arial" w:hAnsi="Arial" w:cs="Arial"/>
                <w:sz w:val="16"/>
              </w:rPr>
              <w:t>D_STATUSCLOWER_CNT_B16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sidP="00262353">
            <w:pPr>
              <w:spacing w:before="60"/>
              <w:rPr>
                <w:rFonts w:ascii="Arial" w:hAnsi="Arial" w:cs="Arial"/>
                <w:sz w:val="16"/>
              </w:rPr>
            </w:pPr>
            <w:r w:rsidRPr="00933793">
              <w:rPr>
                <w:rFonts w:ascii="Arial" w:hAnsi="Arial" w:cs="Arial"/>
                <w:sz w:val="16"/>
              </w:rPr>
              <w:t>uint16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 w:rsidRPr="00DD5091">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0x0004U</w:t>
            </w:r>
          </w:p>
        </w:tc>
      </w:tr>
      <w:tr w:rsidR="00933793" w:rsidTr="00262353">
        <w:tc>
          <w:tcPr>
            <w:tcW w:w="3888" w:type="dxa"/>
            <w:tcBorders>
              <w:top w:val="single" w:sz="6" w:space="0" w:color="auto"/>
              <w:left w:val="single" w:sz="6" w:space="0" w:color="auto"/>
              <w:bottom w:val="single" w:sz="6" w:space="0" w:color="auto"/>
              <w:right w:val="single" w:sz="6" w:space="0" w:color="auto"/>
            </w:tcBorders>
          </w:tcPr>
          <w:p w:rsidR="00933793" w:rsidRDefault="00933793" w:rsidP="00933793">
            <w:pPr>
              <w:tabs>
                <w:tab w:val="left" w:pos="1048"/>
              </w:tabs>
              <w:spacing w:before="60"/>
              <w:rPr>
                <w:rFonts w:ascii="Arial" w:hAnsi="Arial" w:cs="Arial"/>
                <w:sz w:val="16"/>
              </w:rPr>
            </w:pPr>
            <w:r w:rsidRPr="00933793">
              <w:rPr>
                <w:rFonts w:ascii="Arial" w:hAnsi="Arial" w:cs="Arial"/>
                <w:sz w:val="16"/>
              </w:rPr>
              <w:t>D_STATUSAUPPER_CNT_B16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sidP="00262353">
            <w:pPr>
              <w:spacing w:before="60"/>
              <w:rPr>
                <w:rFonts w:ascii="Arial" w:hAnsi="Arial" w:cs="Arial"/>
                <w:sz w:val="16"/>
              </w:rPr>
            </w:pPr>
            <w:r w:rsidRPr="00933793">
              <w:rPr>
                <w:rFonts w:ascii="Arial" w:hAnsi="Arial" w:cs="Arial"/>
                <w:sz w:val="16"/>
              </w:rPr>
              <w:t>uint16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 w:rsidRPr="00DD5091">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0x0008U</w:t>
            </w:r>
          </w:p>
        </w:tc>
      </w:tr>
      <w:tr w:rsidR="00933793" w:rsidTr="00262353">
        <w:tc>
          <w:tcPr>
            <w:tcW w:w="3888" w:type="dxa"/>
            <w:tcBorders>
              <w:top w:val="single" w:sz="6" w:space="0" w:color="auto"/>
              <w:left w:val="single" w:sz="6" w:space="0" w:color="auto"/>
              <w:bottom w:val="single" w:sz="6" w:space="0" w:color="auto"/>
              <w:right w:val="single" w:sz="6" w:space="0" w:color="auto"/>
            </w:tcBorders>
          </w:tcPr>
          <w:p w:rsidR="00933793" w:rsidRDefault="00933793" w:rsidP="00933793">
            <w:pPr>
              <w:spacing w:before="60"/>
              <w:rPr>
                <w:rFonts w:ascii="Arial" w:hAnsi="Arial" w:cs="Arial"/>
                <w:sz w:val="16"/>
              </w:rPr>
            </w:pPr>
            <w:r w:rsidRPr="00933793">
              <w:rPr>
                <w:rFonts w:ascii="Arial" w:hAnsi="Arial" w:cs="Arial"/>
                <w:sz w:val="16"/>
              </w:rPr>
              <w:t>D_STATUSBUPPER_CNT_B16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sidP="00262353">
            <w:pPr>
              <w:spacing w:before="60"/>
              <w:rPr>
                <w:rFonts w:ascii="Arial" w:hAnsi="Arial" w:cs="Arial"/>
                <w:sz w:val="16"/>
              </w:rPr>
            </w:pPr>
            <w:r w:rsidRPr="00933793">
              <w:rPr>
                <w:rFonts w:ascii="Arial" w:hAnsi="Arial" w:cs="Arial"/>
                <w:sz w:val="16"/>
              </w:rPr>
              <w:t>uint16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 w:rsidRPr="00DD5091">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0x0010U</w:t>
            </w:r>
          </w:p>
        </w:tc>
      </w:tr>
      <w:tr w:rsidR="00933793" w:rsidTr="00262353">
        <w:tc>
          <w:tcPr>
            <w:tcW w:w="3888" w:type="dxa"/>
            <w:tcBorders>
              <w:top w:val="single" w:sz="6" w:space="0" w:color="auto"/>
              <w:left w:val="single" w:sz="6" w:space="0" w:color="auto"/>
              <w:bottom w:val="single" w:sz="6" w:space="0" w:color="auto"/>
              <w:right w:val="single" w:sz="6" w:space="0" w:color="auto"/>
            </w:tcBorders>
          </w:tcPr>
          <w:p w:rsidR="00933793" w:rsidRDefault="00933793" w:rsidP="00933793">
            <w:pPr>
              <w:spacing w:before="60"/>
              <w:rPr>
                <w:rFonts w:ascii="Arial" w:hAnsi="Arial" w:cs="Arial"/>
                <w:sz w:val="16"/>
              </w:rPr>
            </w:pPr>
            <w:r w:rsidRPr="00933793">
              <w:rPr>
                <w:rFonts w:ascii="Arial" w:hAnsi="Arial" w:cs="Arial"/>
                <w:sz w:val="16"/>
              </w:rPr>
              <w:t>D_STATUSCUPPER_CNT_B16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sidP="00262353">
            <w:pPr>
              <w:spacing w:before="60"/>
              <w:rPr>
                <w:rFonts w:ascii="Arial" w:hAnsi="Arial" w:cs="Arial"/>
                <w:sz w:val="16"/>
              </w:rPr>
            </w:pPr>
            <w:r w:rsidRPr="00933793">
              <w:rPr>
                <w:rFonts w:ascii="Arial" w:hAnsi="Arial" w:cs="Arial"/>
                <w:sz w:val="16"/>
              </w:rPr>
              <w:t>uint16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 w:rsidRPr="00DD5091">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0x0020U</w:t>
            </w:r>
          </w:p>
        </w:tc>
      </w:tr>
      <w:tr w:rsidR="00933793" w:rsidTr="00262353">
        <w:tc>
          <w:tcPr>
            <w:tcW w:w="3888" w:type="dxa"/>
            <w:tcBorders>
              <w:top w:val="single" w:sz="6" w:space="0" w:color="auto"/>
              <w:left w:val="single" w:sz="6" w:space="0" w:color="auto"/>
              <w:bottom w:val="single" w:sz="6" w:space="0" w:color="auto"/>
              <w:right w:val="single" w:sz="6" w:space="0" w:color="auto"/>
            </w:tcBorders>
          </w:tcPr>
          <w:p w:rsidR="00933793" w:rsidRDefault="00933793" w:rsidP="00933793">
            <w:pPr>
              <w:spacing w:before="60"/>
              <w:rPr>
                <w:rFonts w:ascii="Arial" w:hAnsi="Arial" w:cs="Arial"/>
                <w:sz w:val="16"/>
              </w:rPr>
            </w:pPr>
            <w:r w:rsidRPr="00933793">
              <w:rPr>
                <w:rFonts w:ascii="Arial" w:hAnsi="Arial" w:cs="Arial"/>
                <w:sz w:val="16"/>
              </w:rPr>
              <w:t>D_STATUSVREGUV_CNT_B16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sidP="00262353">
            <w:pPr>
              <w:spacing w:before="60"/>
              <w:rPr>
                <w:rFonts w:ascii="Arial" w:hAnsi="Arial" w:cs="Arial"/>
                <w:sz w:val="16"/>
              </w:rPr>
            </w:pPr>
            <w:r w:rsidRPr="00933793">
              <w:rPr>
                <w:rFonts w:ascii="Arial" w:hAnsi="Arial" w:cs="Arial"/>
                <w:sz w:val="16"/>
              </w:rPr>
              <w:t>uint16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 w:rsidRPr="00DD5091">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0x0040U</w:t>
            </w:r>
          </w:p>
        </w:tc>
      </w:tr>
      <w:tr w:rsidR="00933793" w:rsidTr="00262353">
        <w:tc>
          <w:tcPr>
            <w:tcW w:w="3888" w:type="dxa"/>
            <w:tcBorders>
              <w:top w:val="single" w:sz="6" w:space="0" w:color="auto"/>
              <w:left w:val="single" w:sz="6" w:space="0" w:color="auto"/>
              <w:bottom w:val="single" w:sz="6" w:space="0" w:color="auto"/>
              <w:right w:val="single" w:sz="6" w:space="0" w:color="auto"/>
            </w:tcBorders>
          </w:tcPr>
          <w:p w:rsidR="00933793" w:rsidRPr="00933793" w:rsidRDefault="00933793" w:rsidP="00262353">
            <w:pPr>
              <w:spacing w:before="60"/>
              <w:rPr>
                <w:rFonts w:ascii="Arial" w:hAnsi="Arial" w:cs="Arial"/>
                <w:sz w:val="16"/>
              </w:rPr>
            </w:pPr>
            <w:r w:rsidRPr="00933793">
              <w:rPr>
                <w:rFonts w:ascii="Arial" w:hAnsi="Arial" w:cs="Arial"/>
                <w:sz w:val="16"/>
              </w:rPr>
              <w:t>D_STATUSBTSTRPAUV_CNT_B16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sidP="00262353">
            <w:pPr>
              <w:spacing w:before="60"/>
              <w:rPr>
                <w:rFonts w:ascii="Arial" w:hAnsi="Arial" w:cs="Arial"/>
                <w:sz w:val="16"/>
              </w:rPr>
            </w:pPr>
            <w:r w:rsidRPr="00933793">
              <w:rPr>
                <w:rFonts w:ascii="Arial" w:hAnsi="Arial" w:cs="Arial"/>
                <w:sz w:val="16"/>
              </w:rPr>
              <w:t>uint16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 w:rsidRPr="00DD5091">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0x0080U</w:t>
            </w:r>
          </w:p>
        </w:tc>
      </w:tr>
      <w:tr w:rsidR="00933793" w:rsidTr="00262353">
        <w:tc>
          <w:tcPr>
            <w:tcW w:w="3888" w:type="dxa"/>
            <w:tcBorders>
              <w:top w:val="single" w:sz="6" w:space="0" w:color="auto"/>
              <w:left w:val="single" w:sz="6" w:space="0" w:color="auto"/>
              <w:bottom w:val="single" w:sz="6" w:space="0" w:color="auto"/>
              <w:right w:val="single" w:sz="6" w:space="0" w:color="auto"/>
            </w:tcBorders>
          </w:tcPr>
          <w:p w:rsidR="00933793" w:rsidRPr="00933793" w:rsidRDefault="00933793" w:rsidP="00262353">
            <w:pPr>
              <w:spacing w:before="60"/>
              <w:rPr>
                <w:rFonts w:ascii="Arial" w:hAnsi="Arial" w:cs="Arial"/>
                <w:sz w:val="16"/>
              </w:rPr>
            </w:pPr>
            <w:r w:rsidRPr="00933793">
              <w:rPr>
                <w:rFonts w:ascii="Arial" w:hAnsi="Arial" w:cs="Arial"/>
                <w:sz w:val="16"/>
              </w:rPr>
              <w:t>D_STATUSBTSTRPBUV_CNT_B16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sidP="00262353">
            <w:pPr>
              <w:spacing w:before="60"/>
              <w:rPr>
                <w:rFonts w:ascii="Arial" w:hAnsi="Arial" w:cs="Arial"/>
                <w:sz w:val="16"/>
              </w:rPr>
            </w:pPr>
            <w:r w:rsidRPr="00933793">
              <w:rPr>
                <w:rFonts w:ascii="Arial" w:hAnsi="Arial" w:cs="Arial"/>
                <w:sz w:val="16"/>
              </w:rPr>
              <w:t>uint16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 w:rsidRPr="00DD5091">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0x0100U</w:t>
            </w:r>
          </w:p>
        </w:tc>
      </w:tr>
      <w:tr w:rsidR="00933793" w:rsidTr="00262353">
        <w:tc>
          <w:tcPr>
            <w:tcW w:w="3888" w:type="dxa"/>
            <w:tcBorders>
              <w:top w:val="single" w:sz="6" w:space="0" w:color="auto"/>
              <w:left w:val="single" w:sz="6" w:space="0" w:color="auto"/>
              <w:bottom w:val="single" w:sz="6" w:space="0" w:color="auto"/>
              <w:right w:val="single" w:sz="6" w:space="0" w:color="auto"/>
            </w:tcBorders>
          </w:tcPr>
          <w:p w:rsidR="00933793" w:rsidRPr="00933793" w:rsidRDefault="00933793" w:rsidP="00933793">
            <w:pPr>
              <w:tabs>
                <w:tab w:val="left" w:pos="1048"/>
              </w:tabs>
              <w:spacing w:before="60"/>
              <w:rPr>
                <w:rFonts w:ascii="Arial" w:hAnsi="Arial" w:cs="Arial"/>
                <w:sz w:val="16"/>
              </w:rPr>
            </w:pPr>
            <w:r w:rsidRPr="00933793">
              <w:rPr>
                <w:rFonts w:ascii="Arial" w:hAnsi="Arial" w:cs="Arial"/>
                <w:sz w:val="16"/>
              </w:rPr>
              <w:t>D_STATUSBTSTRPCUV_CNT_B16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sidP="00262353">
            <w:pPr>
              <w:spacing w:before="60"/>
              <w:rPr>
                <w:rFonts w:ascii="Arial" w:hAnsi="Arial" w:cs="Arial"/>
                <w:sz w:val="16"/>
              </w:rPr>
            </w:pPr>
            <w:r w:rsidRPr="00933793">
              <w:rPr>
                <w:rFonts w:ascii="Arial" w:hAnsi="Arial" w:cs="Arial"/>
                <w:sz w:val="16"/>
              </w:rPr>
              <w:t>uint16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 w:rsidRPr="00DD5091">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0x0200U</w:t>
            </w:r>
          </w:p>
        </w:tc>
      </w:tr>
      <w:tr w:rsidR="00933793" w:rsidTr="00262353">
        <w:tc>
          <w:tcPr>
            <w:tcW w:w="3888" w:type="dxa"/>
            <w:tcBorders>
              <w:top w:val="single" w:sz="6" w:space="0" w:color="auto"/>
              <w:left w:val="single" w:sz="6" w:space="0" w:color="auto"/>
              <w:bottom w:val="single" w:sz="6" w:space="0" w:color="auto"/>
              <w:right w:val="single" w:sz="6" w:space="0" w:color="auto"/>
            </w:tcBorders>
          </w:tcPr>
          <w:p w:rsidR="00933793" w:rsidRPr="00933793" w:rsidRDefault="00933793" w:rsidP="00262353">
            <w:pPr>
              <w:spacing w:before="60"/>
              <w:rPr>
                <w:rFonts w:ascii="Arial" w:hAnsi="Arial" w:cs="Arial"/>
                <w:sz w:val="16"/>
              </w:rPr>
            </w:pPr>
            <w:r w:rsidRPr="00933793">
              <w:rPr>
                <w:rFonts w:ascii="Arial" w:hAnsi="Arial" w:cs="Arial"/>
                <w:sz w:val="16"/>
              </w:rPr>
              <w:t>D_STATUSVDDUV_CNT_B16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sidP="00262353">
            <w:pPr>
              <w:spacing w:before="60"/>
              <w:rPr>
                <w:rFonts w:ascii="Arial" w:hAnsi="Arial" w:cs="Arial"/>
                <w:sz w:val="16"/>
              </w:rPr>
            </w:pPr>
            <w:r w:rsidRPr="00933793">
              <w:rPr>
                <w:rFonts w:ascii="Arial" w:hAnsi="Arial" w:cs="Arial"/>
                <w:sz w:val="16"/>
              </w:rPr>
              <w:t>uint16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 w:rsidRPr="00DD5091">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0x0400U</w:t>
            </w:r>
          </w:p>
        </w:tc>
      </w:tr>
      <w:tr w:rsidR="00933793" w:rsidTr="00262353">
        <w:tc>
          <w:tcPr>
            <w:tcW w:w="3888" w:type="dxa"/>
            <w:tcBorders>
              <w:top w:val="single" w:sz="6" w:space="0" w:color="auto"/>
              <w:left w:val="single" w:sz="6" w:space="0" w:color="auto"/>
              <w:bottom w:val="single" w:sz="6" w:space="0" w:color="auto"/>
              <w:right w:val="single" w:sz="6" w:space="0" w:color="auto"/>
            </w:tcBorders>
          </w:tcPr>
          <w:p w:rsidR="00933793" w:rsidRPr="00933793" w:rsidRDefault="00933793" w:rsidP="00933793">
            <w:pPr>
              <w:spacing w:before="60"/>
              <w:rPr>
                <w:rFonts w:ascii="Arial" w:hAnsi="Arial" w:cs="Arial"/>
                <w:sz w:val="16"/>
              </w:rPr>
            </w:pPr>
            <w:r w:rsidRPr="00933793">
              <w:rPr>
                <w:rFonts w:ascii="Arial" w:hAnsi="Arial" w:cs="Arial"/>
                <w:sz w:val="16"/>
              </w:rPr>
              <w:t>D_STATUSOVERTEMP_CNT_B16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sidP="00262353">
            <w:pPr>
              <w:spacing w:before="60"/>
              <w:rPr>
                <w:rFonts w:ascii="Arial" w:hAnsi="Arial" w:cs="Arial"/>
                <w:sz w:val="16"/>
              </w:rPr>
            </w:pPr>
            <w:r w:rsidRPr="00933793">
              <w:rPr>
                <w:rFonts w:ascii="Arial" w:hAnsi="Arial" w:cs="Arial"/>
                <w:sz w:val="16"/>
              </w:rPr>
              <w:t>uint16</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 w:rsidRPr="00DD5091">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0x8000U</w:t>
            </w:r>
          </w:p>
        </w:tc>
      </w:tr>
      <w:tr w:rsidR="00933793" w:rsidTr="00262353">
        <w:tc>
          <w:tcPr>
            <w:tcW w:w="3888" w:type="dxa"/>
            <w:tcBorders>
              <w:top w:val="single" w:sz="6" w:space="0" w:color="auto"/>
              <w:left w:val="single" w:sz="6" w:space="0" w:color="auto"/>
              <w:bottom w:val="single" w:sz="6" w:space="0" w:color="auto"/>
              <w:right w:val="single" w:sz="6" w:space="0" w:color="auto"/>
            </w:tcBorders>
          </w:tcPr>
          <w:p w:rsidR="00933793" w:rsidRPr="00933793" w:rsidRDefault="00933793" w:rsidP="00262353">
            <w:pPr>
              <w:spacing w:before="60"/>
              <w:rPr>
                <w:rFonts w:ascii="Arial" w:hAnsi="Arial" w:cs="Arial"/>
                <w:sz w:val="16"/>
              </w:rPr>
            </w:pPr>
            <w:r w:rsidRPr="00933793">
              <w:rPr>
                <w:rFonts w:ascii="Arial" w:hAnsi="Arial" w:cs="Arial"/>
                <w:sz w:val="16"/>
              </w:rPr>
              <w:t>D_FFDATACLKTIME_US_U16P0</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sidP="00262353">
            <w:pPr>
              <w:spacing w:before="60"/>
              <w:rPr>
                <w:rFonts w:ascii="Arial" w:hAnsi="Arial" w:cs="Arial"/>
                <w:sz w:val="16"/>
              </w:rPr>
            </w:pPr>
            <w:r w:rsidRPr="00933793">
              <w:rPr>
                <w:rFonts w:ascii="Arial" w:hAnsi="Arial" w:cs="Arial"/>
                <w:sz w:val="16"/>
              </w:rPr>
              <w:t>uint16</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Microseconds</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4.0</w:t>
            </w:r>
          </w:p>
        </w:tc>
      </w:tr>
      <w:tr w:rsidR="00933793" w:rsidTr="00262353">
        <w:tc>
          <w:tcPr>
            <w:tcW w:w="3888" w:type="dxa"/>
            <w:tcBorders>
              <w:top w:val="single" w:sz="6" w:space="0" w:color="auto"/>
              <w:left w:val="single" w:sz="6" w:space="0" w:color="auto"/>
              <w:bottom w:val="single" w:sz="6" w:space="0" w:color="auto"/>
              <w:right w:val="single" w:sz="6" w:space="0" w:color="auto"/>
            </w:tcBorders>
          </w:tcPr>
          <w:p w:rsidR="00933793" w:rsidRPr="00933793" w:rsidRDefault="00933793" w:rsidP="00933793">
            <w:pPr>
              <w:tabs>
                <w:tab w:val="left" w:pos="979"/>
              </w:tabs>
              <w:spacing w:before="60"/>
              <w:rPr>
                <w:rFonts w:ascii="Arial" w:hAnsi="Arial" w:cs="Arial"/>
                <w:sz w:val="16"/>
              </w:rPr>
            </w:pPr>
            <w:r w:rsidRPr="00933793">
              <w:rPr>
                <w:rFonts w:ascii="Arial" w:hAnsi="Arial" w:cs="Arial"/>
                <w:sz w:val="16"/>
              </w:rPr>
              <w:t>D_GDRESETTIME_US_U16P0</w:t>
            </w:r>
          </w:p>
        </w:tc>
        <w:tc>
          <w:tcPr>
            <w:tcW w:w="1680" w:type="dxa"/>
            <w:tcBorders>
              <w:top w:val="single" w:sz="6" w:space="0" w:color="auto"/>
              <w:left w:val="single" w:sz="6" w:space="0" w:color="auto"/>
              <w:bottom w:val="single" w:sz="6" w:space="0" w:color="auto"/>
              <w:right w:val="single" w:sz="6" w:space="0" w:color="auto"/>
            </w:tcBorders>
          </w:tcPr>
          <w:p w:rsidR="00933793" w:rsidRDefault="00933793" w:rsidP="00262353">
            <w:pPr>
              <w:spacing w:before="60"/>
              <w:rPr>
                <w:rFonts w:ascii="Arial" w:hAnsi="Arial" w:cs="Arial"/>
                <w:sz w:val="16"/>
              </w:rPr>
            </w:pPr>
            <w:r w:rsidRPr="00933793">
              <w:rPr>
                <w:rFonts w:ascii="Arial" w:hAnsi="Arial" w:cs="Arial"/>
                <w:sz w:val="16"/>
              </w:rPr>
              <w:t>uint16</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Microseconds</w:t>
            </w:r>
          </w:p>
        </w:tc>
        <w:tc>
          <w:tcPr>
            <w:tcW w:w="1680" w:type="dxa"/>
            <w:tcBorders>
              <w:top w:val="single" w:sz="6" w:space="0" w:color="auto"/>
              <w:left w:val="single" w:sz="6" w:space="0" w:color="auto"/>
              <w:bottom w:val="single" w:sz="6" w:space="0" w:color="auto"/>
              <w:right w:val="single" w:sz="6" w:space="0" w:color="auto"/>
            </w:tcBorders>
          </w:tcPr>
          <w:p w:rsidR="00933793" w:rsidRDefault="000D71EA" w:rsidP="00262353">
            <w:pPr>
              <w:spacing w:before="60"/>
              <w:rPr>
                <w:rFonts w:ascii="Arial" w:hAnsi="Arial" w:cs="Arial"/>
                <w:sz w:val="16"/>
              </w:rPr>
            </w:pPr>
            <w:r>
              <w:rPr>
                <w:rFonts w:ascii="Arial" w:hAnsi="Arial" w:cs="Arial"/>
                <w:sz w:val="16"/>
              </w:rPr>
              <w:t>2.0</w:t>
            </w:r>
          </w:p>
        </w:tc>
      </w:tr>
    </w:tbl>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8B3E94">
            <w:pPr>
              <w:spacing w:before="60"/>
              <w:rPr>
                <w:rFonts w:ascii="Arial" w:hAnsi="Arial" w:cs="Arial"/>
                <w:sz w:val="16"/>
              </w:rPr>
            </w:pPr>
            <w:r>
              <w:rPr>
                <w:rFonts w:ascii="Arial" w:hAnsi="Arial" w:cs="Arial"/>
                <w:sz w:val="16"/>
              </w:rPr>
              <w:t>&lt;</w:t>
            </w:r>
            <w:r w:rsidR="004A781C">
              <w:rPr>
                <w:rFonts w:ascii="Arial" w:hAnsi="Arial" w:cs="Arial"/>
                <w:sz w:val="16"/>
              </w:rPr>
              <w:t>None</w:t>
            </w:r>
            <w:r>
              <w:rPr>
                <w:rFonts w:ascii="Arial" w:hAnsi="Arial" w:cs="Arial"/>
                <w:sz w:val="16"/>
              </w:rPr>
              <w:t>&gt;</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 w:rsidR="004A781C" w:rsidRDefault="004A781C">
      <w:pPr>
        <w:pStyle w:val="Heading3"/>
      </w:pPr>
      <w:r>
        <w:t>Module specific Lookup Tables Constants</w:t>
      </w:r>
    </w:p>
    <w:p w:rsidR="004A781C" w:rsidRDefault="004A781C">
      <w:r>
        <w:t>(This is for lookup tables (arrays) with fixed values, same name as other tables)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262353">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262353">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262353">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262353">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262353">
            <w:pPr>
              <w:spacing w:before="60"/>
              <w:jc w:val="center"/>
              <w:rPr>
                <w:rFonts w:ascii="Arial" w:hAnsi="Arial" w:cs="Arial"/>
                <w:sz w:val="16"/>
              </w:rPr>
            </w:pPr>
            <w:r>
              <w:rPr>
                <w:rFonts w:ascii="Arial" w:hAnsi="Arial" w:cs="Arial"/>
                <w:sz w:val="16"/>
              </w:rPr>
              <w:t>Software Segment</w:t>
            </w:r>
          </w:p>
        </w:tc>
      </w:tr>
      <w:tr w:rsidR="008B3E94" w:rsidTr="00262353">
        <w:tc>
          <w:tcPr>
            <w:tcW w:w="2898" w:type="dxa"/>
            <w:tcBorders>
              <w:top w:val="single" w:sz="6" w:space="0" w:color="auto"/>
              <w:left w:val="single" w:sz="6" w:space="0" w:color="auto"/>
              <w:bottom w:val="single" w:sz="6" w:space="0" w:color="auto"/>
              <w:right w:val="single" w:sz="6" w:space="0" w:color="auto"/>
            </w:tcBorders>
          </w:tcPr>
          <w:p w:rsidR="008B3E94" w:rsidRDefault="008B3E94" w:rsidP="00262353">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262353">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262353">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262353">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8B3E94" w:rsidRDefault="003E350C" w:rsidP="008B3E94">
      <w:pPr>
        <w:numPr>
          <w:ilvl w:val="0"/>
          <w:numId w:val="5"/>
        </w:numPr>
        <w:spacing w:after="0"/>
      </w:pPr>
      <w:proofErr w:type="spellStart"/>
      <w:r w:rsidRPr="003E350C">
        <w:t>FPM_InitFixedPoint_m</w:t>
      </w:r>
      <w:proofErr w:type="spellEnd"/>
    </w:p>
    <w:p w:rsidR="005D5FE4" w:rsidRDefault="00A43706" w:rsidP="008B3E94">
      <w:pPr>
        <w:numPr>
          <w:ilvl w:val="0"/>
          <w:numId w:val="5"/>
        </w:numPr>
        <w:spacing w:after="0"/>
      </w:pPr>
      <w:proofErr w:type="spellStart"/>
      <w:r w:rsidRPr="00A43706">
        <w:t>DiagNStep_m</w:t>
      </w:r>
      <w:proofErr w:type="spellEnd"/>
    </w:p>
    <w:p w:rsidR="00A43706" w:rsidRDefault="00A43706" w:rsidP="008B3E94">
      <w:pPr>
        <w:numPr>
          <w:ilvl w:val="0"/>
          <w:numId w:val="5"/>
        </w:numPr>
        <w:spacing w:after="0"/>
      </w:pPr>
      <w:proofErr w:type="spellStart"/>
      <w:r w:rsidRPr="00A43706">
        <w:t>DiagPStep_m</w:t>
      </w:r>
      <w:proofErr w:type="spellEnd"/>
    </w:p>
    <w:p w:rsidR="00A43706" w:rsidRDefault="00A43706" w:rsidP="008B3E94">
      <w:pPr>
        <w:numPr>
          <w:ilvl w:val="0"/>
          <w:numId w:val="5"/>
        </w:numPr>
        <w:spacing w:after="0"/>
      </w:pPr>
      <w:proofErr w:type="spellStart"/>
      <w:r w:rsidRPr="00A43706">
        <w:t>DiagFailed_m</w:t>
      </w:r>
      <w:proofErr w:type="spellEnd"/>
    </w:p>
    <w:p w:rsidR="008B3E94" w:rsidRDefault="008B3E94" w:rsidP="008B3E94">
      <w:pPr>
        <w:spacing w:after="0"/>
        <w:ind w:left="720"/>
      </w:pPr>
    </w:p>
    <w:p w:rsidR="008B3E94" w:rsidRDefault="008B3E94" w:rsidP="008B3E94">
      <w:pPr>
        <w:pStyle w:val="Heading2"/>
      </w:pPr>
      <w:r>
        <w:t>Data Hiding Functions</w:t>
      </w:r>
    </w:p>
    <w:p w:rsidR="00DC7E08" w:rsidRDefault="00A66A30" w:rsidP="00DC7E08">
      <w:pPr>
        <w:numPr>
          <w:ilvl w:val="0"/>
          <w:numId w:val="10"/>
        </w:numPr>
        <w:spacing w:after="0"/>
      </w:pPr>
      <w:proofErr w:type="spellStart"/>
      <w:r w:rsidRPr="00A66A30">
        <w:t>Rte_Call_FetDrvReset_OP_SET</w:t>
      </w:r>
      <w:proofErr w:type="spellEnd"/>
    </w:p>
    <w:p w:rsidR="00DC7E08" w:rsidRDefault="00A66A30" w:rsidP="00DC7E08">
      <w:pPr>
        <w:numPr>
          <w:ilvl w:val="0"/>
          <w:numId w:val="10"/>
        </w:numPr>
        <w:spacing w:after="0"/>
      </w:pPr>
      <w:r w:rsidRPr="00A66A30">
        <w:t>Rte_Call_FetFlt1Data_OP_GET</w:t>
      </w:r>
    </w:p>
    <w:p w:rsidR="00A66A30" w:rsidRDefault="00A66A30" w:rsidP="00DC7E08">
      <w:pPr>
        <w:numPr>
          <w:ilvl w:val="0"/>
          <w:numId w:val="10"/>
        </w:numPr>
        <w:spacing w:after="0"/>
      </w:pPr>
      <w:r w:rsidRPr="00A66A30">
        <w:t>Rte_Call_FetFlt2Clk_OP_GET</w:t>
      </w:r>
    </w:p>
    <w:p w:rsidR="00A66A30" w:rsidRDefault="00A66A30" w:rsidP="00DC7E08">
      <w:pPr>
        <w:numPr>
          <w:ilvl w:val="0"/>
          <w:numId w:val="10"/>
        </w:numPr>
        <w:spacing w:after="0"/>
      </w:pPr>
      <w:r w:rsidRPr="00A66A30">
        <w:t>Rte_Call_FetFlt2Clk_OP_SET</w:t>
      </w:r>
    </w:p>
    <w:p w:rsidR="00A66A30" w:rsidRDefault="00A66A30" w:rsidP="00DC7E08">
      <w:pPr>
        <w:numPr>
          <w:ilvl w:val="0"/>
          <w:numId w:val="10"/>
        </w:numPr>
        <w:spacing w:after="0"/>
      </w:pPr>
      <w:r w:rsidRPr="00A66A30">
        <w:t>Rte_Call_IoHwAbPortConfig_SetFetFlt2ToOutput</w:t>
      </w:r>
    </w:p>
    <w:p w:rsidR="00A66A30" w:rsidRDefault="00A66A30" w:rsidP="00DC7E08">
      <w:pPr>
        <w:numPr>
          <w:ilvl w:val="0"/>
          <w:numId w:val="10"/>
        </w:numPr>
        <w:spacing w:after="0"/>
      </w:pPr>
      <w:proofErr w:type="spellStart"/>
      <w:r w:rsidRPr="00A66A30">
        <w:t>Rte_Call_NxtrDiagMgr_GetEventFailed</w:t>
      </w:r>
      <w:proofErr w:type="spellEnd"/>
    </w:p>
    <w:p w:rsidR="00A66A30" w:rsidRDefault="00A66A30" w:rsidP="00DC7E08">
      <w:pPr>
        <w:numPr>
          <w:ilvl w:val="0"/>
          <w:numId w:val="10"/>
        </w:numPr>
        <w:spacing w:after="0"/>
      </w:pPr>
      <w:proofErr w:type="spellStart"/>
      <w:r w:rsidRPr="00A66A30">
        <w:t>Rte_Call_NxtrDiagMgr_SetNTCStatus</w:t>
      </w:r>
      <w:proofErr w:type="spellEnd"/>
    </w:p>
    <w:p w:rsidR="00A66A30" w:rsidRDefault="00A66A30" w:rsidP="00DC7E08">
      <w:pPr>
        <w:numPr>
          <w:ilvl w:val="0"/>
          <w:numId w:val="10"/>
        </w:numPr>
        <w:spacing w:after="0"/>
      </w:pPr>
      <w:r w:rsidRPr="00A66A30">
        <w:t>Rte_Call_SystemTime_DtrmnElapsedTime_mS_u16</w:t>
      </w:r>
    </w:p>
    <w:p w:rsidR="00A66A30" w:rsidRDefault="00A66A30" w:rsidP="00DC7E08">
      <w:pPr>
        <w:numPr>
          <w:ilvl w:val="0"/>
          <w:numId w:val="10"/>
        </w:numPr>
        <w:spacing w:after="0"/>
      </w:pPr>
      <w:r w:rsidRPr="00A66A30">
        <w:t>Rte_Call_SystemTime_DtrmnElapsedTime_uS_u16</w:t>
      </w:r>
    </w:p>
    <w:p w:rsidR="00A66A30" w:rsidRDefault="00A66A30" w:rsidP="00DC7E08">
      <w:pPr>
        <w:numPr>
          <w:ilvl w:val="0"/>
          <w:numId w:val="10"/>
        </w:numPr>
        <w:spacing w:after="0"/>
      </w:pPr>
      <w:r w:rsidRPr="00A66A30">
        <w:t>Rte_Call_SystemTime_GetSystemTime_mS_u32</w:t>
      </w:r>
    </w:p>
    <w:p w:rsidR="00A66A30" w:rsidRDefault="00A66A30" w:rsidP="00DC7E08">
      <w:pPr>
        <w:numPr>
          <w:ilvl w:val="0"/>
          <w:numId w:val="10"/>
        </w:numPr>
        <w:spacing w:after="0"/>
      </w:pPr>
      <w:r w:rsidRPr="00A66A30">
        <w:t>Rte_Call_SystemTime_GetSystemTime_uS_u32</w:t>
      </w:r>
    </w:p>
    <w:p w:rsidR="00DA30B8" w:rsidRPr="00585372" w:rsidRDefault="00585372" w:rsidP="00DC7E08">
      <w:pPr>
        <w:numPr>
          <w:ilvl w:val="0"/>
          <w:numId w:val="10"/>
        </w:numPr>
        <w:spacing w:after="0"/>
      </w:pPr>
      <w:proofErr w:type="spellStart"/>
      <w:r>
        <w:t>SuspendAllInterrupts</w:t>
      </w:r>
      <w:proofErr w:type="spellEnd"/>
    </w:p>
    <w:p w:rsidR="00DA30B8" w:rsidRPr="00585372" w:rsidRDefault="00585372" w:rsidP="00DC7E08">
      <w:pPr>
        <w:numPr>
          <w:ilvl w:val="0"/>
          <w:numId w:val="10"/>
        </w:numPr>
        <w:spacing w:after="0"/>
      </w:pPr>
      <w:proofErr w:type="spellStart"/>
      <w:r w:rsidRPr="00585372">
        <w:t>ResumeAllInterrupts</w:t>
      </w:r>
      <w:proofErr w:type="spellEnd"/>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1B60DF" w:rsidRDefault="00023FCB" w:rsidP="008B3E94">
      <w:pPr>
        <w:spacing w:after="0"/>
      </w:pPr>
      <w:r>
        <w:rPr>
          <w:rFonts w:ascii="Arial" w:hAnsi="Arial" w:cs="Arial"/>
          <w:sz w:val="16"/>
        </w:rPr>
        <w:t>&lt;None&gt;</w:t>
      </w:r>
    </w:p>
    <w:p w:rsidR="008F6DBB" w:rsidRDefault="008F6DBB" w:rsidP="008B3E94">
      <w:pPr>
        <w:spacing w:after="0"/>
      </w:pPr>
    </w:p>
    <w:p w:rsidR="005F56B2" w:rsidRDefault="005F56B2">
      <w:pPr>
        <w:spacing w:after="0"/>
        <w:rPr>
          <w:rFonts w:ascii="Arial" w:hAnsi="Arial"/>
          <w:b/>
          <w:sz w:val="24"/>
        </w:rPr>
      </w:pPr>
      <w:r>
        <w:br w:type="page"/>
      </w:r>
    </w:p>
    <w:p w:rsidR="008B3E94" w:rsidRDefault="008B3E94" w:rsidP="008B3E94">
      <w:pPr>
        <w:pStyle w:val="Heading2"/>
      </w:pPr>
      <w:r>
        <w:lastRenderedPageBreak/>
        <w:t>Local Functions/Macros Used by this MDD only</w:t>
      </w:r>
    </w:p>
    <w:p w:rsidR="008B3E94" w:rsidRDefault="00AD4070" w:rsidP="008B3E94">
      <w:pPr>
        <w:pStyle w:val="Heading3"/>
      </w:pPr>
      <w:proofErr w:type="spellStart"/>
      <w:r w:rsidRPr="00AD4070">
        <w:t>MotorDriverInit</w:t>
      </w:r>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023FCB" w:rsidTr="00262353">
        <w:tc>
          <w:tcPr>
            <w:tcW w:w="1779" w:type="dxa"/>
          </w:tcPr>
          <w:p w:rsidR="00023FCB" w:rsidRDefault="00023FCB" w:rsidP="00262353">
            <w:pPr>
              <w:spacing w:before="60"/>
              <w:rPr>
                <w:rFonts w:ascii="Arial" w:hAnsi="Arial" w:cs="Arial"/>
                <w:b/>
                <w:bCs/>
                <w:sz w:val="16"/>
              </w:rPr>
            </w:pPr>
            <w:r>
              <w:rPr>
                <w:rFonts w:ascii="Arial" w:hAnsi="Arial" w:cs="Arial"/>
                <w:b/>
                <w:bCs/>
                <w:sz w:val="16"/>
              </w:rPr>
              <w:t>Function Name</w:t>
            </w:r>
          </w:p>
        </w:tc>
        <w:tc>
          <w:tcPr>
            <w:tcW w:w="4179" w:type="dxa"/>
          </w:tcPr>
          <w:p w:rsidR="00023FCB" w:rsidRDefault="00AD4070">
            <w:proofErr w:type="spellStart"/>
            <w:r w:rsidRPr="00AD4070">
              <w:rPr>
                <w:rFonts w:ascii="Arial" w:hAnsi="Arial" w:cs="Arial"/>
                <w:sz w:val="16"/>
              </w:rPr>
              <w:t>MotorDriverInit</w:t>
            </w:r>
            <w:proofErr w:type="spellEnd"/>
          </w:p>
        </w:tc>
        <w:tc>
          <w:tcPr>
            <w:tcW w:w="990" w:type="dxa"/>
            <w:shd w:val="pct30" w:color="FFFF00" w:fill="auto"/>
          </w:tcPr>
          <w:p w:rsidR="00023FCB" w:rsidRDefault="00023FCB" w:rsidP="00262353">
            <w:pPr>
              <w:spacing w:before="60"/>
              <w:jc w:val="center"/>
              <w:rPr>
                <w:rFonts w:ascii="Arial" w:hAnsi="Arial" w:cs="Arial"/>
                <w:sz w:val="16"/>
              </w:rPr>
            </w:pPr>
            <w:r>
              <w:rPr>
                <w:rFonts w:ascii="Arial" w:hAnsi="Arial" w:cs="Arial"/>
                <w:sz w:val="16"/>
              </w:rPr>
              <w:t>Type</w:t>
            </w:r>
          </w:p>
        </w:tc>
        <w:tc>
          <w:tcPr>
            <w:tcW w:w="990" w:type="dxa"/>
            <w:shd w:val="pct30" w:color="FFFF00" w:fill="auto"/>
          </w:tcPr>
          <w:p w:rsidR="00023FCB" w:rsidRDefault="00023FCB" w:rsidP="00262353">
            <w:pPr>
              <w:spacing w:before="60"/>
              <w:jc w:val="center"/>
              <w:rPr>
                <w:rFonts w:ascii="Arial" w:hAnsi="Arial" w:cs="Arial"/>
                <w:sz w:val="16"/>
              </w:rPr>
            </w:pPr>
            <w:r>
              <w:rPr>
                <w:rFonts w:ascii="Arial" w:hAnsi="Arial" w:cs="Arial"/>
                <w:sz w:val="16"/>
              </w:rPr>
              <w:t>Min</w:t>
            </w:r>
          </w:p>
        </w:tc>
        <w:tc>
          <w:tcPr>
            <w:tcW w:w="990" w:type="dxa"/>
            <w:shd w:val="pct30" w:color="FFFF00" w:fill="auto"/>
          </w:tcPr>
          <w:p w:rsidR="00023FCB" w:rsidRDefault="00023FCB" w:rsidP="00262353">
            <w:pPr>
              <w:spacing w:before="60"/>
              <w:jc w:val="center"/>
              <w:rPr>
                <w:rFonts w:ascii="Arial" w:hAnsi="Arial" w:cs="Arial"/>
                <w:sz w:val="16"/>
              </w:rPr>
            </w:pPr>
            <w:r>
              <w:rPr>
                <w:rFonts w:ascii="Arial" w:hAnsi="Arial" w:cs="Arial"/>
                <w:sz w:val="16"/>
              </w:rPr>
              <w:t>Max</w:t>
            </w:r>
          </w:p>
        </w:tc>
      </w:tr>
      <w:tr w:rsidR="00AD4070" w:rsidTr="00262353">
        <w:tc>
          <w:tcPr>
            <w:tcW w:w="1779" w:type="dxa"/>
          </w:tcPr>
          <w:p w:rsidR="00AD4070" w:rsidRDefault="00AD4070" w:rsidP="00262353">
            <w:pPr>
              <w:spacing w:before="60"/>
              <w:rPr>
                <w:rFonts w:ascii="Arial" w:hAnsi="Arial" w:cs="Arial"/>
                <w:b/>
                <w:bCs/>
                <w:sz w:val="16"/>
              </w:rPr>
            </w:pPr>
            <w:r>
              <w:rPr>
                <w:rFonts w:ascii="Arial" w:hAnsi="Arial" w:cs="Arial"/>
                <w:b/>
                <w:bCs/>
                <w:sz w:val="16"/>
              </w:rPr>
              <w:t xml:space="preserve">Arguments Passed </w:t>
            </w:r>
          </w:p>
        </w:tc>
        <w:tc>
          <w:tcPr>
            <w:tcW w:w="4179" w:type="dxa"/>
          </w:tcPr>
          <w:p w:rsidR="00AD4070" w:rsidRDefault="00AD4070">
            <w:r>
              <w:rPr>
                <w:rFonts w:ascii="Arial" w:hAnsi="Arial" w:cs="Arial"/>
                <w:sz w:val="16"/>
              </w:rPr>
              <w:t>void</w:t>
            </w:r>
          </w:p>
        </w:tc>
        <w:tc>
          <w:tcPr>
            <w:tcW w:w="990" w:type="dxa"/>
          </w:tcPr>
          <w:p w:rsidR="00AD4070" w:rsidRDefault="00AD4070">
            <w:r w:rsidRPr="00AA6F2E">
              <w:rPr>
                <w:rFonts w:ascii="Arial" w:hAnsi="Arial" w:cs="Arial"/>
                <w:sz w:val="16"/>
              </w:rPr>
              <w:t>N/A</w:t>
            </w:r>
          </w:p>
        </w:tc>
        <w:tc>
          <w:tcPr>
            <w:tcW w:w="990" w:type="dxa"/>
          </w:tcPr>
          <w:p w:rsidR="00AD4070" w:rsidRDefault="00AD4070">
            <w:r w:rsidRPr="00AA6F2E">
              <w:rPr>
                <w:rFonts w:ascii="Arial" w:hAnsi="Arial" w:cs="Arial"/>
                <w:sz w:val="16"/>
              </w:rPr>
              <w:t>N/A</w:t>
            </w:r>
          </w:p>
        </w:tc>
        <w:tc>
          <w:tcPr>
            <w:tcW w:w="990" w:type="dxa"/>
          </w:tcPr>
          <w:p w:rsidR="00AD4070" w:rsidRDefault="00AD4070">
            <w:r w:rsidRPr="00AA6F2E">
              <w:rPr>
                <w:rFonts w:ascii="Arial" w:hAnsi="Arial" w:cs="Arial"/>
                <w:sz w:val="16"/>
              </w:rPr>
              <w:t>N/A</w:t>
            </w:r>
          </w:p>
        </w:tc>
      </w:tr>
      <w:tr w:rsidR="00AD4070" w:rsidTr="00262353">
        <w:tc>
          <w:tcPr>
            <w:tcW w:w="1779" w:type="dxa"/>
          </w:tcPr>
          <w:p w:rsidR="00AD4070" w:rsidRDefault="00AD4070" w:rsidP="00262353">
            <w:pPr>
              <w:spacing w:before="60"/>
              <w:rPr>
                <w:rFonts w:ascii="Arial" w:hAnsi="Arial" w:cs="Arial"/>
                <w:b/>
                <w:bCs/>
                <w:sz w:val="16"/>
              </w:rPr>
            </w:pPr>
            <w:r>
              <w:rPr>
                <w:rFonts w:ascii="Arial" w:hAnsi="Arial" w:cs="Arial"/>
                <w:b/>
                <w:bCs/>
                <w:sz w:val="16"/>
              </w:rPr>
              <w:t>Return Value</w:t>
            </w:r>
          </w:p>
        </w:tc>
        <w:tc>
          <w:tcPr>
            <w:tcW w:w="4179" w:type="dxa"/>
          </w:tcPr>
          <w:p w:rsidR="00AD4070" w:rsidRDefault="00373742">
            <w:proofErr w:type="spellStart"/>
            <w:r w:rsidRPr="00373742">
              <w:rPr>
                <w:rFonts w:ascii="Arial" w:hAnsi="Arial" w:cs="Arial"/>
                <w:sz w:val="16"/>
              </w:rPr>
              <w:t>MtrDrvInitComp_Cnt_T_lgc</w:t>
            </w:r>
            <w:proofErr w:type="spellEnd"/>
          </w:p>
        </w:tc>
        <w:tc>
          <w:tcPr>
            <w:tcW w:w="990" w:type="dxa"/>
          </w:tcPr>
          <w:p w:rsidR="00AD4070" w:rsidRDefault="00314AAE">
            <w:proofErr w:type="spellStart"/>
            <w:r>
              <w:rPr>
                <w:rFonts w:ascii="Arial" w:hAnsi="Arial" w:cs="Arial"/>
                <w:sz w:val="16"/>
              </w:rPr>
              <w:t>b</w:t>
            </w:r>
            <w:r w:rsidR="00373742">
              <w:rPr>
                <w:rFonts w:ascii="Arial" w:hAnsi="Arial" w:cs="Arial"/>
                <w:sz w:val="16"/>
              </w:rPr>
              <w:t>oolean</w:t>
            </w:r>
            <w:proofErr w:type="spellEnd"/>
          </w:p>
        </w:tc>
        <w:tc>
          <w:tcPr>
            <w:tcW w:w="990" w:type="dxa"/>
          </w:tcPr>
          <w:p w:rsidR="00AD4070" w:rsidRDefault="00373742">
            <w:r>
              <w:rPr>
                <w:rFonts w:ascii="Arial" w:hAnsi="Arial" w:cs="Arial"/>
                <w:sz w:val="16"/>
              </w:rPr>
              <w:t>FALSE</w:t>
            </w:r>
          </w:p>
        </w:tc>
        <w:tc>
          <w:tcPr>
            <w:tcW w:w="990" w:type="dxa"/>
          </w:tcPr>
          <w:p w:rsidR="00AD4070" w:rsidRDefault="00373742">
            <w:r>
              <w:rPr>
                <w:rFonts w:ascii="Arial" w:hAnsi="Arial" w:cs="Arial"/>
                <w:sz w:val="16"/>
              </w:rPr>
              <w:t>TRUE</w:t>
            </w:r>
          </w:p>
        </w:tc>
      </w:tr>
    </w:tbl>
    <w:p w:rsidR="009101F4" w:rsidRDefault="009101F4" w:rsidP="009101F4">
      <w:pPr>
        <w:pStyle w:val="Heading4"/>
      </w:pPr>
      <w:r>
        <w:t>Design Rationale</w:t>
      </w:r>
    </w:p>
    <w:p w:rsidR="00A41A9B" w:rsidRDefault="00A41A9B" w:rsidP="00A41A9B">
      <w:r>
        <w:t xml:space="preserve">On gate drive startup there is the possibility of its fault register logging fault bits related to startup.  In order to clear these bits the gate drive is reset.  Once called, this operation shall wait a time period defined by k_GateDrvInitDwellTime_mS_u16p0.  Once elapsed, the operation will pulse the Reset line low for nominally 1 </w:t>
      </w:r>
      <w:proofErr w:type="spellStart"/>
      <w:r>
        <w:t>uSec</w:t>
      </w:r>
      <w:proofErr w:type="spellEnd"/>
      <w:r>
        <w:t xml:space="preserve">.  Once done this operation will return </w:t>
      </w:r>
      <w:proofErr w:type="spellStart"/>
      <w:r>
        <w:t>MtrDrvInitComp_Cnt_T_lgc</w:t>
      </w:r>
      <w:proofErr w:type="spellEnd"/>
      <w:r>
        <w:t xml:space="preserve"> = TRUE.</w:t>
      </w:r>
    </w:p>
    <w:p w:rsidR="009101F4" w:rsidRDefault="009101F4" w:rsidP="009101F4">
      <w:pPr>
        <w:pStyle w:val="Heading4"/>
      </w:pPr>
      <w:r>
        <w:lastRenderedPageBreak/>
        <w:t>Description</w:t>
      </w:r>
    </w:p>
    <w:p w:rsidR="00D50ADE" w:rsidRDefault="00084015">
      <w:pPr>
        <w:spacing w:after="0"/>
      </w:pPr>
      <w:r>
        <w:object w:dxaOrig="6801" w:dyaOrig="82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5pt;height:394pt" o:ole="">
            <v:imagedata r:id="rId9" o:title=""/>
          </v:shape>
          <o:OLEObject Type="Embed" ProgID="Visio.Drawing.11" ShapeID="_x0000_i1025" DrawAspect="Content" ObjectID="_1442821807" r:id="rId10"/>
        </w:object>
      </w:r>
    </w:p>
    <w:p w:rsidR="00D50ADE" w:rsidRDefault="008B3E94" w:rsidP="00D50ADE">
      <w:pPr>
        <w:pStyle w:val="Heading3"/>
      </w:pPr>
      <w:r>
        <w:br w:type="page"/>
      </w:r>
      <w:r w:rsidR="00D50ADE" w:rsidRPr="00D50ADE">
        <w:lastRenderedPageBreak/>
        <w:t>ProcGateDriveFlt</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089"/>
        <w:gridCol w:w="1080"/>
        <w:gridCol w:w="990"/>
        <w:gridCol w:w="990"/>
      </w:tblGrid>
      <w:tr w:rsidR="00D50ADE" w:rsidTr="001B128A">
        <w:tc>
          <w:tcPr>
            <w:tcW w:w="1779" w:type="dxa"/>
          </w:tcPr>
          <w:p w:rsidR="00D50ADE" w:rsidRDefault="00D50ADE" w:rsidP="0024237B">
            <w:pPr>
              <w:spacing w:before="60"/>
              <w:rPr>
                <w:rFonts w:ascii="Arial" w:hAnsi="Arial" w:cs="Arial"/>
                <w:b/>
                <w:bCs/>
                <w:sz w:val="16"/>
              </w:rPr>
            </w:pPr>
            <w:r>
              <w:rPr>
                <w:rFonts w:ascii="Arial" w:hAnsi="Arial" w:cs="Arial"/>
                <w:b/>
                <w:bCs/>
                <w:sz w:val="16"/>
              </w:rPr>
              <w:t>Function Name</w:t>
            </w:r>
          </w:p>
        </w:tc>
        <w:tc>
          <w:tcPr>
            <w:tcW w:w="4089" w:type="dxa"/>
          </w:tcPr>
          <w:p w:rsidR="00D50ADE" w:rsidRDefault="00D50ADE" w:rsidP="0024237B">
            <w:r w:rsidRPr="00D50ADE">
              <w:rPr>
                <w:rFonts w:ascii="Arial" w:hAnsi="Arial" w:cs="Arial"/>
                <w:sz w:val="16"/>
              </w:rPr>
              <w:t>ProcGateDriveFlt</w:t>
            </w:r>
          </w:p>
        </w:tc>
        <w:tc>
          <w:tcPr>
            <w:tcW w:w="1080" w:type="dxa"/>
            <w:shd w:val="pct30" w:color="FFFF00" w:fill="auto"/>
          </w:tcPr>
          <w:p w:rsidR="00D50ADE" w:rsidRDefault="00D50ADE" w:rsidP="0024237B">
            <w:pPr>
              <w:spacing w:before="60"/>
              <w:jc w:val="center"/>
              <w:rPr>
                <w:rFonts w:ascii="Arial" w:hAnsi="Arial" w:cs="Arial"/>
                <w:sz w:val="16"/>
              </w:rPr>
            </w:pPr>
            <w:r>
              <w:rPr>
                <w:rFonts w:ascii="Arial" w:hAnsi="Arial" w:cs="Arial"/>
                <w:sz w:val="16"/>
              </w:rPr>
              <w:t>Type</w:t>
            </w:r>
          </w:p>
        </w:tc>
        <w:tc>
          <w:tcPr>
            <w:tcW w:w="990" w:type="dxa"/>
            <w:shd w:val="pct30" w:color="FFFF00" w:fill="auto"/>
          </w:tcPr>
          <w:p w:rsidR="00D50ADE" w:rsidRDefault="00D50ADE" w:rsidP="0024237B">
            <w:pPr>
              <w:spacing w:before="60"/>
              <w:jc w:val="center"/>
              <w:rPr>
                <w:rFonts w:ascii="Arial" w:hAnsi="Arial" w:cs="Arial"/>
                <w:sz w:val="16"/>
              </w:rPr>
            </w:pPr>
            <w:r>
              <w:rPr>
                <w:rFonts w:ascii="Arial" w:hAnsi="Arial" w:cs="Arial"/>
                <w:sz w:val="16"/>
              </w:rPr>
              <w:t>Min</w:t>
            </w:r>
          </w:p>
        </w:tc>
        <w:tc>
          <w:tcPr>
            <w:tcW w:w="990" w:type="dxa"/>
            <w:shd w:val="pct30" w:color="FFFF00" w:fill="auto"/>
          </w:tcPr>
          <w:p w:rsidR="00D50ADE" w:rsidRDefault="00D50ADE" w:rsidP="0024237B">
            <w:pPr>
              <w:spacing w:before="60"/>
              <w:jc w:val="center"/>
              <w:rPr>
                <w:rFonts w:ascii="Arial" w:hAnsi="Arial" w:cs="Arial"/>
                <w:sz w:val="16"/>
              </w:rPr>
            </w:pPr>
            <w:r>
              <w:rPr>
                <w:rFonts w:ascii="Arial" w:hAnsi="Arial" w:cs="Arial"/>
                <w:sz w:val="16"/>
              </w:rPr>
              <w:t>Max</w:t>
            </w:r>
          </w:p>
        </w:tc>
      </w:tr>
      <w:tr w:rsidR="00D50ADE" w:rsidTr="001B128A">
        <w:tc>
          <w:tcPr>
            <w:tcW w:w="1779" w:type="dxa"/>
          </w:tcPr>
          <w:p w:rsidR="00D50ADE" w:rsidRDefault="00D50ADE" w:rsidP="0024237B">
            <w:pPr>
              <w:spacing w:before="60"/>
              <w:rPr>
                <w:rFonts w:ascii="Arial" w:hAnsi="Arial" w:cs="Arial"/>
                <w:b/>
                <w:bCs/>
                <w:sz w:val="16"/>
              </w:rPr>
            </w:pPr>
            <w:r>
              <w:rPr>
                <w:rFonts w:ascii="Arial" w:hAnsi="Arial" w:cs="Arial"/>
                <w:b/>
                <w:bCs/>
                <w:sz w:val="16"/>
              </w:rPr>
              <w:t xml:space="preserve">Arguments Passed </w:t>
            </w:r>
          </w:p>
        </w:tc>
        <w:tc>
          <w:tcPr>
            <w:tcW w:w="4089" w:type="dxa"/>
          </w:tcPr>
          <w:p w:rsidR="00D50ADE" w:rsidRDefault="00D50ADE" w:rsidP="0024237B">
            <w:r w:rsidRPr="00D50ADE">
              <w:rPr>
                <w:rFonts w:ascii="Arial" w:hAnsi="Arial" w:cs="Arial"/>
                <w:sz w:val="16"/>
              </w:rPr>
              <w:t>GateDriveFltAccPtr_Cnt_T_u16</w:t>
            </w:r>
          </w:p>
        </w:tc>
        <w:tc>
          <w:tcPr>
            <w:tcW w:w="1080" w:type="dxa"/>
          </w:tcPr>
          <w:p w:rsidR="00D50ADE" w:rsidRDefault="001B128A" w:rsidP="001B128A">
            <w:r>
              <w:rPr>
                <w:rFonts w:ascii="Arial" w:hAnsi="Arial" w:cs="Arial"/>
                <w:sz w:val="16"/>
              </w:rPr>
              <w:t>pointer to type u</w:t>
            </w:r>
            <w:r w:rsidR="00D50ADE" w:rsidRPr="00D50ADE">
              <w:rPr>
                <w:rFonts w:ascii="Arial" w:hAnsi="Arial" w:cs="Arial"/>
                <w:sz w:val="16"/>
              </w:rPr>
              <w:t>int16</w:t>
            </w:r>
          </w:p>
        </w:tc>
        <w:tc>
          <w:tcPr>
            <w:tcW w:w="990" w:type="dxa"/>
          </w:tcPr>
          <w:p w:rsidR="00D50ADE" w:rsidRPr="000C3ECE" w:rsidRDefault="00D50ADE" w:rsidP="0024237B">
            <w:pPr>
              <w:rPr>
                <w:rFonts w:ascii="Arial" w:hAnsi="Arial" w:cs="Arial"/>
                <w:sz w:val="16"/>
              </w:rPr>
            </w:pPr>
            <w:r w:rsidRPr="000C3ECE">
              <w:rPr>
                <w:rFonts w:ascii="Arial" w:hAnsi="Arial" w:cs="Arial"/>
                <w:sz w:val="16"/>
              </w:rPr>
              <w:t>FULL</w:t>
            </w:r>
          </w:p>
        </w:tc>
        <w:tc>
          <w:tcPr>
            <w:tcW w:w="990" w:type="dxa"/>
          </w:tcPr>
          <w:p w:rsidR="00D50ADE" w:rsidRPr="000C3ECE" w:rsidRDefault="00D50ADE" w:rsidP="0024237B">
            <w:pPr>
              <w:rPr>
                <w:rFonts w:ascii="Arial" w:hAnsi="Arial" w:cs="Arial"/>
                <w:sz w:val="16"/>
              </w:rPr>
            </w:pPr>
            <w:r w:rsidRPr="000C3ECE">
              <w:rPr>
                <w:rFonts w:ascii="Arial" w:hAnsi="Arial" w:cs="Arial"/>
                <w:sz w:val="16"/>
              </w:rPr>
              <w:t>FULL</w:t>
            </w:r>
          </w:p>
        </w:tc>
      </w:tr>
      <w:tr w:rsidR="00D50ADE" w:rsidTr="001B128A">
        <w:tc>
          <w:tcPr>
            <w:tcW w:w="1779" w:type="dxa"/>
          </w:tcPr>
          <w:p w:rsidR="00D50ADE" w:rsidRDefault="00D50ADE" w:rsidP="0024237B">
            <w:pPr>
              <w:spacing w:before="60"/>
              <w:rPr>
                <w:rFonts w:ascii="Arial" w:hAnsi="Arial" w:cs="Arial"/>
                <w:b/>
                <w:bCs/>
                <w:sz w:val="16"/>
              </w:rPr>
            </w:pPr>
          </w:p>
        </w:tc>
        <w:tc>
          <w:tcPr>
            <w:tcW w:w="4089" w:type="dxa"/>
          </w:tcPr>
          <w:p w:rsidR="00D50ADE" w:rsidRPr="00373742" w:rsidRDefault="00D50ADE" w:rsidP="0024237B">
            <w:pPr>
              <w:rPr>
                <w:rFonts w:ascii="Arial" w:hAnsi="Arial" w:cs="Arial"/>
                <w:sz w:val="16"/>
              </w:rPr>
            </w:pPr>
            <w:r w:rsidRPr="00D50ADE">
              <w:rPr>
                <w:rFonts w:ascii="Arial" w:hAnsi="Arial" w:cs="Arial"/>
                <w:sz w:val="16"/>
              </w:rPr>
              <w:t>FF2Set_Cnt_T_lgc</w:t>
            </w:r>
          </w:p>
        </w:tc>
        <w:tc>
          <w:tcPr>
            <w:tcW w:w="1080" w:type="dxa"/>
          </w:tcPr>
          <w:p w:rsidR="00D50ADE" w:rsidRDefault="00D50ADE" w:rsidP="0024237B">
            <w:r>
              <w:rPr>
                <w:rFonts w:ascii="Arial" w:hAnsi="Arial" w:cs="Arial"/>
                <w:sz w:val="16"/>
              </w:rPr>
              <w:t>Boolean</w:t>
            </w:r>
          </w:p>
        </w:tc>
        <w:tc>
          <w:tcPr>
            <w:tcW w:w="990" w:type="dxa"/>
          </w:tcPr>
          <w:p w:rsidR="00D50ADE" w:rsidRDefault="00D50ADE" w:rsidP="0024237B">
            <w:r>
              <w:rPr>
                <w:rFonts w:ascii="Arial" w:hAnsi="Arial" w:cs="Arial"/>
                <w:sz w:val="16"/>
              </w:rPr>
              <w:t>FALSE</w:t>
            </w:r>
          </w:p>
        </w:tc>
        <w:tc>
          <w:tcPr>
            <w:tcW w:w="990" w:type="dxa"/>
          </w:tcPr>
          <w:p w:rsidR="00D50ADE" w:rsidRDefault="00D50ADE" w:rsidP="0024237B">
            <w:r>
              <w:rPr>
                <w:rFonts w:ascii="Arial" w:hAnsi="Arial" w:cs="Arial"/>
                <w:sz w:val="16"/>
              </w:rPr>
              <w:t>TRUE</w:t>
            </w:r>
          </w:p>
        </w:tc>
      </w:tr>
      <w:tr w:rsidR="00D50ADE" w:rsidTr="001B128A">
        <w:tc>
          <w:tcPr>
            <w:tcW w:w="1779" w:type="dxa"/>
          </w:tcPr>
          <w:p w:rsidR="00D50ADE" w:rsidRDefault="00D50ADE" w:rsidP="0024237B">
            <w:pPr>
              <w:spacing w:before="60"/>
              <w:rPr>
                <w:rFonts w:ascii="Arial" w:hAnsi="Arial" w:cs="Arial"/>
                <w:b/>
                <w:bCs/>
                <w:sz w:val="16"/>
              </w:rPr>
            </w:pPr>
            <w:r>
              <w:rPr>
                <w:rFonts w:ascii="Arial" w:hAnsi="Arial" w:cs="Arial"/>
                <w:b/>
                <w:bCs/>
                <w:sz w:val="16"/>
              </w:rPr>
              <w:t>Return Value</w:t>
            </w:r>
          </w:p>
        </w:tc>
        <w:tc>
          <w:tcPr>
            <w:tcW w:w="4089" w:type="dxa"/>
          </w:tcPr>
          <w:p w:rsidR="00D50ADE" w:rsidRDefault="0072143B" w:rsidP="0024237B">
            <w:r>
              <w:rPr>
                <w:rFonts w:ascii="Arial" w:hAnsi="Arial" w:cs="Arial"/>
                <w:sz w:val="16"/>
              </w:rPr>
              <w:t>Void</w:t>
            </w:r>
          </w:p>
        </w:tc>
        <w:tc>
          <w:tcPr>
            <w:tcW w:w="1080" w:type="dxa"/>
          </w:tcPr>
          <w:p w:rsidR="00D50ADE" w:rsidRDefault="0072143B" w:rsidP="0024237B">
            <w:r>
              <w:rPr>
                <w:rFonts w:ascii="Arial" w:hAnsi="Arial" w:cs="Arial"/>
                <w:sz w:val="16"/>
              </w:rPr>
              <w:t>N/A</w:t>
            </w:r>
          </w:p>
        </w:tc>
        <w:tc>
          <w:tcPr>
            <w:tcW w:w="990" w:type="dxa"/>
          </w:tcPr>
          <w:p w:rsidR="00D50ADE" w:rsidRDefault="0072143B" w:rsidP="0024237B">
            <w:r>
              <w:rPr>
                <w:rFonts w:ascii="Arial" w:hAnsi="Arial" w:cs="Arial"/>
                <w:sz w:val="16"/>
              </w:rPr>
              <w:t>N/A</w:t>
            </w:r>
          </w:p>
        </w:tc>
        <w:tc>
          <w:tcPr>
            <w:tcW w:w="990" w:type="dxa"/>
          </w:tcPr>
          <w:p w:rsidR="00D50ADE" w:rsidRDefault="0072143B" w:rsidP="0024237B">
            <w:r>
              <w:rPr>
                <w:rFonts w:ascii="Arial" w:hAnsi="Arial" w:cs="Arial"/>
                <w:sz w:val="16"/>
              </w:rPr>
              <w:t>N/A</w:t>
            </w:r>
          </w:p>
        </w:tc>
      </w:tr>
    </w:tbl>
    <w:p w:rsidR="00D50ADE" w:rsidRDefault="00D50ADE" w:rsidP="00D50ADE">
      <w:pPr>
        <w:pStyle w:val="Heading4"/>
      </w:pPr>
      <w:r>
        <w:t>Design Rationale</w:t>
      </w:r>
    </w:p>
    <w:p w:rsidR="00D50ADE" w:rsidRPr="00465A2C" w:rsidRDefault="000C3ECE" w:rsidP="00D50ADE">
      <w:r>
        <w:t>This function processes gate drive fault.</w:t>
      </w:r>
    </w:p>
    <w:p w:rsidR="00D50ADE" w:rsidRDefault="00D50ADE" w:rsidP="00D50ADE">
      <w:pPr>
        <w:pStyle w:val="Heading4"/>
      </w:pPr>
      <w:r>
        <w:t>Description</w:t>
      </w:r>
    </w:p>
    <w:p w:rsidR="00D50ADE" w:rsidRDefault="00084015" w:rsidP="00D50ADE">
      <w:pPr>
        <w:spacing w:after="0"/>
      </w:pPr>
      <w:r>
        <w:object w:dxaOrig="10170" w:dyaOrig="6634">
          <v:shape id="_x0000_i1026" type="#_x0000_t75" style="width:456.5pt;height:331.5pt" o:ole="">
            <v:imagedata r:id="rId11" o:title=""/>
          </v:shape>
          <o:OLEObject Type="Embed" ProgID="Visio.Drawing.11" ShapeID="_x0000_i1026" DrawAspect="Content" ObjectID="_1442821808" r:id="rId12"/>
        </w:object>
      </w:r>
    </w:p>
    <w:p w:rsidR="00A628E5" w:rsidRDefault="00A628E5" w:rsidP="00D50ADE">
      <w:pPr>
        <w:spacing w:after="0"/>
      </w:pPr>
    </w:p>
    <w:p w:rsidR="00A628E5" w:rsidRDefault="00A628E5" w:rsidP="00D50ADE">
      <w:pPr>
        <w:spacing w:after="0"/>
      </w:pPr>
    </w:p>
    <w:p w:rsidR="00A628E5" w:rsidRDefault="00A628E5" w:rsidP="00D50ADE">
      <w:pPr>
        <w:spacing w:after="0"/>
      </w:pPr>
    </w:p>
    <w:p w:rsidR="00A628E5" w:rsidRDefault="00A628E5" w:rsidP="00D50ADE">
      <w:pPr>
        <w:spacing w:after="0"/>
      </w:pPr>
    </w:p>
    <w:p w:rsidR="00A628E5" w:rsidRDefault="00A628E5" w:rsidP="00D50ADE">
      <w:pPr>
        <w:spacing w:after="0"/>
      </w:pPr>
    </w:p>
    <w:p w:rsidR="00A628E5" w:rsidRDefault="00A628E5" w:rsidP="00A628E5">
      <w:pPr>
        <w:pStyle w:val="Heading3"/>
      </w:pPr>
      <w:r>
        <w:lastRenderedPageBreak/>
        <w:t>ProcBridge</w:t>
      </w:r>
      <w:r w:rsidRPr="00D50ADE">
        <w:t>Flt</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089"/>
        <w:gridCol w:w="1080"/>
        <w:gridCol w:w="990"/>
        <w:gridCol w:w="990"/>
      </w:tblGrid>
      <w:tr w:rsidR="00A628E5" w:rsidTr="001B128A">
        <w:tc>
          <w:tcPr>
            <w:tcW w:w="1779" w:type="dxa"/>
          </w:tcPr>
          <w:p w:rsidR="00A628E5" w:rsidRDefault="00A628E5" w:rsidP="0024237B">
            <w:pPr>
              <w:spacing w:before="60"/>
              <w:rPr>
                <w:rFonts w:ascii="Arial" w:hAnsi="Arial" w:cs="Arial"/>
                <w:b/>
                <w:bCs/>
                <w:sz w:val="16"/>
              </w:rPr>
            </w:pPr>
            <w:r>
              <w:rPr>
                <w:rFonts w:ascii="Arial" w:hAnsi="Arial" w:cs="Arial"/>
                <w:b/>
                <w:bCs/>
                <w:sz w:val="16"/>
              </w:rPr>
              <w:t>Function Name</w:t>
            </w:r>
          </w:p>
        </w:tc>
        <w:tc>
          <w:tcPr>
            <w:tcW w:w="4089" w:type="dxa"/>
          </w:tcPr>
          <w:p w:rsidR="00A628E5" w:rsidRDefault="00A628E5" w:rsidP="00A628E5">
            <w:r w:rsidRPr="00D50ADE">
              <w:rPr>
                <w:rFonts w:ascii="Arial" w:hAnsi="Arial" w:cs="Arial"/>
                <w:sz w:val="16"/>
              </w:rPr>
              <w:t>Proc</w:t>
            </w:r>
            <w:r>
              <w:rPr>
                <w:rFonts w:ascii="Arial" w:hAnsi="Arial" w:cs="Arial"/>
                <w:sz w:val="16"/>
              </w:rPr>
              <w:t>Bridge</w:t>
            </w:r>
            <w:r w:rsidRPr="00D50ADE">
              <w:rPr>
                <w:rFonts w:ascii="Arial" w:hAnsi="Arial" w:cs="Arial"/>
                <w:sz w:val="16"/>
              </w:rPr>
              <w:t>Flt</w:t>
            </w:r>
          </w:p>
        </w:tc>
        <w:tc>
          <w:tcPr>
            <w:tcW w:w="1080" w:type="dxa"/>
            <w:shd w:val="pct30" w:color="FFFF00" w:fill="auto"/>
          </w:tcPr>
          <w:p w:rsidR="00A628E5" w:rsidRDefault="00A628E5" w:rsidP="0024237B">
            <w:pPr>
              <w:spacing w:before="60"/>
              <w:jc w:val="center"/>
              <w:rPr>
                <w:rFonts w:ascii="Arial" w:hAnsi="Arial" w:cs="Arial"/>
                <w:sz w:val="16"/>
              </w:rPr>
            </w:pPr>
            <w:r>
              <w:rPr>
                <w:rFonts w:ascii="Arial" w:hAnsi="Arial" w:cs="Arial"/>
                <w:sz w:val="16"/>
              </w:rPr>
              <w:t>Type</w:t>
            </w:r>
          </w:p>
        </w:tc>
        <w:tc>
          <w:tcPr>
            <w:tcW w:w="990" w:type="dxa"/>
            <w:shd w:val="pct30" w:color="FFFF00" w:fill="auto"/>
          </w:tcPr>
          <w:p w:rsidR="00A628E5" w:rsidRDefault="00A628E5" w:rsidP="0024237B">
            <w:pPr>
              <w:spacing w:before="60"/>
              <w:jc w:val="center"/>
              <w:rPr>
                <w:rFonts w:ascii="Arial" w:hAnsi="Arial" w:cs="Arial"/>
                <w:sz w:val="16"/>
              </w:rPr>
            </w:pPr>
            <w:r>
              <w:rPr>
                <w:rFonts w:ascii="Arial" w:hAnsi="Arial" w:cs="Arial"/>
                <w:sz w:val="16"/>
              </w:rPr>
              <w:t>Min</w:t>
            </w:r>
          </w:p>
        </w:tc>
        <w:tc>
          <w:tcPr>
            <w:tcW w:w="990" w:type="dxa"/>
            <w:shd w:val="pct30" w:color="FFFF00" w:fill="auto"/>
          </w:tcPr>
          <w:p w:rsidR="00A628E5" w:rsidRDefault="00A628E5" w:rsidP="0024237B">
            <w:pPr>
              <w:spacing w:before="60"/>
              <w:jc w:val="center"/>
              <w:rPr>
                <w:rFonts w:ascii="Arial" w:hAnsi="Arial" w:cs="Arial"/>
                <w:sz w:val="16"/>
              </w:rPr>
            </w:pPr>
            <w:r>
              <w:rPr>
                <w:rFonts w:ascii="Arial" w:hAnsi="Arial" w:cs="Arial"/>
                <w:sz w:val="16"/>
              </w:rPr>
              <w:t>Max</w:t>
            </w:r>
          </w:p>
        </w:tc>
      </w:tr>
      <w:tr w:rsidR="001B128A" w:rsidTr="001B128A">
        <w:tc>
          <w:tcPr>
            <w:tcW w:w="1779" w:type="dxa"/>
          </w:tcPr>
          <w:p w:rsidR="001B128A" w:rsidRDefault="001B128A" w:rsidP="0024237B">
            <w:pPr>
              <w:spacing w:before="60"/>
              <w:rPr>
                <w:rFonts w:ascii="Arial" w:hAnsi="Arial" w:cs="Arial"/>
                <w:b/>
                <w:bCs/>
                <w:sz w:val="16"/>
              </w:rPr>
            </w:pPr>
            <w:r>
              <w:rPr>
                <w:rFonts w:ascii="Arial" w:hAnsi="Arial" w:cs="Arial"/>
                <w:b/>
                <w:bCs/>
                <w:sz w:val="16"/>
              </w:rPr>
              <w:t xml:space="preserve">Arguments Passed </w:t>
            </w:r>
          </w:p>
        </w:tc>
        <w:tc>
          <w:tcPr>
            <w:tcW w:w="4089" w:type="dxa"/>
          </w:tcPr>
          <w:p w:rsidR="001B128A" w:rsidRDefault="001B128A" w:rsidP="0024237B">
            <w:r w:rsidRPr="00A628E5">
              <w:rPr>
                <w:rFonts w:ascii="Arial" w:hAnsi="Arial" w:cs="Arial"/>
                <w:sz w:val="16"/>
              </w:rPr>
              <w:t>OnStateFltAccPtr_Cnt_T_u16</w:t>
            </w:r>
          </w:p>
        </w:tc>
        <w:tc>
          <w:tcPr>
            <w:tcW w:w="1080" w:type="dxa"/>
          </w:tcPr>
          <w:p w:rsidR="001B128A" w:rsidRDefault="001B128A">
            <w:r w:rsidRPr="00290B53">
              <w:rPr>
                <w:rFonts w:ascii="Arial" w:hAnsi="Arial" w:cs="Arial"/>
                <w:sz w:val="16"/>
              </w:rPr>
              <w:t>pointer to type uint16</w:t>
            </w:r>
          </w:p>
        </w:tc>
        <w:tc>
          <w:tcPr>
            <w:tcW w:w="990" w:type="dxa"/>
          </w:tcPr>
          <w:p w:rsidR="001B128A" w:rsidRPr="000C3ECE" w:rsidRDefault="001B128A" w:rsidP="0024237B">
            <w:pPr>
              <w:rPr>
                <w:rFonts w:ascii="Arial" w:hAnsi="Arial" w:cs="Arial"/>
                <w:sz w:val="16"/>
              </w:rPr>
            </w:pPr>
            <w:r w:rsidRPr="000C3ECE">
              <w:rPr>
                <w:rFonts w:ascii="Arial" w:hAnsi="Arial" w:cs="Arial"/>
                <w:sz w:val="16"/>
              </w:rPr>
              <w:t>FULL</w:t>
            </w:r>
          </w:p>
        </w:tc>
        <w:tc>
          <w:tcPr>
            <w:tcW w:w="990" w:type="dxa"/>
          </w:tcPr>
          <w:p w:rsidR="001B128A" w:rsidRPr="000C3ECE" w:rsidRDefault="001B128A" w:rsidP="0024237B">
            <w:pPr>
              <w:rPr>
                <w:rFonts w:ascii="Arial" w:hAnsi="Arial" w:cs="Arial"/>
                <w:sz w:val="16"/>
              </w:rPr>
            </w:pPr>
            <w:r w:rsidRPr="000C3ECE">
              <w:rPr>
                <w:rFonts w:ascii="Arial" w:hAnsi="Arial" w:cs="Arial"/>
                <w:sz w:val="16"/>
              </w:rPr>
              <w:t>FULL</w:t>
            </w:r>
          </w:p>
        </w:tc>
      </w:tr>
      <w:tr w:rsidR="001B128A" w:rsidTr="001B128A">
        <w:tc>
          <w:tcPr>
            <w:tcW w:w="1779" w:type="dxa"/>
          </w:tcPr>
          <w:p w:rsidR="001B128A" w:rsidRDefault="001B128A" w:rsidP="0024237B">
            <w:pPr>
              <w:spacing w:before="60"/>
              <w:rPr>
                <w:rFonts w:ascii="Arial" w:hAnsi="Arial" w:cs="Arial"/>
                <w:b/>
                <w:bCs/>
                <w:sz w:val="16"/>
              </w:rPr>
            </w:pPr>
          </w:p>
        </w:tc>
        <w:tc>
          <w:tcPr>
            <w:tcW w:w="4089" w:type="dxa"/>
          </w:tcPr>
          <w:p w:rsidR="001B128A" w:rsidRPr="00373742" w:rsidRDefault="001B128A" w:rsidP="0024237B">
            <w:pPr>
              <w:rPr>
                <w:rFonts w:ascii="Arial" w:hAnsi="Arial" w:cs="Arial"/>
                <w:sz w:val="16"/>
              </w:rPr>
            </w:pPr>
            <w:r w:rsidRPr="00A628E5">
              <w:rPr>
                <w:rFonts w:ascii="Arial" w:hAnsi="Arial" w:cs="Arial"/>
                <w:sz w:val="16"/>
              </w:rPr>
              <w:t>GenGateDriveFltAccPtr_Cnt_T_u16</w:t>
            </w:r>
          </w:p>
        </w:tc>
        <w:tc>
          <w:tcPr>
            <w:tcW w:w="1080" w:type="dxa"/>
          </w:tcPr>
          <w:p w:rsidR="001B128A" w:rsidRDefault="001B128A">
            <w:r w:rsidRPr="00290B53">
              <w:rPr>
                <w:rFonts w:ascii="Arial" w:hAnsi="Arial" w:cs="Arial"/>
                <w:sz w:val="16"/>
              </w:rPr>
              <w:t>pointer to type uint16</w:t>
            </w:r>
          </w:p>
        </w:tc>
        <w:tc>
          <w:tcPr>
            <w:tcW w:w="990" w:type="dxa"/>
          </w:tcPr>
          <w:p w:rsidR="001B128A" w:rsidRPr="000C3ECE" w:rsidRDefault="00EE5A76" w:rsidP="0024237B">
            <w:pPr>
              <w:rPr>
                <w:rFonts w:ascii="Arial" w:hAnsi="Arial" w:cs="Arial"/>
                <w:sz w:val="16"/>
              </w:rPr>
            </w:pPr>
            <w:r>
              <w:rPr>
                <w:rFonts w:ascii="Arial" w:hAnsi="Arial" w:cs="Arial"/>
                <w:sz w:val="16"/>
              </w:rPr>
              <w:t>0</w:t>
            </w:r>
          </w:p>
        </w:tc>
        <w:tc>
          <w:tcPr>
            <w:tcW w:w="990" w:type="dxa"/>
          </w:tcPr>
          <w:p w:rsidR="001B128A" w:rsidRPr="000C3ECE" w:rsidRDefault="00EE5A76" w:rsidP="0024237B">
            <w:pPr>
              <w:rPr>
                <w:rFonts w:ascii="Arial" w:hAnsi="Arial" w:cs="Arial"/>
                <w:sz w:val="16"/>
              </w:rPr>
            </w:pPr>
            <w:r>
              <w:rPr>
                <w:rFonts w:ascii="Arial" w:hAnsi="Arial" w:cs="Arial"/>
                <w:sz w:val="16"/>
              </w:rPr>
              <w:t>200</w:t>
            </w:r>
          </w:p>
        </w:tc>
      </w:tr>
      <w:tr w:rsidR="00A628E5" w:rsidTr="001B128A">
        <w:tc>
          <w:tcPr>
            <w:tcW w:w="1779" w:type="dxa"/>
          </w:tcPr>
          <w:p w:rsidR="00A628E5" w:rsidRDefault="00A628E5" w:rsidP="0024237B">
            <w:pPr>
              <w:spacing w:before="60"/>
              <w:rPr>
                <w:rFonts w:ascii="Arial" w:hAnsi="Arial" w:cs="Arial"/>
                <w:b/>
                <w:bCs/>
                <w:sz w:val="16"/>
              </w:rPr>
            </w:pPr>
            <w:r>
              <w:rPr>
                <w:rFonts w:ascii="Arial" w:hAnsi="Arial" w:cs="Arial"/>
                <w:b/>
                <w:bCs/>
                <w:sz w:val="16"/>
              </w:rPr>
              <w:t>Return Value</w:t>
            </w:r>
          </w:p>
        </w:tc>
        <w:tc>
          <w:tcPr>
            <w:tcW w:w="4089" w:type="dxa"/>
          </w:tcPr>
          <w:p w:rsidR="00A628E5" w:rsidRDefault="00A628E5" w:rsidP="0024237B">
            <w:r>
              <w:rPr>
                <w:rFonts w:ascii="Arial" w:hAnsi="Arial" w:cs="Arial"/>
                <w:sz w:val="16"/>
              </w:rPr>
              <w:t>Void</w:t>
            </w:r>
          </w:p>
        </w:tc>
        <w:tc>
          <w:tcPr>
            <w:tcW w:w="1080" w:type="dxa"/>
          </w:tcPr>
          <w:p w:rsidR="00A628E5" w:rsidRDefault="00A628E5" w:rsidP="0024237B">
            <w:r>
              <w:rPr>
                <w:rFonts w:ascii="Arial" w:hAnsi="Arial" w:cs="Arial"/>
                <w:sz w:val="16"/>
              </w:rPr>
              <w:t>N/A</w:t>
            </w:r>
          </w:p>
        </w:tc>
        <w:tc>
          <w:tcPr>
            <w:tcW w:w="990" w:type="dxa"/>
          </w:tcPr>
          <w:p w:rsidR="00A628E5" w:rsidRDefault="00A628E5" w:rsidP="0024237B">
            <w:r>
              <w:rPr>
                <w:rFonts w:ascii="Arial" w:hAnsi="Arial" w:cs="Arial"/>
                <w:sz w:val="16"/>
              </w:rPr>
              <w:t>N/A</w:t>
            </w:r>
          </w:p>
        </w:tc>
        <w:tc>
          <w:tcPr>
            <w:tcW w:w="990" w:type="dxa"/>
          </w:tcPr>
          <w:p w:rsidR="00A628E5" w:rsidRDefault="00A628E5" w:rsidP="0024237B">
            <w:r>
              <w:rPr>
                <w:rFonts w:ascii="Arial" w:hAnsi="Arial" w:cs="Arial"/>
                <w:sz w:val="16"/>
              </w:rPr>
              <w:t>N/A</w:t>
            </w:r>
          </w:p>
        </w:tc>
      </w:tr>
    </w:tbl>
    <w:p w:rsidR="00A628E5" w:rsidRDefault="00A628E5" w:rsidP="00A628E5">
      <w:pPr>
        <w:pStyle w:val="Heading4"/>
      </w:pPr>
      <w:r>
        <w:t>Design Rationale</w:t>
      </w:r>
    </w:p>
    <w:p w:rsidR="000C3ECE" w:rsidRPr="00465A2C" w:rsidRDefault="000C3ECE" w:rsidP="000C3ECE">
      <w:r>
        <w:t>This function processes bridge fault.</w:t>
      </w:r>
    </w:p>
    <w:p w:rsidR="00A628E5" w:rsidRDefault="00A628E5" w:rsidP="00A628E5">
      <w:pPr>
        <w:pStyle w:val="Heading4"/>
      </w:pPr>
      <w:r>
        <w:lastRenderedPageBreak/>
        <w:t>Description</w:t>
      </w:r>
    </w:p>
    <w:p w:rsidR="00A628E5" w:rsidRDefault="00946DD1" w:rsidP="00A628E5">
      <w:pPr>
        <w:spacing w:after="0"/>
      </w:pPr>
      <w:r>
        <w:object w:dxaOrig="9347" w:dyaOrig="12330">
          <v:shape id="_x0000_i1027" type="#_x0000_t75" style="width:316pt;height:417pt" o:ole="">
            <v:imagedata r:id="rId13" o:title=""/>
          </v:shape>
          <o:OLEObject Type="Embed" ProgID="Visio.Drawing.11" ShapeID="_x0000_i1027" DrawAspect="Content" ObjectID="_1442821809" r:id="rId14"/>
        </w:object>
      </w:r>
    </w:p>
    <w:p w:rsidR="00A628E5" w:rsidRDefault="00A628E5" w:rsidP="00D50ADE">
      <w:pPr>
        <w:spacing w:after="0"/>
      </w:pPr>
    </w:p>
    <w:p w:rsidR="00EA4B88" w:rsidRDefault="00EA4B88" w:rsidP="00EA4B88">
      <w:pPr>
        <w:pStyle w:val="Heading3"/>
      </w:pPr>
      <w:r w:rsidRPr="00EA4B88">
        <w:t>ReadMtrDrvFltData</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3279"/>
        <w:gridCol w:w="1890"/>
        <w:gridCol w:w="990"/>
        <w:gridCol w:w="990"/>
      </w:tblGrid>
      <w:tr w:rsidR="00EA4B88" w:rsidTr="00EA4B88">
        <w:tc>
          <w:tcPr>
            <w:tcW w:w="1779" w:type="dxa"/>
          </w:tcPr>
          <w:p w:rsidR="00EA4B88" w:rsidRDefault="00EA4B88" w:rsidP="0024237B">
            <w:pPr>
              <w:spacing w:before="60"/>
              <w:rPr>
                <w:rFonts w:ascii="Arial" w:hAnsi="Arial" w:cs="Arial"/>
                <w:b/>
                <w:bCs/>
                <w:sz w:val="16"/>
              </w:rPr>
            </w:pPr>
            <w:r>
              <w:rPr>
                <w:rFonts w:ascii="Arial" w:hAnsi="Arial" w:cs="Arial"/>
                <w:b/>
                <w:bCs/>
                <w:sz w:val="16"/>
              </w:rPr>
              <w:t>Function Name</w:t>
            </w:r>
          </w:p>
        </w:tc>
        <w:tc>
          <w:tcPr>
            <w:tcW w:w="3279" w:type="dxa"/>
          </w:tcPr>
          <w:p w:rsidR="00EA4B88" w:rsidRDefault="00EA4B88" w:rsidP="0024237B">
            <w:r w:rsidRPr="00EA4B88">
              <w:t>ReadMtrDrvFltData</w:t>
            </w:r>
          </w:p>
        </w:tc>
        <w:tc>
          <w:tcPr>
            <w:tcW w:w="1890" w:type="dxa"/>
            <w:shd w:val="pct30" w:color="FFFF00" w:fill="auto"/>
          </w:tcPr>
          <w:p w:rsidR="00EA4B88" w:rsidRDefault="00EA4B88" w:rsidP="0024237B">
            <w:pPr>
              <w:spacing w:before="60"/>
              <w:jc w:val="center"/>
              <w:rPr>
                <w:rFonts w:ascii="Arial" w:hAnsi="Arial" w:cs="Arial"/>
                <w:sz w:val="16"/>
              </w:rPr>
            </w:pPr>
            <w:r>
              <w:rPr>
                <w:rFonts w:ascii="Arial" w:hAnsi="Arial" w:cs="Arial"/>
                <w:sz w:val="16"/>
              </w:rPr>
              <w:t>Type</w:t>
            </w:r>
          </w:p>
        </w:tc>
        <w:tc>
          <w:tcPr>
            <w:tcW w:w="990" w:type="dxa"/>
            <w:shd w:val="pct30" w:color="FFFF00" w:fill="auto"/>
          </w:tcPr>
          <w:p w:rsidR="00EA4B88" w:rsidRDefault="00EA4B88" w:rsidP="0024237B">
            <w:pPr>
              <w:spacing w:before="60"/>
              <w:jc w:val="center"/>
              <w:rPr>
                <w:rFonts w:ascii="Arial" w:hAnsi="Arial" w:cs="Arial"/>
                <w:sz w:val="16"/>
              </w:rPr>
            </w:pPr>
            <w:r>
              <w:rPr>
                <w:rFonts w:ascii="Arial" w:hAnsi="Arial" w:cs="Arial"/>
                <w:sz w:val="16"/>
              </w:rPr>
              <w:t>Min</w:t>
            </w:r>
          </w:p>
        </w:tc>
        <w:tc>
          <w:tcPr>
            <w:tcW w:w="990" w:type="dxa"/>
            <w:shd w:val="pct30" w:color="FFFF00" w:fill="auto"/>
          </w:tcPr>
          <w:p w:rsidR="00EA4B88" w:rsidRDefault="00EA4B88" w:rsidP="0024237B">
            <w:pPr>
              <w:spacing w:before="60"/>
              <w:jc w:val="center"/>
              <w:rPr>
                <w:rFonts w:ascii="Arial" w:hAnsi="Arial" w:cs="Arial"/>
                <w:sz w:val="16"/>
              </w:rPr>
            </w:pPr>
            <w:r>
              <w:rPr>
                <w:rFonts w:ascii="Arial" w:hAnsi="Arial" w:cs="Arial"/>
                <w:sz w:val="16"/>
              </w:rPr>
              <w:t>Max</w:t>
            </w:r>
          </w:p>
        </w:tc>
      </w:tr>
      <w:tr w:rsidR="00EA4B88" w:rsidTr="00EA4B88">
        <w:tc>
          <w:tcPr>
            <w:tcW w:w="1779" w:type="dxa"/>
          </w:tcPr>
          <w:p w:rsidR="00EA4B88" w:rsidRDefault="00EA4B88" w:rsidP="0024237B">
            <w:pPr>
              <w:spacing w:before="60"/>
              <w:rPr>
                <w:rFonts w:ascii="Arial" w:hAnsi="Arial" w:cs="Arial"/>
                <w:b/>
                <w:bCs/>
                <w:sz w:val="16"/>
              </w:rPr>
            </w:pPr>
            <w:r>
              <w:rPr>
                <w:rFonts w:ascii="Arial" w:hAnsi="Arial" w:cs="Arial"/>
                <w:b/>
                <w:bCs/>
                <w:sz w:val="16"/>
              </w:rPr>
              <w:t xml:space="preserve">Arguments Passed </w:t>
            </w:r>
          </w:p>
        </w:tc>
        <w:tc>
          <w:tcPr>
            <w:tcW w:w="3279" w:type="dxa"/>
          </w:tcPr>
          <w:p w:rsidR="00EA4B88" w:rsidRDefault="00EA4B88" w:rsidP="0024237B">
            <w:r w:rsidRPr="00EA4B88">
              <w:rPr>
                <w:rFonts w:ascii="Arial" w:hAnsi="Arial" w:cs="Arial"/>
                <w:sz w:val="16"/>
              </w:rPr>
              <w:t>StatusPtr_Cnt_T_b16</w:t>
            </w:r>
          </w:p>
        </w:tc>
        <w:tc>
          <w:tcPr>
            <w:tcW w:w="1890" w:type="dxa"/>
          </w:tcPr>
          <w:p w:rsidR="00EA4B88" w:rsidRDefault="00EA4B88" w:rsidP="0024237B">
            <w:r w:rsidRPr="00290B53">
              <w:rPr>
                <w:rFonts w:ascii="Arial" w:hAnsi="Arial" w:cs="Arial"/>
                <w:sz w:val="16"/>
              </w:rPr>
              <w:t>pointer to type uint16</w:t>
            </w:r>
          </w:p>
        </w:tc>
        <w:tc>
          <w:tcPr>
            <w:tcW w:w="990" w:type="dxa"/>
          </w:tcPr>
          <w:p w:rsidR="00EA4B88" w:rsidRPr="000C3ECE" w:rsidRDefault="00EA4B88" w:rsidP="0024237B">
            <w:pPr>
              <w:rPr>
                <w:rFonts w:ascii="Arial" w:hAnsi="Arial" w:cs="Arial"/>
                <w:sz w:val="16"/>
              </w:rPr>
            </w:pPr>
            <w:r w:rsidRPr="000C3ECE">
              <w:rPr>
                <w:rFonts w:ascii="Arial" w:hAnsi="Arial" w:cs="Arial"/>
                <w:sz w:val="16"/>
              </w:rPr>
              <w:t>FULL</w:t>
            </w:r>
          </w:p>
        </w:tc>
        <w:tc>
          <w:tcPr>
            <w:tcW w:w="990" w:type="dxa"/>
          </w:tcPr>
          <w:p w:rsidR="00EA4B88" w:rsidRPr="000C3ECE" w:rsidRDefault="00EA4B88" w:rsidP="0024237B">
            <w:pPr>
              <w:rPr>
                <w:rFonts w:ascii="Arial" w:hAnsi="Arial" w:cs="Arial"/>
                <w:sz w:val="16"/>
              </w:rPr>
            </w:pPr>
            <w:r w:rsidRPr="000C3ECE">
              <w:rPr>
                <w:rFonts w:ascii="Arial" w:hAnsi="Arial" w:cs="Arial"/>
                <w:sz w:val="16"/>
              </w:rPr>
              <w:t>FULL</w:t>
            </w:r>
          </w:p>
        </w:tc>
      </w:tr>
      <w:tr w:rsidR="00EA4B88" w:rsidTr="00EA4B88">
        <w:tc>
          <w:tcPr>
            <w:tcW w:w="1779" w:type="dxa"/>
          </w:tcPr>
          <w:p w:rsidR="00EA4B88" w:rsidRDefault="00EA4B88" w:rsidP="0024237B">
            <w:pPr>
              <w:spacing w:before="60"/>
              <w:rPr>
                <w:rFonts w:ascii="Arial" w:hAnsi="Arial" w:cs="Arial"/>
                <w:b/>
                <w:bCs/>
                <w:sz w:val="16"/>
              </w:rPr>
            </w:pPr>
            <w:r>
              <w:rPr>
                <w:rFonts w:ascii="Arial" w:hAnsi="Arial" w:cs="Arial"/>
                <w:b/>
                <w:bCs/>
                <w:sz w:val="16"/>
              </w:rPr>
              <w:t>Return Value</w:t>
            </w:r>
          </w:p>
        </w:tc>
        <w:tc>
          <w:tcPr>
            <w:tcW w:w="3279" w:type="dxa"/>
          </w:tcPr>
          <w:p w:rsidR="00EA4B88" w:rsidRDefault="00EA4B88" w:rsidP="0024237B">
            <w:r w:rsidRPr="00EA4B88">
              <w:rPr>
                <w:rFonts w:ascii="Arial" w:hAnsi="Arial" w:cs="Arial"/>
                <w:sz w:val="16"/>
              </w:rPr>
              <w:t>FaultedPhases_Cnt_T_u16</w:t>
            </w:r>
          </w:p>
        </w:tc>
        <w:tc>
          <w:tcPr>
            <w:tcW w:w="1890" w:type="dxa"/>
          </w:tcPr>
          <w:p w:rsidR="00EA4B88" w:rsidRDefault="00EA4B88" w:rsidP="0024237B">
            <w:r w:rsidRPr="00EA4B88">
              <w:rPr>
                <w:rFonts w:ascii="Arial" w:hAnsi="Arial" w:cs="Arial"/>
                <w:sz w:val="16"/>
              </w:rPr>
              <w:t>uint16</w:t>
            </w:r>
          </w:p>
        </w:tc>
        <w:tc>
          <w:tcPr>
            <w:tcW w:w="990" w:type="dxa"/>
          </w:tcPr>
          <w:p w:rsidR="00EA4B88" w:rsidRPr="000C3ECE" w:rsidRDefault="00EA4B88" w:rsidP="0024237B">
            <w:pPr>
              <w:rPr>
                <w:rFonts w:ascii="Arial" w:hAnsi="Arial" w:cs="Arial"/>
                <w:sz w:val="16"/>
              </w:rPr>
            </w:pPr>
            <w:r w:rsidRPr="000C3ECE">
              <w:rPr>
                <w:rFonts w:ascii="Arial" w:hAnsi="Arial" w:cs="Arial"/>
                <w:sz w:val="16"/>
              </w:rPr>
              <w:t>FULL</w:t>
            </w:r>
          </w:p>
        </w:tc>
        <w:tc>
          <w:tcPr>
            <w:tcW w:w="990" w:type="dxa"/>
          </w:tcPr>
          <w:p w:rsidR="00EA4B88" w:rsidRPr="000C3ECE" w:rsidRDefault="00EA4B88" w:rsidP="0024237B">
            <w:pPr>
              <w:rPr>
                <w:rFonts w:ascii="Arial" w:hAnsi="Arial" w:cs="Arial"/>
                <w:sz w:val="16"/>
              </w:rPr>
            </w:pPr>
            <w:r w:rsidRPr="000C3ECE">
              <w:rPr>
                <w:rFonts w:ascii="Arial" w:hAnsi="Arial" w:cs="Arial"/>
                <w:sz w:val="16"/>
              </w:rPr>
              <w:t>FULL</w:t>
            </w:r>
          </w:p>
        </w:tc>
      </w:tr>
    </w:tbl>
    <w:p w:rsidR="00EA4B88" w:rsidRDefault="00EA4B88" w:rsidP="00EA4B88">
      <w:pPr>
        <w:pStyle w:val="Heading4"/>
      </w:pPr>
      <w:r>
        <w:lastRenderedPageBreak/>
        <w:t>Design Rationale</w:t>
      </w:r>
    </w:p>
    <w:p w:rsidR="00BF1E66" w:rsidRDefault="00BF1E66" w:rsidP="00BF1E66">
      <w:pPr>
        <w:pStyle w:val="Heading4"/>
        <w:numPr>
          <w:ilvl w:val="0"/>
          <w:numId w:val="0"/>
        </w:numPr>
        <w:spacing w:before="0" w:after="120"/>
        <w:rPr>
          <w:rFonts w:ascii="Helvetica" w:hAnsi="Helvetica"/>
          <w:b w:val="0"/>
          <w:bCs/>
          <w:sz w:val="20"/>
          <w:szCs w:val="24"/>
        </w:rPr>
      </w:pPr>
      <w:r>
        <w:rPr>
          <w:rFonts w:ascii="Helvetica" w:hAnsi="Helvetica"/>
          <w:b w:val="0"/>
          <w:bCs/>
          <w:sz w:val="20"/>
          <w:szCs w:val="24"/>
        </w:rPr>
        <w:t xml:space="preserve">The gate drive IC’s fault register is read serially through the fault flag lines.  This is done by clocking the </w:t>
      </w:r>
      <w:r>
        <w:rPr>
          <w:rFonts w:ascii="Helvetica" w:hAnsi="Helvetica"/>
          <w:b w:val="0"/>
          <w:bCs/>
          <w:i/>
          <w:sz w:val="20"/>
          <w:szCs w:val="24"/>
        </w:rPr>
        <w:t xml:space="preserve">FetFlt2 </w:t>
      </w:r>
      <w:r>
        <w:rPr>
          <w:rFonts w:ascii="Helvetica" w:hAnsi="Helvetica"/>
          <w:b w:val="0"/>
          <w:bCs/>
          <w:sz w:val="20"/>
          <w:szCs w:val="24"/>
        </w:rPr>
        <w:t xml:space="preserve"> line and reading in the data on </w:t>
      </w:r>
      <w:r w:rsidR="000C3ECE">
        <w:rPr>
          <w:rFonts w:ascii="Helvetica" w:hAnsi="Helvetica"/>
          <w:b w:val="0"/>
          <w:bCs/>
          <w:i/>
          <w:sz w:val="20"/>
          <w:szCs w:val="24"/>
        </w:rPr>
        <w:t xml:space="preserve">FetFlt1 </w:t>
      </w:r>
      <w:r w:rsidR="000C3ECE">
        <w:rPr>
          <w:rFonts w:ascii="Helvetica" w:hAnsi="Helvetica"/>
          <w:b w:val="0"/>
          <w:bCs/>
          <w:sz w:val="20"/>
          <w:szCs w:val="24"/>
        </w:rPr>
        <w:t xml:space="preserve"> </w:t>
      </w:r>
      <w:r>
        <w:rPr>
          <w:rFonts w:ascii="Helvetica" w:hAnsi="Helvetica"/>
          <w:b w:val="0"/>
          <w:bCs/>
          <w:sz w:val="20"/>
          <w:szCs w:val="24"/>
        </w:rPr>
        <w:t xml:space="preserve">.  </w:t>
      </w:r>
    </w:p>
    <w:p w:rsidR="00BF1E66" w:rsidRDefault="00BF1E66" w:rsidP="00BF1E66">
      <w:pPr>
        <w:pStyle w:val="Heading4"/>
        <w:numPr>
          <w:ilvl w:val="0"/>
          <w:numId w:val="0"/>
        </w:numPr>
        <w:spacing w:before="0" w:after="120"/>
        <w:rPr>
          <w:rFonts w:ascii="Helvetica" w:hAnsi="Helvetica"/>
          <w:b w:val="0"/>
          <w:bCs/>
          <w:sz w:val="20"/>
          <w:szCs w:val="24"/>
        </w:rPr>
      </w:pPr>
      <w:r>
        <w:rPr>
          <w:rFonts w:ascii="Helvetica" w:hAnsi="Helvetica"/>
          <w:b w:val="0"/>
          <w:bCs/>
          <w:sz w:val="20"/>
          <w:szCs w:val="24"/>
        </w:rPr>
        <w:t>The clock signal will have a 500 kHz max frequency.  At that clock frequency the interface circuit shall ensure a minimum positive and negative pulse width at the gate drive input of 750 nSec minimum.  Data is clocked out on the gate drive on the falling edge of its clock input.  This data is to be present at the DSP input for 250 nSec prior to the rising edge of the clock.</w:t>
      </w:r>
    </w:p>
    <w:p w:rsidR="00EA4B88" w:rsidRDefault="00EA4B88" w:rsidP="00EA4B88">
      <w:pPr>
        <w:pStyle w:val="Heading4"/>
      </w:pPr>
      <w:r>
        <w:t>Description</w:t>
      </w:r>
    </w:p>
    <w:p w:rsidR="00815F75" w:rsidRDefault="00815F75" w:rsidP="00815F75"/>
    <w:p w:rsidR="00815F75" w:rsidRDefault="00FD4187" w:rsidP="004D5B1F">
      <w:pPr>
        <w:jc w:val="center"/>
      </w:pPr>
      <w:r>
        <w:object w:dxaOrig="6048" w:dyaOrig="5837">
          <v:shape id="_x0000_i1028" type="#_x0000_t75" style="width:302.5pt;height:290.5pt" o:ole="">
            <v:imagedata r:id="rId15" o:title=""/>
          </v:shape>
          <o:OLEObject Type="Embed" ProgID="Visio.Drawing.11" ShapeID="_x0000_i1028" DrawAspect="Content" ObjectID="_1442821810" r:id="rId16"/>
        </w:object>
      </w:r>
    </w:p>
    <w:p w:rsidR="00CB58B6" w:rsidRDefault="00661982" w:rsidP="004D5B1F">
      <w:pPr>
        <w:jc w:val="center"/>
      </w:pPr>
      <w:r>
        <w:object w:dxaOrig="6180" w:dyaOrig="9849">
          <v:shape id="_x0000_i1029" type="#_x0000_t75" style="width:278pt;height:441pt" o:ole="">
            <v:imagedata r:id="rId17" o:title=""/>
          </v:shape>
          <o:OLEObject Type="Embed" ProgID="Visio.Drawing.11" ShapeID="_x0000_i1029" DrawAspect="Content" ObjectID="_1442821811" r:id="rId18"/>
        </w:object>
      </w:r>
    </w:p>
    <w:p w:rsidR="008E4A00" w:rsidRPr="00815F75" w:rsidRDefault="002D4258" w:rsidP="004D5B1F">
      <w:pPr>
        <w:jc w:val="center"/>
      </w:pPr>
      <w:r>
        <w:object w:dxaOrig="12085" w:dyaOrig="14000">
          <v:shape id="_x0000_i1030" type="#_x0000_t75" style="width:441.5pt;height:514.5pt" o:ole="">
            <v:imagedata r:id="rId19" o:title=""/>
          </v:shape>
          <o:OLEObject Type="Embed" ProgID="Visio.Drawing.11" ShapeID="_x0000_i1030" DrawAspect="Content" ObjectID="_1442821812" r:id="rId20"/>
        </w:object>
      </w:r>
    </w:p>
    <w:p w:rsidR="00EA4B88" w:rsidRDefault="00084015" w:rsidP="004D5B1F">
      <w:pPr>
        <w:spacing w:after="0"/>
        <w:jc w:val="center"/>
      </w:pPr>
      <w:r>
        <w:object w:dxaOrig="5672" w:dyaOrig="10340">
          <v:shape id="_x0000_i1031" type="#_x0000_t75" style="width:256pt;height:462.5pt" o:ole="">
            <v:imagedata r:id="rId21" o:title=""/>
          </v:shape>
          <o:OLEObject Type="Embed" ProgID="Visio.Drawing.11" ShapeID="_x0000_i1031" DrawAspect="Content" ObjectID="_1442821813" r:id="rId22"/>
        </w:object>
      </w:r>
    </w:p>
    <w:p w:rsidR="00EA4B88" w:rsidRDefault="00EA4B88" w:rsidP="00EA4B88">
      <w:pPr>
        <w:spacing w:after="0"/>
      </w:pPr>
    </w:p>
    <w:p w:rsidR="00EA4B88" w:rsidRDefault="00EA4B88">
      <w:pPr>
        <w:spacing w:after="0"/>
        <w:rPr>
          <w:rFonts w:ascii="Arial" w:hAnsi="Arial"/>
          <w:b/>
          <w:kern w:val="28"/>
          <w:sz w:val="28"/>
        </w:rPr>
      </w:pPr>
    </w:p>
    <w:p w:rsidR="002D4258" w:rsidRDefault="002D4258">
      <w:pPr>
        <w:spacing w:after="0"/>
        <w:rPr>
          <w:rFonts w:ascii="Arial" w:hAnsi="Arial"/>
          <w:b/>
          <w:kern w:val="28"/>
          <w:sz w:val="28"/>
        </w:rPr>
      </w:pPr>
      <w:r>
        <w:rPr>
          <w:rFonts w:ascii="Arial" w:hAnsi="Arial"/>
          <w:b/>
          <w:kern w:val="28"/>
          <w:sz w:val="28"/>
        </w:rPr>
        <w:br w:type="page"/>
      </w:r>
    </w:p>
    <w:p w:rsidR="008E4A00" w:rsidRDefault="008E4A00" w:rsidP="008E4A00">
      <w:pPr>
        <w:pStyle w:val="Heading3"/>
      </w:pPr>
      <w:r w:rsidRPr="008E4A00">
        <w:lastRenderedPageBreak/>
        <w:t>ResetGateDrive</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3279"/>
        <w:gridCol w:w="1890"/>
        <w:gridCol w:w="990"/>
        <w:gridCol w:w="990"/>
      </w:tblGrid>
      <w:tr w:rsidR="008E4A00" w:rsidTr="0024237B">
        <w:tc>
          <w:tcPr>
            <w:tcW w:w="1779" w:type="dxa"/>
          </w:tcPr>
          <w:p w:rsidR="008E4A00" w:rsidRDefault="008E4A00" w:rsidP="0024237B">
            <w:pPr>
              <w:spacing w:before="60"/>
              <w:rPr>
                <w:rFonts w:ascii="Arial" w:hAnsi="Arial" w:cs="Arial"/>
                <w:b/>
                <w:bCs/>
                <w:sz w:val="16"/>
              </w:rPr>
            </w:pPr>
            <w:r>
              <w:rPr>
                <w:rFonts w:ascii="Arial" w:hAnsi="Arial" w:cs="Arial"/>
                <w:b/>
                <w:bCs/>
                <w:sz w:val="16"/>
              </w:rPr>
              <w:t>Function Name</w:t>
            </w:r>
          </w:p>
        </w:tc>
        <w:tc>
          <w:tcPr>
            <w:tcW w:w="3279" w:type="dxa"/>
          </w:tcPr>
          <w:p w:rsidR="008E4A00" w:rsidRDefault="008E4A00" w:rsidP="0024237B">
            <w:r w:rsidRPr="008E4A00">
              <w:t>ResetGateDrive</w:t>
            </w:r>
          </w:p>
        </w:tc>
        <w:tc>
          <w:tcPr>
            <w:tcW w:w="1890" w:type="dxa"/>
            <w:shd w:val="pct30" w:color="FFFF00" w:fill="auto"/>
          </w:tcPr>
          <w:p w:rsidR="008E4A00" w:rsidRDefault="008E4A00" w:rsidP="0024237B">
            <w:pPr>
              <w:spacing w:before="60"/>
              <w:jc w:val="center"/>
              <w:rPr>
                <w:rFonts w:ascii="Arial" w:hAnsi="Arial" w:cs="Arial"/>
                <w:sz w:val="16"/>
              </w:rPr>
            </w:pPr>
            <w:r>
              <w:rPr>
                <w:rFonts w:ascii="Arial" w:hAnsi="Arial" w:cs="Arial"/>
                <w:sz w:val="16"/>
              </w:rPr>
              <w:t>Type</w:t>
            </w:r>
          </w:p>
        </w:tc>
        <w:tc>
          <w:tcPr>
            <w:tcW w:w="990" w:type="dxa"/>
            <w:shd w:val="pct30" w:color="FFFF00" w:fill="auto"/>
          </w:tcPr>
          <w:p w:rsidR="008E4A00" w:rsidRDefault="008E4A00" w:rsidP="0024237B">
            <w:pPr>
              <w:spacing w:before="60"/>
              <w:jc w:val="center"/>
              <w:rPr>
                <w:rFonts w:ascii="Arial" w:hAnsi="Arial" w:cs="Arial"/>
                <w:sz w:val="16"/>
              </w:rPr>
            </w:pPr>
            <w:r>
              <w:rPr>
                <w:rFonts w:ascii="Arial" w:hAnsi="Arial" w:cs="Arial"/>
                <w:sz w:val="16"/>
              </w:rPr>
              <w:t>Min</w:t>
            </w:r>
          </w:p>
        </w:tc>
        <w:tc>
          <w:tcPr>
            <w:tcW w:w="990" w:type="dxa"/>
            <w:shd w:val="pct30" w:color="FFFF00" w:fill="auto"/>
          </w:tcPr>
          <w:p w:rsidR="008E4A00" w:rsidRDefault="008E4A00" w:rsidP="0024237B">
            <w:pPr>
              <w:spacing w:before="60"/>
              <w:jc w:val="center"/>
              <w:rPr>
                <w:rFonts w:ascii="Arial" w:hAnsi="Arial" w:cs="Arial"/>
                <w:sz w:val="16"/>
              </w:rPr>
            </w:pPr>
            <w:r>
              <w:rPr>
                <w:rFonts w:ascii="Arial" w:hAnsi="Arial" w:cs="Arial"/>
                <w:sz w:val="16"/>
              </w:rPr>
              <w:t>Max</w:t>
            </w:r>
          </w:p>
        </w:tc>
      </w:tr>
      <w:tr w:rsidR="008E4A00" w:rsidTr="0024237B">
        <w:tc>
          <w:tcPr>
            <w:tcW w:w="1779" w:type="dxa"/>
          </w:tcPr>
          <w:p w:rsidR="008E4A00" w:rsidRDefault="008E4A00" w:rsidP="0024237B">
            <w:pPr>
              <w:spacing w:before="60"/>
              <w:rPr>
                <w:rFonts w:ascii="Arial" w:hAnsi="Arial" w:cs="Arial"/>
                <w:b/>
                <w:bCs/>
                <w:sz w:val="16"/>
              </w:rPr>
            </w:pPr>
            <w:r>
              <w:rPr>
                <w:rFonts w:ascii="Arial" w:hAnsi="Arial" w:cs="Arial"/>
                <w:b/>
                <w:bCs/>
                <w:sz w:val="16"/>
              </w:rPr>
              <w:t xml:space="preserve">Arguments Passed </w:t>
            </w:r>
          </w:p>
        </w:tc>
        <w:tc>
          <w:tcPr>
            <w:tcW w:w="3279" w:type="dxa"/>
          </w:tcPr>
          <w:p w:rsidR="008E4A00" w:rsidRDefault="008E4A00" w:rsidP="0024237B">
            <w:r>
              <w:rPr>
                <w:rFonts w:ascii="Arial" w:hAnsi="Arial" w:cs="Arial"/>
                <w:sz w:val="16"/>
              </w:rPr>
              <w:t>void</w:t>
            </w:r>
          </w:p>
        </w:tc>
        <w:tc>
          <w:tcPr>
            <w:tcW w:w="1890" w:type="dxa"/>
          </w:tcPr>
          <w:p w:rsidR="008E4A00" w:rsidRDefault="008E4A00" w:rsidP="0024237B">
            <w:r w:rsidRPr="00AA6F2E">
              <w:rPr>
                <w:rFonts w:ascii="Arial" w:hAnsi="Arial" w:cs="Arial"/>
                <w:sz w:val="16"/>
              </w:rPr>
              <w:t>N/A</w:t>
            </w:r>
          </w:p>
        </w:tc>
        <w:tc>
          <w:tcPr>
            <w:tcW w:w="990" w:type="dxa"/>
          </w:tcPr>
          <w:p w:rsidR="008E4A00" w:rsidRDefault="008E4A00" w:rsidP="0024237B">
            <w:r w:rsidRPr="00AA6F2E">
              <w:rPr>
                <w:rFonts w:ascii="Arial" w:hAnsi="Arial" w:cs="Arial"/>
                <w:sz w:val="16"/>
              </w:rPr>
              <w:t>N/A</w:t>
            </w:r>
          </w:p>
        </w:tc>
        <w:tc>
          <w:tcPr>
            <w:tcW w:w="990" w:type="dxa"/>
          </w:tcPr>
          <w:p w:rsidR="008E4A00" w:rsidRDefault="008E4A00" w:rsidP="0024237B">
            <w:r w:rsidRPr="00AA6F2E">
              <w:rPr>
                <w:rFonts w:ascii="Arial" w:hAnsi="Arial" w:cs="Arial"/>
                <w:sz w:val="16"/>
              </w:rPr>
              <w:t>N/A</w:t>
            </w:r>
          </w:p>
        </w:tc>
      </w:tr>
      <w:tr w:rsidR="008E4A00" w:rsidTr="0024237B">
        <w:tc>
          <w:tcPr>
            <w:tcW w:w="1779" w:type="dxa"/>
          </w:tcPr>
          <w:p w:rsidR="008E4A00" w:rsidRDefault="008E4A00" w:rsidP="0024237B">
            <w:pPr>
              <w:spacing w:before="60"/>
              <w:rPr>
                <w:rFonts w:ascii="Arial" w:hAnsi="Arial" w:cs="Arial"/>
                <w:b/>
                <w:bCs/>
                <w:sz w:val="16"/>
              </w:rPr>
            </w:pPr>
            <w:r>
              <w:rPr>
                <w:rFonts w:ascii="Arial" w:hAnsi="Arial" w:cs="Arial"/>
                <w:b/>
                <w:bCs/>
                <w:sz w:val="16"/>
              </w:rPr>
              <w:t>Return Value</w:t>
            </w:r>
          </w:p>
        </w:tc>
        <w:tc>
          <w:tcPr>
            <w:tcW w:w="3279" w:type="dxa"/>
          </w:tcPr>
          <w:p w:rsidR="008E4A00" w:rsidRDefault="008E4A00" w:rsidP="0024237B">
            <w:r>
              <w:rPr>
                <w:rFonts w:ascii="Arial" w:hAnsi="Arial" w:cs="Arial"/>
                <w:sz w:val="16"/>
              </w:rPr>
              <w:t>void</w:t>
            </w:r>
          </w:p>
        </w:tc>
        <w:tc>
          <w:tcPr>
            <w:tcW w:w="1890" w:type="dxa"/>
          </w:tcPr>
          <w:p w:rsidR="008E4A00" w:rsidRDefault="008E4A00" w:rsidP="0024237B">
            <w:r w:rsidRPr="00AA6F2E">
              <w:rPr>
                <w:rFonts w:ascii="Arial" w:hAnsi="Arial" w:cs="Arial"/>
                <w:sz w:val="16"/>
              </w:rPr>
              <w:t>N/A</w:t>
            </w:r>
          </w:p>
        </w:tc>
        <w:tc>
          <w:tcPr>
            <w:tcW w:w="990" w:type="dxa"/>
          </w:tcPr>
          <w:p w:rsidR="008E4A00" w:rsidRDefault="008E4A00" w:rsidP="0024237B">
            <w:r w:rsidRPr="00AA6F2E">
              <w:rPr>
                <w:rFonts w:ascii="Arial" w:hAnsi="Arial" w:cs="Arial"/>
                <w:sz w:val="16"/>
              </w:rPr>
              <w:t>N/A</w:t>
            </w:r>
          </w:p>
        </w:tc>
        <w:tc>
          <w:tcPr>
            <w:tcW w:w="990" w:type="dxa"/>
          </w:tcPr>
          <w:p w:rsidR="008E4A00" w:rsidRDefault="008E4A00" w:rsidP="0024237B">
            <w:r w:rsidRPr="00AA6F2E">
              <w:rPr>
                <w:rFonts w:ascii="Arial" w:hAnsi="Arial" w:cs="Arial"/>
                <w:sz w:val="16"/>
              </w:rPr>
              <w:t>N/A</w:t>
            </w:r>
          </w:p>
        </w:tc>
      </w:tr>
    </w:tbl>
    <w:p w:rsidR="008E4A00" w:rsidRDefault="008E4A00" w:rsidP="008E4A00">
      <w:pPr>
        <w:pStyle w:val="Heading4"/>
      </w:pPr>
      <w:r>
        <w:t>Design Rationale</w:t>
      </w:r>
    </w:p>
    <w:p w:rsidR="00BF1E66" w:rsidRDefault="00BF1E66" w:rsidP="00BF1E66">
      <w:pPr>
        <w:spacing w:after="80"/>
        <w:rPr>
          <w:rFonts w:ascii="Arial" w:hAnsi="Arial" w:cs="Arial"/>
          <w:sz w:val="16"/>
        </w:rPr>
      </w:pPr>
      <w:r>
        <w:t xml:space="preserve">This function will pulse the Reset line low for nominally 1 uSec. This will clear the fault logging register fault bits.  </w:t>
      </w:r>
      <w:r w:rsidR="000C3ECE">
        <w:t xml:space="preserve">An exclusive area is used </w:t>
      </w:r>
      <w:r>
        <w:t>around this timing to prevent this function from being interrupted during the wait period, as a pulse for longer than 3.5uSec will put the gate drive chip into a sleep mode.</w:t>
      </w:r>
    </w:p>
    <w:p w:rsidR="008E4A00" w:rsidRDefault="008E4A00" w:rsidP="008E4A00">
      <w:pPr>
        <w:pStyle w:val="Heading4"/>
      </w:pPr>
      <w:r>
        <w:t>Description</w:t>
      </w:r>
    </w:p>
    <w:p w:rsidR="008E4A00" w:rsidRDefault="008E4A00" w:rsidP="008E4A00"/>
    <w:p w:rsidR="008E4A00" w:rsidRDefault="00946DD1" w:rsidP="004D5B1F">
      <w:pPr>
        <w:jc w:val="center"/>
      </w:pPr>
      <w:r>
        <w:object w:dxaOrig="4243" w:dyaOrig="4567">
          <v:shape id="_x0000_i1032" type="#_x0000_t75" style="width:212pt;height:228pt" o:ole="">
            <v:imagedata r:id="rId23" o:title=""/>
          </v:shape>
          <o:OLEObject Type="Embed" ProgID="Visio.Drawing.11" ShapeID="_x0000_i1032" DrawAspect="Content" ObjectID="_1442821814" r:id="rId24"/>
        </w:object>
      </w:r>
    </w:p>
    <w:p w:rsidR="002D4258" w:rsidRDefault="002D4258">
      <w:pPr>
        <w:spacing w:after="0"/>
        <w:rPr>
          <w:rFonts w:ascii="Arial" w:hAnsi="Arial"/>
          <w:b/>
          <w:sz w:val="24"/>
        </w:rPr>
      </w:pPr>
      <w:r>
        <w:br w:type="page"/>
      </w:r>
    </w:p>
    <w:p w:rsidR="008E4A00" w:rsidRDefault="008631DB" w:rsidP="008E4A00">
      <w:pPr>
        <w:pStyle w:val="Heading3"/>
      </w:pPr>
      <w:r w:rsidRPr="008631DB">
        <w:lastRenderedPageBreak/>
        <w:t>GateDrvWaitTime</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3279"/>
        <w:gridCol w:w="1890"/>
        <w:gridCol w:w="990"/>
        <w:gridCol w:w="990"/>
      </w:tblGrid>
      <w:tr w:rsidR="008E4A00" w:rsidTr="0024237B">
        <w:tc>
          <w:tcPr>
            <w:tcW w:w="1779" w:type="dxa"/>
          </w:tcPr>
          <w:p w:rsidR="008E4A00" w:rsidRDefault="008E4A00" w:rsidP="0024237B">
            <w:pPr>
              <w:spacing w:before="60"/>
              <w:rPr>
                <w:rFonts w:ascii="Arial" w:hAnsi="Arial" w:cs="Arial"/>
                <w:b/>
                <w:bCs/>
                <w:sz w:val="16"/>
              </w:rPr>
            </w:pPr>
            <w:r>
              <w:rPr>
                <w:rFonts w:ascii="Arial" w:hAnsi="Arial" w:cs="Arial"/>
                <w:b/>
                <w:bCs/>
                <w:sz w:val="16"/>
              </w:rPr>
              <w:t>Function Name</w:t>
            </w:r>
          </w:p>
        </w:tc>
        <w:tc>
          <w:tcPr>
            <w:tcW w:w="3279" w:type="dxa"/>
          </w:tcPr>
          <w:p w:rsidR="008E4A00" w:rsidRDefault="008631DB" w:rsidP="0024237B">
            <w:r w:rsidRPr="008631DB">
              <w:t>GateDrvWaitTime</w:t>
            </w:r>
          </w:p>
        </w:tc>
        <w:tc>
          <w:tcPr>
            <w:tcW w:w="1890" w:type="dxa"/>
            <w:shd w:val="pct30" w:color="FFFF00" w:fill="auto"/>
          </w:tcPr>
          <w:p w:rsidR="008E4A00" w:rsidRDefault="008E4A00" w:rsidP="0024237B">
            <w:pPr>
              <w:spacing w:before="60"/>
              <w:jc w:val="center"/>
              <w:rPr>
                <w:rFonts w:ascii="Arial" w:hAnsi="Arial" w:cs="Arial"/>
                <w:sz w:val="16"/>
              </w:rPr>
            </w:pPr>
            <w:r>
              <w:rPr>
                <w:rFonts w:ascii="Arial" w:hAnsi="Arial" w:cs="Arial"/>
                <w:sz w:val="16"/>
              </w:rPr>
              <w:t>Type</w:t>
            </w:r>
          </w:p>
        </w:tc>
        <w:tc>
          <w:tcPr>
            <w:tcW w:w="990" w:type="dxa"/>
            <w:shd w:val="pct30" w:color="FFFF00" w:fill="auto"/>
          </w:tcPr>
          <w:p w:rsidR="008E4A00" w:rsidRDefault="008E4A00" w:rsidP="0024237B">
            <w:pPr>
              <w:spacing w:before="60"/>
              <w:jc w:val="center"/>
              <w:rPr>
                <w:rFonts w:ascii="Arial" w:hAnsi="Arial" w:cs="Arial"/>
                <w:sz w:val="16"/>
              </w:rPr>
            </w:pPr>
            <w:r>
              <w:rPr>
                <w:rFonts w:ascii="Arial" w:hAnsi="Arial" w:cs="Arial"/>
                <w:sz w:val="16"/>
              </w:rPr>
              <w:t>Min</w:t>
            </w:r>
          </w:p>
        </w:tc>
        <w:tc>
          <w:tcPr>
            <w:tcW w:w="990" w:type="dxa"/>
            <w:shd w:val="pct30" w:color="FFFF00" w:fill="auto"/>
          </w:tcPr>
          <w:p w:rsidR="008E4A00" w:rsidRDefault="008E4A00" w:rsidP="0024237B">
            <w:pPr>
              <w:spacing w:before="60"/>
              <w:jc w:val="center"/>
              <w:rPr>
                <w:rFonts w:ascii="Arial" w:hAnsi="Arial" w:cs="Arial"/>
                <w:sz w:val="16"/>
              </w:rPr>
            </w:pPr>
            <w:r>
              <w:rPr>
                <w:rFonts w:ascii="Arial" w:hAnsi="Arial" w:cs="Arial"/>
                <w:sz w:val="16"/>
              </w:rPr>
              <w:t>Max</w:t>
            </w:r>
          </w:p>
        </w:tc>
      </w:tr>
      <w:tr w:rsidR="008631DB" w:rsidTr="0024237B">
        <w:tc>
          <w:tcPr>
            <w:tcW w:w="1779" w:type="dxa"/>
          </w:tcPr>
          <w:p w:rsidR="008631DB" w:rsidRDefault="008631DB" w:rsidP="0024237B">
            <w:pPr>
              <w:spacing w:before="60"/>
              <w:rPr>
                <w:rFonts w:ascii="Arial" w:hAnsi="Arial" w:cs="Arial"/>
                <w:b/>
                <w:bCs/>
                <w:sz w:val="16"/>
              </w:rPr>
            </w:pPr>
            <w:r>
              <w:rPr>
                <w:rFonts w:ascii="Arial" w:hAnsi="Arial" w:cs="Arial"/>
                <w:b/>
                <w:bCs/>
                <w:sz w:val="16"/>
              </w:rPr>
              <w:t xml:space="preserve">Arguments Passed </w:t>
            </w:r>
          </w:p>
        </w:tc>
        <w:tc>
          <w:tcPr>
            <w:tcW w:w="3279" w:type="dxa"/>
          </w:tcPr>
          <w:p w:rsidR="008631DB" w:rsidRDefault="008631DB" w:rsidP="0024237B">
            <w:r w:rsidRPr="008631DB">
              <w:rPr>
                <w:rFonts w:ascii="Arial" w:hAnsi="Arial" w:cs="Arial"/>
                <w:sz w:val="16"/>
              </w:rPr>
              <w:t>TimeToWait_uS_T_u16p0</w:t>
            </w:r>
          </w:p>
        </w:tc>
        <w:tc>
          <w:tcPr>
            <w:tcW w:w="1890" w:type="dxa"/>
          </w:tcPr>
          <w:p w:rsidR="008631DB" w:rsidRDefault="008631DB" w:rsidP="0024237B">
            <w:r w:rsidRPr="00EA4B88">
              <w:rPr>
                <w:rFonts w:ascii="Arial" w:hAnsi="Arial" w:cs="Arial"/>
                <w:sz w:val="16"/>
              </w:rPr>
              <w:t>uint16</w:t>
            </w:r>
          </w:p>
        </w:tc>
        <w:tc>
          <w:tcPr>
            <w:tcW w:w="990" w:type="dxa"/>
          </w:tcPr>
          <w:p w:rsidR="008631DB" w:rsidRPr="000C3ECE" w:rsidRDefault="008631DB" w:rsidP="0024237B">
            <w:pPr>
              <w:rPr>
                <w:rFonts w:ascii="Arial" w:hAnsi="Arial" w:cs="Arial"/>
                <w:sz w:val="16"/>
              </w:rPr>
            </w:pPr>
            <w:r w:rsidRPr="000C3ECE">
              <w:rPr>
                <w:rFonts w:ascii="Arial" w:hAnsi="Arial" w:cs="Arial"/>
                <w:sz w:val="16"/>
              </w:rPr>
              <w:t>FULL</w:t>
            </w:r>
          </w:p>
        </w:tc>
        <w:tc>
          <w:tcPr>
            <w:tcW w:w="990" w:type="dxa"/>
          </w:tcPr>
          <w:p w:rsidR="008631DB" w:rsidRPr="000C3ECE" w:rsidRDefault="008631DB" w:rsidP="0024237B">
            <w:pPr>
              <w:rPr>
                <w:rFonts w:ascii="Arial" w:hAnsi="Arial" w:cs="Arial"/>
                <w:sz w:val="16"/>
              </w:rPr>
            </w:pPr>
            <w:r w:rsidRPr="000C3ECE">
              <w:rPr>
                <w:rFonts w:ascii="Arial" w:hAnsi="Arial" w:cs="Arial"/>
                <w:sz w:val="16"/>
              </w:rPr>
              <w:t>FULL</w:t>
            </w:r>
          </w:p>
        </w:tc>
      </w:tr>
      <w:tr w:rsidR="008631DB" w:rsidTr="0024237B">
        <w:tc>
          <w:tcPr>
            <w:tcW w:w="1779" w:type="dxa"/>
          </w:tcPr>
          <w:p w:rsidR="008631DB" w:rsidRDefault="008631DB" w:rsidP="0024237B">
            <w:pPr>
              <w:spacing w:before="60"/>
              <w:rPr>
                <w:rFonts w:ascii="Arial" w:hAnsi="Arial" w:cs="Arial"/>
                <w:b/>
                <w:bCs/>
                <w:sz w:val="16"/>
              </w:rPr>
            </w:pPr>
            <w:r>
              <w:rPr>
                <w:rFonts w:ascii="Arial" w:hAnsi="Arial" w:cs="Arial"/>
                <w:b/>
                <w:bCs/>
                <w:sz w:val="16"/>
              </w:rPr>
              <w:t>Return Value</w:t>
            </w:r>
          </w:p>
        </w:tc>
        <w:tc>
          <w:tcPr>
            <w:tcW w:w="3279" w:type="dxa"/>
          </w:tcPr>
          <w:p w:rsidR="008631DB" w:rsidRDefault="008631DB" w:rsidP="0024237B">
            <w:r>
              <w:rPr>
                <w:rFonts w:ascii="Arial" w:hAnsi="Arial" w:cs="Arial"/>
                <w:sz w:val="16"/>
              </w:rPr>
              <w:t>void</w:t>
            </w:r>
          </w:p>
        </w:tc>
        <w:tc>
          <w:tcPr>
            <w:tcW w:w="1890" w:type="dxa"/>
          </w:tcPr>
          <w:p w:rsidR="008631DB" w:rsidRDefault="008631DB" w:rsidP="0024237B">
            <w:r w:rsidRPr="00AA6F2E">
              <w:rPr>
                <w:rFonts w:ascii="Arial" w:hAnsi="Arial" w:cs="Arial"/>
                <w:sz w:val="16"/>
              </w:rPr>
              <w:t>N/A</w:t>
            </w:r>
          </w:p>
        </w:tc>
        <w:tc>
          <w:tcPr>
            <w:tcW w:w="990" w:type="dxa"/>
          </w:tcPr>
          <w:p w:rsidR="008631DB" w:rsidRDefault="008631DB" w:rsidP="0024237B">
            <w:r w:rsidRPr="00AA6F2E">
              <w:rPr>
                <w:rFonts w:ascii="Arial" w:hAnsi="Arial" w:cs="Arial"/>
                <w:sz w:val="16"/>
              </w:rPr>
              <w:t>N/A</w:t>
            </w:r>
          </w:p>
        </w:tc>
        <w:tc>
          <w:tcPr>
            <w:tcW w:w="990" w:type="dxa"/>
          </w:tcPr>
          <w:p w:rsidR="008631DB" w:rsidRDefault="008631DB" w:rsidP="0024237B">
            <w:r w:rsidRPr="00AA6F2E">
              <w:rPr>
                <w:rFonts w:ascii="Arial" w:hAnsi="Arial" w:cs="Arial"/>
                <w:sz w:val="16"/>
              </w:rPr>
              <w:t>N/A</w:t>
            </w:r>
          </w:p>
        </w:tc>
      </w:tr>
    </w:tbl>
    <w:p w:rsidR="008E4A00" w:rsidRDefault="008E4A00" w:rsidP="008E4A00">
      <w:pPr>
        <w:pStyle w:val="Heading4"/>
      </w:pPr>
      <w:r>
        <w:t>Design Rationale</w:t>
      </w:r>
    </w:p>
    <w:p w:rsidR="008E4A00" w:rsidRPr="00465A2C" w:rsidRDefault="005F3B5D" w:rsidP="008E4A00">
      <w:r>
        <w:t>The purpose of this function is to provide the delay times required for the bit manipulation used in this module. This function will wait the amount of time in uS of the variable passed into the function.</w:t>
      </w:r>
    </w:p>
    <w:p w:rsidR="008E4A00" w:rsidRDefault="008E4A00" w:rsidP="008E4A00">
      <w:pPr>
        <w:pStyle w:val="Heading4"/>
      </w:pPr>
      <w:r>
        <w:t>Description</w:t>
      </w:r>
    </w:p>
    <w:p w:rsidR="008E4A00" w:rsidRDefault="008E4A00" w:rsidP="008E4A00"/>
    <w:p w:rsidR="008E4A00" w:rsidRDefault="00522C78" w:rsidP="004D5B1F">
      <w:pPr>
        <w:jc w:val="center"/>
      </w:pPr>
      <w:r>
        <w:object w:dxaOrig="5133" w:dyaOrig="4216">
          <v:shape id="_x0000_i1033" type="#_x0000_t75" style="width:257pt;height:175.5pt" o:ole="">
            <v:imagedata r:id="rId25" o:title=""/>
          </v:shape>
          <o:OLEObject Type="Embed" ProgID="Visio.Drawing.11" ShapeID="_x0000_i1033" DrawAspect="Content" ObjectID="_1442821815" r:id="rId26"/>
        </w:object>
      </w:r>
    </w:p>
    <w:p w:rsidR="008E4A00" w:rsidRDefault="008E4A00">
      <w:pPr>
        <w:spacing w:after="0"/>
        <w:rPr>
          <w:rFonts w:ascii="Arial" w:hAnsi="Arial"/>
          <w:b/>
          <w:kern w:val="28"/>
          <w:sz w:val="28"/>
        </w:rPr>
      </w:pPr>
    </w:p>
    <w:p w:rsidR="008E4A00" w:rsidRDefault="008E4A00">
      <w:pPr>
        <w:spacing w:after="0"/>
        <w:rPr>
          <w:rFonts w:ascii="Arial" w:hAnsi="Arial"/>
          <w:b/>
          <w:kern w:val="28"/>
          <w:sz w:val="28"/>
        </w:rPr>
      </w:pPr>
    </w:p>
    <w:p w:rsidR="002D4258" w:rsidRDefault="002D4258">
      <w:pPr>
        <w:spacing w:after="0"/>
        <w:rPr>
          <w:rFonts w:ascii="Arial" w:hAnsi="Arial"/>
          <w:b/>
          <w:kern w:val="28"/>
          <w:sz w:val="28"/>
        </w:rPr>
      </w:pPr>
      <w:r>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5"/>
        <w:gridCol w:w="4455"/>
      </w:tblGrid>
      <w:tr w:rsidR="002C03D8" w:rsidRPr="006A25CC" w:rsidTr="00262353">
        <w:trPr>
          <w:trHeight w:val="341"/>
        </w:trPr>
        <w:tc>
          <w:tcPr>
            <w:tcW w:w="4455" w:type="dxa"/>
            <w:shd w:val="clear" w:color="auto" w:fill="FFFF99"/>
            <w:vAlign w:val="center"/>
          </w:tcPr>
          <w:p w:rsidR="002C03D8" w:rsidRPr="006A25CC" w:rsidRDefault="002C03D8" w:rsidP="00262353">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262353">
            <w:pPr>
              <w:spacing w:before="100" w:beforeAutospacing="1" w:after="100" w:afterAutospacing="1"/>
              <w:rPr>
                <w:rFonts w:ascii="Arial" w:hAnsi="Arial" w:cs="Arial"/>
              </w:rPr>
            </w:pPr>
            <w:r>
              <w:rPr>
                <w:rFonts w:ascii="Arial" w:hAnsi="Arial" w:cs="Arial"/>
              </w:rPr>
              <w:t>Value</w:t>
            </w:r>
          </w:p>
        </w:tc>
      </w:tr>
      <w:tr w:rsidR="002C03D8" w:rsidRPr="004B5BE2" w:rsidTr="00262353">
        <w:trPr>
          <w:trHeight w:val="341"/>
        </w:trPr>
        <w:tc>
          <w:tcPr>
            <w:tcW w:w="4455" w:type="dxa"/>
            <w:vAlign w:val="center"/>
          </w:tcPr>
          <w:p w:rsidR="002C03D8" w:rsidRPr="004B5BE2" w:rsidRDefault="00183C7C" w:rsidP="00262353">
            <w:pPr>
              <w:spacing w:before="100" w:beforeAutospacing="1" w:after="100" w:afterAutospacing="1"/>
              <w:rPr>
                <w:rFonts w:ascii="Arial" w:hAnsi="Arial" w:cs="Arial"/>
                <w:sz w:val="16"/>
                <w:szCs w:val="16"/>
              </w:rPr>
            </w:pPr>
            <w:r>
              <w:rPr>
                <w:rFonts w:ascii="Calibri" w:hAnsi="Calibri"/>
                <w:sz w:val="18"/>
                <w:szCs w:val="18"/>
              </w:rPr>
              <w:t>VswitchClosed_Cnt_lgc</w:t>
            </w:r>
          </w:p>
        </w:tc>
        <w:tc>
          <w:tcPr>
            <w:tcW w:w="4455" w:type="dxa"/>
            <w:vAlign w:val="center"/>
          </w:tcPr>
          <w:p w:rsidR="002C03D8" w:rsidRPr="004B5BE2" w:rsidRDefault="004D5B1F" w:rsidP="00262353">
            <w:pPr>
              <w:spacing w:before="100" w:beforeAutospacing="1" w:after="100" w:afterAutospacing="1"/>
              <w:rPr>
                <w:rFonts w:ascii="Arial" w:hAnsi="Arial" w:cs="Arial"/>
                <w:sz w:val="16"/>
                <w:szCs w:val="16"/>
              </w:rPr>
            </w:pPr>
            <w:r>
              <w:rPr>
                <w:rFonts w:ascii="Arial" w:hAnsi="Arial" w:cs="Arial"/>
                <w:sz w:val="16"/>
                <w:szCs w:val="16"/>
              </w:rPr>
              <w:t>FALSE</w:t>
            </w:r>
          </w:p>
        </w:tc>
      </w:tr>
      <w:tr w:rsidR="00183C7C" w:rsidRPr="004B5BE2" w:rsidTr="00262353">
        <w:trPr>
          <w:trHeight w:val="341"/>
        </w:trPr>
        <w:tc>
          <w:tcPr>
            <w:tcW w:w="4455" w:type="dxa"/>
            <w:vAlign w:val="center"/>
          </w:tcPr>
          <w:p w:rsidR="00183C7C" w:rsidRPr="00183C7C" w:rsidRDefault="00183C7C" w:rsidP="00183C7C">
            <w:pPr>
              <w:spacing w:after="46"/>
              <w:rPr>
                <w:rFonts w:ascii="Calibri" w:hAnsi="Calibri"/>
                <w:sz w:val="18"/>
                <w:szCs w:val="18"/>
              </w:rPr>
            </w:pPr>
            <w:r w:rsidRPr="00183C7C">
              <w:rPr>
                <w:rFonts w:ascii="Calibri" w:hAnsi="Calibri"/>
                <w:sz w:val="18"/>
                <w:szCs w:val="18"/>
              </w:rPr>
              <w:t>FETFaultPhase_Cnt_enum</w:t>
            </w:r>
          </w:p>
        </w:tc>
        <w:tc>
          <w:tcPr>
            <w:tcW w:w="4455" w:type="dxa"/>
            <w:vAlign w:val="center"/>
          </w:tcPr>
          <w:p w:rsidR="00183C7C" w:rsidRPr="004B5BE2" w:rsidRDefault="004D5B1F" w:rsidP="00262353">
            <w:pPr>
              <w:spacing w:before="100" w:beforeAutospacing="1" w:after="100" w:afterAutospacing="1"/>
              <w:rPr>
                <w:rFonts w:ascii="Arial" w:hAnsi="Arial" w:cs="Arial"/>
                <w:sz w:val="16"/>
                <w:szCs w:val="16"/>
              </w:rPr>
            </w:pPr>
            <w:r>
              <w:rPr>
                <w:rFonts w:ascii="Arial" w:hAnsi="Arial" w:cs="Arial"/>
                <w:sz w:val="16"/>
                <w:szCs w:val="16"/>
              </w:rPr>
              <w:t>0</w:t>
            </w:r>
          </w:p>
        </w:tc>
      </w:tr>
      <w:tr w:rsidR="00183C7C" w:rsidRPr="004B5BE2" w:rsidTr="00262353">
        <w:trPr>
          <w:trHeight w:val="341"/>
        </w:trPr>
        <w:tc>
          <w:tcPr>
            <w:tcW w:w="4455" w:type="dxa"/>
            <w:vAlign w:val="center"/>
          </w:tcPr>
          <w:p w:rsidR="00183C7C" w:rsidRDefault="00183C7C" w:rsidP="00262353">
            <w:pPr>
              <w:spacing w:before="100" w:beforeAutospacing="1" w:after="100" w:afterAutospacing="1"/>
              <w:rPr>
                <w:rFonts w:ascii="Arial" w:hAnsi="Arial" w:cs="Arial"/>
                <w:sz w:val="16"/>
                <w:szCs w:val="16"/>
              </w:rPr>
            </w:pPr>
            <w:r>
              <w:rPr>
                <w:rFonts w:ascii="Calibri" w:hAnsi="Calibri"/>
                <w:sz w:val="18"/>
                <w:szCs w:val="18"/>
              </w:rPr>
              <w:t>FETFaultType_Cnt_enum</w:t>
            </w:r>
          </w:p>
        </w:tc>
        <w:tc>
          <w:tcPr>
            <w:tcW w:w="4455" w:type="dxa"/>
            <w:vAlign w:val="center"/>
          </w:tcPr>
          <w:p w:rsidR="00183C7C" w:rsidRPr="004B5BE2" w:rsidRDefault="00FD73C2" w:rsidP="00262353">
            <w:pPr>
              <w:spacing w:before="100" w:beforeAutospacing="1" w:after="100" w:afterAutospacing="1"/>
              <w:rPr>
                <w:rFonts w:ascii="Arial" w:hAnsi="Arial" w:cs="Arial"/>
                <w:sz w:val="16"/>
                <w:szCs w:val="16"/>
              </w:rPr>
            </w:pPr>
            <w:r>
              <w:rPr>
                <w:rFonts w:ascii="Arial" w:hAnsi="Arial" w:cs="Arial"/>
                <w:sz w:val="16"/>
                <w:szCs w:val="16"/>
              </w:rPr>
              <w:t>0</w:t>
            </w:r>
          </w:p>
        </w:tc>
      </w:tr>
      <w:tr w:rsidR="002D026F" w:rsidRPr="004B5BE2" w:rsidTr="00926CA9">
        <w:trPr>
          <w:trHeight w:val="341"/>
        </w:trPr>
        <w:tc>
          <w:tcPr>
            <w:tcW w:w="4455" w:type="dxa"/>
          </w:tcPr>
          <w:p w:rsidR="002D026F" w:rsidRPr="00DA30B8" w:rsidRDefault="002D026F" w:rsidP="00926CA9">
            <w:pPr>
              <w:spacing w:before="60"/>
              <w:rPr>
                <w:rFonts w:ascii="Arial" w:hAnsi="Arial" w:cs="Arial"/>
                <w:sz w:val="16"/>
              </w:rPr>
            </w:pPr>
            <w:r w:rsidRPr="002D026F">
              <w:rPr>
                <w:rFonts w:ascii="Arial" w:hAnsi="Arial" w:cs="Arial"/>
                <w:sz w:val="16"/>
              </w:rPr>
              <w:t>Rte_InitValue_MtrDrvrInitComplete_Cnt_lgc</w:t>
            </w:r>
          </w:p>
        </w:tc>
        <w:tc>
          <w:tcPr>
            <w:tcW w:w="4455" w:type="dxa"/>
            <w:vAlign w:val="center"/>
          </w:tcPr>
          <w:p w:rsidR="002D026F" w:rsidRDefault="002D026F" w:rsidP="00262353">
            <w:pPr>
              <w:spacing w:before="100" w:beforeAutospacing="1" w:after="100" w:afterAutospacing="1"/>
              <w:rPr>
                <w:rFonts w:ascii="Arial" w:hAnsi="Arial" w:cs="Arial"/>
                <w:sz w:val="16"/>
                <w:szCs w:val="16"/>
              </w:rPr>
            </w:pPr>
            <w:r>
              <w:rPr>
                <w:rFonts w:ascii="Arial" w:hAnsi="Arial" w:cs="Arial"/>
                <w:sz w:val="16"/>
                <w:szCs w:val="16"/>
              </w:rPr>
              <w:t>FALSE</w:t>
            </w:r>
          </w:p>
        </w:tc>
      </w:tr>
      <w:tr w:rsidR="002D026F" w:rsidRPr="004B5BE2" w:rsidTr="00926CA9">
        <w:trPr>
          <w:trHeight w:val="341"/>
        </w:trPr>
        <w:tc>
          <w:tcPr>
            <w:tcW w:w="4455" w:type="dxa"/>
          </w:tcPr>
          <w:p w:rsidR="002D026F" w:rsidRPr="00DA30B8" w:rsidRDefault="002D026F" w:rsidP="00926CA9">
            <w:pPr>
              <w:spacing w:before="60"/>
              <w:rPr>
                <w:rFonts w:ascii="Arial" w:hAnsi="Arial" w:cs="Arial"/>
                <w:sz w:val="16"/>
              </w:rPr>
            </w:pPr>
            <w:r w:rsidRPr="002D026F">
              <w:rPr>
                <w:rFonts w:ascii="Arial" w:hAnsi="Arial" w:cs="Arial"/>
                <w:sz w:val="16"/>
              </w:rPr>
              <w:t>Rte_InitValue_MtrDrvrInitStart_Cnt_lgc</w:t>
            </w:r>
          </w:p>
        </w:tc>
        <w:tc>
          <w:tcPr>
            <w:tcW w:w="4455" w:type="dxa"/>
            <w:vAlign w:val="center"/>
          </w:tcPr>
          <w:p w:rsidR="002D026F" w:rsidRDefault="002D026F" w:rsidP="00262353">
            <w:pPr>
              <w:spacing w:before="100" w:beforeAutospacing="1" w:after="100" w:afterAutospacing="1"/>
              <w:rPr>
                <w:rFonts w:ascii="Arial" w:hAnsi="Arial" w:cs="Arial"/>
                <w:sz w:val="16"/>
                <w:szCs w:val="16"/>
              </w:rPr>
            </w:pPr>
            <w:r>
              <w:rPr>
                <w:rFonts w:ascii="Arial" w:hAnsi="Arial" w:cs="Arial"/>
                <w:sz w:val="16"/>
                <w:szCs w:val="16"/>
              </w:rPr>
              <w:t>FALSE</w:t>
            </w:r>
          </w:p>
        </w:tc>
      </w:tr>
    </w:tbl>
    <w:p w:rsidR="002C03D8" w:rsidRDefault="002C03D8" w:rsidP="002C03D8"/>
    <w:p w:rsidR="00183C7C" w:rsidRPr="002C03D8" w:rsidRDefault="00183C7C" w:rsidP="002C03D8"/>
    <w:p w:rsidR="004A781C" w:rsidRDefault="004A781C">
      <w:pPr>
        <w:pStyle w:val="Heading2"/>
      </w:pPr>
      <w:r>
        <w:t>Initialization Functions</w:t>
      </w:r>
    </w:p>
    <w:p w:rsidR="004A781C" w:rsidRDefault="005F3B5D">
      <w:r>
        <w:t>None</w:t>
      </w:r>
    </w:p>
    <w:p w:rsidR="004A781C" w:rsidRDefault="004A781C" w:rsidP="00183C7C">
      <w:pPr>
        <w:pStyle w:val="Heading2"/>
      </w:pPr>
      <w:r>
        <w:br w:type="page"/>
      </w:r>
      <w:r>
        <w:lastRenderedPageBreak/>
        <w:t>Periodic Functions</w:t>
      </w:r>
    </w:p>
    <w:p w:rsidR="004A781C" w:rsidRDefault="004A781C">
      <w:pPr>
        <w:pStyle w:val="Heading3"/>
      </w:pPr>
      <w:r>
        <w:t xml:space="preserve">Per: </w:t>
      </w:r>
      <w:fldSimple w:instr=" DOCPROPERTY &quot;Module Name&quot;  \* MERGEFORMAT ">
        <w:r w:rsidR="00817124">
          <w:t>MtrDrvDiag</w:t>
        </w:r>
      </w:fldSimple>
      <w:r>
        <w:t>_</w:t>
      </w:r>
      <w:r w:rsidR="00817124">
        <w:t>Per1</w:t>
      </w:r>
    </w:p>
    <w:p w:rsidR="004A781C" w:rsidRDefault="004A781C">
      <w:pPr>
        <w:pStyle w:val="Heading4"/>
      </w:pPr>
      <w:r>
        <w:t>Design Rationale</w:t>
      </w:r>
    </w:p>
    <w:p w:rsidR="002620AF" w:rsidRDefault="002620AF" w:rsidP="002620AF">
      <w:r>
        <w:t xml:space="preserve">The Motor Driver Diagnostic Periodic Processing operation systematically deals with the motor driver diagnostics. Each failure diagnosed by the gate drive IC has to be fully qualified by the DSP before a fault is considered present.  The qualification process used in this design is the typical PStep/Nstep fault accumulator method.  This design uses an assumption that each of the individual faults detected by the gate drive IC rarely occurs.  Therefore it is not necessary to track through individual fault accumulators for each of the fault indications provided by the gate drive.  Instead the faults will be placed into two groups, gate drive faults and FET faults each with their own fault accumulator.  For gate drive faults there is no need to identify the exact failure mode.  For FET faults the exact FET failure mode is to be learned but is not required until the FET fault has been fully qualified by the DSP. This function will read in the gate drive fault register. Fault conditions detected by gate drive IC are communicated through two dual purpose fault flag lines, FF1 and FF2.  The first purpose of the fault flag lines is to indicate a fault is present.  The second purpose is to serially transfer an internal fault register indicating which fault was present.  </w:t>
      </w:r>
    </w:p>
    <w:p w:rsidR="004A781C" w:rsidRDefault="004A781C">
      <w:pPr>
        <w:pStyle w:val="Heading4"/>
      </w:pPr>
      <w:r>
        <w:t>Program Flow Start</w:t>
      </w:r>
    </w:p>
    <w:p w:rsidR="009818CF" w:rsidRPr="009818CF" w:rsidRDefault="009818CF" w:rsidP="009818CF">
      <w:r w:rsidRPr="009818CF">
        <w:t>Rte_Call_MtrDrvDiag_Per1_CP0_</w:t>
      </w:r>
      <w:proofErr w:type="gramStart"/>
      <w:r w:rsidRPr="009818CF">
        <w:t>CheckpointReached()</w:t>
      </w:r>
      <w:proofErr w:type="gramEnd"/>
    </w:p>
    <w:p w:rsidR="004A781C" w:rsidRDefault="004A781C">
      <w:pPr>
        <w:pStyle w:val="Heading4"/>
      </w:pPr>
      <w:r>
        <w:lastRenderedPageBreak/>
        <w:t>Store Module Inputs to Local copies</w:t>
      </w:r>
    </w:p>
    <w:p w:rsidR="00421DC6" w:rsidRDefault="00063135" w:rsidP="00421DC6">
      <w:r>
        <w:object w:dxaOrig="6336" w:dyaOrig="6117">
          <v:shape id="_x0000_i1034" type="#_x0000_t75" style="width:316.5pt;height:305pt" o:ole="">
            <v:imagedata r:id="rId27" o:title=""/>
          </v:shape>
          <o:OLEObject Type="Embed" ProgID="Visio.Drawing.11" ShapeID="_x0000_i1034" DrawAspect="Content" ObjectID="_1442821816" r:id="rId28"/>
        </w:object>
      </w:r>
    </w:p>
    <w:p w:rsidR="004A781C" w:rsidRDefault="00421DC6" w:rsidP="00421DC6">
      <w:pPr>
        <w:pStyle w:val="Heading4"/>
      </w:pPr>
      <w:r>
        <w:lastRenderedPageBreak/>
        <w:t xml:space="preserve"> </w:t>
      </w:r>
      <w:r w:rsidR="00A8574F">
        <w:t>Processing of function</w:t>
      </w:r>
    </w:p>
    <w:p w:rsidR="00421DC6" w:rsidRDefault="009465DC" w:rsidP="00421DC6">
      <w:r>
        <w:object w:dxaOrig="11962" w:dyaOrig="15427">
          <v:shape id="_x0000_i1037" type="#_x0000_t75" style="width:433pt;height:554pt" o:ole="">
            <v:imagedata r:id="rId29" o:title=""/>
          </v:shape>
          <o:OLEObject Type="Embed" ProgID="Visio.Drawing.11" ShapeID="_x0000_i1037" DrawAspect="Content" ObjectID="_1442821817" r:id="rId30"/>
        </w:object>
      </w:r>
    </w:p>
    <w:p w:rsidR="004A781C" w:rsidRDefault="004A781C">
      <w:pPr>
        <w:pStyle w:val="Heading4"/>
      </w:pPr>
      <w:r>
        <w:lastRenderedPageBreak/>
        <w:t>Store Local copy of outputs into Module Outputs</w:t>
      </w:r>
    </w:p>
    <w:p w:rsidR="00421DC6" w:rsidRDefault="006A0342" w:rsidP="00421DC6">
      <w:r>
        <w:object w:dxaOrig="5157" w:dyaOrig="6143">
          <v:shape id="_x0000_i1035" type="#_x0000_t75" style="width:258pt;height:307.5pt" o:ole="">
            <v:imagedata r:id="rId31" o:title=""/>
          </v:shape>
          <o:OLEObject Type="Embed" ProgID="Visio.Drawing.11" ShapeID="_x0000_i1035" DrawAspect="Content" ObjectID="_1442821818" r:id="rId32"/>
        </w:object>
      </w:r>
    </w:p>
    <w:p w:rsidR="004A781C" w:rsidRDefault="004A781C">
      <w:pPr>
        <w:pStyle w:val="Heading4"/>
      </w:pPr>
      <w:r>
        <w:t>Program Flow End</w:t>
      </w:r>
    </w:p>
    <w:p w:rsidR="004A781C" w:rsidRDefault="006E0DAE">
      <w:r w:rsidRPr="006E0DAE">
        <w:rPr>
          <w:rFonts w:ascii="Arial" w:hAnsi="Arial" w:cs="Arial"/>
          <w:sz w:val="16"/>
          <w:szCs w:val="16"/>
        </w:rPr>
        <w:t>Rte_Call_MtrDrvDi</w:t>
      </w:r>
      <w:r>
        <w:rPr>
          <w:rFonts w:ascii="Arial" w:hAnsi="Arial" w:cs="Arial"/>
          <w:sz w:val="16"/>
          <w:szCs w:val="16"/>
        </w:rPr>
        <w:t>ag_Per1_CP1_</w:t>
      </w:r>
      <w:proofErr w:type="gramStart"/>
      <w:r>
        <w:rPr>
          <w:rFonts w:ascii="Arial" w:hAnsi="Arial" w:cs="Arial"/>
          <w:sz w:val="16"/>
          <w:szCs w:val="16"/>
        </w:rPr>
        <w:t>CheckpointReached()</w:t>
      </w:r>
      <w:proofErr w:type="gramEnd"/>
    </w:p>
    <w:p w:rsidR="009818CF" w:rsidRDefault="009818CF" w:rsidP="009818CF">
      <w:pPr>
        <w:pStyle w:val="Heading3"/>
      </w:pPr>
      <w:r>
        <w:t xml:space="preserve">Per: </w:t>
      </w:r>
      <w:r w:rsidR="002813E5">
        <w:fldChar w:fldCharType="begin"/>
      </w:r>
      <w:r>
        <w:instrText xml:space="preserve"> DOCPROPERTY "Module Name"  \* MERGEFORMAT </w:instrText>
      </w:r>
      <w:r w:rsidR="002813E5">
        <w:fldChar w:fldCharType="separate"/>
      </w:r>
      <w:r>
        <w:t>MtrDrvDiag</w:t>
      </w:r>
      <w:r w:rsidR="002813E5">
        <w:fldChar w:fldCharType="end"/>
      </w:r>
      <w:r>
        <w:t>_Per2</w:t>
      </w:r>
    </w:p>
    <w:p w:rsidR="00062642" w:rsidRDefault="00062642" w:rsidP="009818CF">
      <w:pPr>
        <w:pStyle w:val="Heading4"/>
      </w:pPr>
      <w:r>
        <w:t>Design Rationale</w:t>
      </w:r>
    </w:p>
    <w:p w:rsidR="00062642" w:rsidRPr="00062642" w:rsidRDefault="00062642" w:rsidP="00062642">
      <w:r>
        <w:t>Configurable checkpoints were not added to this periodic since it doesn’t run in all system states and the current requirements for program flow check require the checkpoint to be called in all system states</w:t>
      </w:r>
      <w:r w:rsidR="002046B5">
        <w:t xml:space="preserve"> if it is to be used</w:t>
      </w:r>
      <w:r>
        <w:t>.</w:t>
      </w:r>
    </w:p>
    <w:p w:rsidR="009818CF" w:rsidRDefault="009818CF" w:rsidP="009818CF">
      <w:pPr>
        <w:pStyle w:val="Heading4"/>
      </w:pPr>
      <w:r>
        <w:t>Program Flow Start</w:t>
      </w:r>
    </w:p>
    <w:p w:rsidR="00062642" w:rsidRPr="00062642" w:rsidRDefault="00062642" w:rsidP="00062642">
      <w:r>
        <w:t>None</w:t>
      </w:r>
    </w:p>
    <w:p w:rsidR="00062642" w:rsidRPr="00062642" w:rsidRDefault="00062642" w:rsidP="00062642">
      <w:pPr>
        <w:pStyle w:val="Heading4"/>
      </w:pPr>
      <w:r w:rsidRPr="00062642">
        <w:t>Store Module Inputs to Local copies</w:t>
      </w:r>
    </w:p>
    <w:p w:rsidR="00062642" w:rsidRDefault="00062642" w:rsidP="00062642">
      <w:r>
        <w:t>N/A</w:t>
      </w:r>
    </w:p>
    <w:p w:rsidR="00062642" w:rsidRDefault="00062642" w:rsidP="00062642">
      <w:pPr>
        <w:pStyle w:val="Heading4"/>
      </w:pPr>
      <w:r>
        <w:t>Processing</w:t>
      </w:r>
    </w:p>
    <w:p w:rsidR="00062642" w:rsidRDefault="00062642" w:rsidP="00062642">
      <w:proofErr w:type="spellStart"/>
      <w:r w:rsidRPr="00062642">
        <w:t>Rte_Call_FetDrvReset_OP_</w:t>
      </w:r>
      <w:proofErr w:type="gramStart"/>
      <w:r w:rsidRPr="00062642">
        <w:t>SET</w:t>
      </w:r>
      <w:proofErr w:type="spellEnd"/>
      <w:r w:rsidRPr="00062642">
        <w:t>(</w:t>
      </w:r>
      <w:proofErr w:type="gramEnd"/>
      <w:r w:rsidRPr="00062642">
        <w:t>STD_LOW)</w:t>
      </w:r>
    </w:p>
    <w:p w:rsidR="00062642" w:rsidRDefault="00062642" w:rsidP="00062642">
      <w:pPr>
        <w:pStyle w:val="Heading4"/>
      </w:pPr>
      <w:r w:rsidRPr="00062642">
        <w:lastRenderedPageBreak/>
        <w:t>Store Local copy of outputs into Module Outputs</w:t>
      </w:r>
    </w:p>
    <w:p w:rsidR="00062642" w:rsidRDefault="00062642" w:rsidP="00062642">
      <w:pPr>
        <w:pStyle w:val="Heading4"/>
      </w:pPr>
      <w:r>
        <w:t>Program Flow End</w:t>
      </w:r>
    </w:p>
    <w:p w:rsidR="00062642" w:rsidRPr="00062642" w:rsidRDefault="00062642" w:rsidP="00062642">
      <w:r>
        <w:t>N/A</w:t>
      </w:r>
    </w:p>
    <w:p w:rsidR="00A95442" w:rsidRDefault="00A95442" w:rsidP="00A95442">
      <w:pPr>
        <w:pStyle w:val="Heading3"/>
      </w:pPr>
      <w:r>
        <w:t xml:space="preserve">Per: </w:t>
      </w:r>
      <w:fldSimple w:instr=" DOCPROPERTY &quot;Module Name&quot;  \* MERGEFORMAT ">
        <w:r>
          <w:t>MtrDrvDiag</w:t>
        </w:r>
      </w:fldSimple>
      <w:r>
        <w:t>_Trns1</w:t>
      </w:r>
    </w:p>
    <w:p w:rsidR="00A95442" w:rsidRDefault="00A95442" w:rsidP="00A95442">
      <w:pPr>
        <w:pStyle w:val="Heading4"/>
      </w:pPr>
      <w:r>
        <w:t>Design Rationale</w:t>
      </w:r>
    </w:p>
    <w:p w:rsidR="00A95442" w:rsidRDefault="002620AF" w:rsidP="00A95442">
      <w:r>
        <w:rPr>
          <w:rFonts w:ascii="Arial" w:hAnsi="Arial" w:cs="Arial"/>
          <w:sz w:val="16"/>
          <w:szCs w:val="16"/>
        </w:rPr>
        <w:t>This function reinitializes variables on entering WARMINIT state.</w:t>
      </w:r>
    </w:p>
    <w:p w:rsidR="00A95442" w:rsidRDefault="00A95442" w:rsidP="00A95442">
      <w:pPr>
        <w:pStyle w:val="Heading4"/>
      </w:pPr>
      <w:r>
        <w:t>Program Flow Start</w:t>
      </w:r>
    </w:p>
    <w:p w:rsidR="00A95442" w:rsidRDefault="00A95442" w:rsidP="00A95442">
      <w:r>
        <w:rPr>
          <w:rFonts w:ascii="Arial" w:hAnsi="Arial" w:cs="Arial"/>
          <w:sz w:val="16"/>
          <w:szCs w:val="16"/>
        </w:rPr>
        <w:t>None</w:t>
      </w:r>
    </w:p>
    <w:p w:rsidR="00A95442" w:rsidRDefault="00A95442" w:rsidP="00A95442">
      <w:pPr>
        <w:pStyle w:val="Heading4"/>
      </w:pPr>
      <w:r>
        <w:t>Processing of function</w:t>
      </w:r>
    </w:p>
    <w:p w:rsidR="00A95442" w:rsidRDefault="009465DC" w:rsidP="00A95442">
      <w:r>
        <w:object w:dxaOrig="5412" w:dyaOrig="5677">
          <v:shape id="_x0000_i1036" type="#_x0000_t75" style="width:271.5pt;height:283.5pt" o:ole="">
            <v:imagedata r:id="rId33" o:title=""/>
          </v:shape>
          <o:OLEObject Type="Embed" ProgID="Visio.Drawing.11" ShapeID="_x0000_i1036" DrawAspect="Content" ObjectID="_1442821819" r:id="rId34"/>
        </w:object>
      </w:r>
    </w:p>
    <w:p w:rsidR="00A95442" w:rsidRDefault="00A95442" w:rsidP="00A95442">
      <w:pPr>
        <w:pStyle w:val="Heading4"/>
      </w:pPr>
      <w:r>
        <w:t>Program Flow End</w:t>
      </w:r>
    </w:p>
    <w:p w:rsidR="00A95442" w:rsidRDefault="00A95442" w:rsidP="00A95442">
      <w:r>
        <w:rPr>
          <w:rFonts w:ascii="Arial" w:hAnsi="Arial" w:cs="Arial"/>
          <w:sz w:val="16"/>
          <w:szCs w:val="16"/>
        </w:rPr>
        <w:t>N/A</w:t>
      </w:r>
    </w:p>
    <w:p w:rsidR="004A781C" w:rsidRDefault="004A781C"/>
    <w:p w:rsidR="004A781C" w:rsidRDefault="004A781C">
      <w:pPr>
        <w:pStyle w:val="Heading2"/>
      </w:pPr>
      <w:r>
        <w:br w:type="page"/>
      </w:r>
      <w:r>
        <w:lastRenderedPageBreak/>
        <w:t>Fault Recovery Functions</w:t>
      </w:r>
    </w:p>
    <w:p w:rsidR="00B7601E" w:rsidRDefault="00421DC6" w:rsidP="00B7601E">
      <w:pPr>
        <w:rPr>
          <w:rFonts w:ascii="Arial" w:hAnsi="Arial" w:cs="Arial"/>
          <w:sz w:val="16"/>
          <w:szCs w:val="16"/>
        </w:rPr>
      </w:pPr>
      <w:r>
        <w:rPr>
          <w:rFonts w:ascii="Arial" w:hAnsi="Arial" w:cs="Arial"/>
          <w:sz w:val="16"/>
          <w:szCs w:val="16"/>
        </w:rPr>
        <w:t>None</w:t>
      </w:r>
    </w:p>
    <w:p w:rsidR="004A781C" w:rsidRDefault="004A781C" w:rsidP="00B7601E">
      <w:pPr>
        <w:pStyle w:val="Heading2"/>
      </w:pPr>
      <w:r>
        <w:t>Shutdown Functions</w:t>
      </w:r>
    </w:p>
    <w:p w:rsidR="00B7601E" w:rsidRDefault="009E4886" w:rsidP="00B7601E">
      <w:r>
        <w:t xml:space="preserve">None </w:t>
      </w:r>
    </w:p>
    <w:p w:rsidR="004A781C" w:rsidRDefault="004A781C" w:rsidP="00B7601E">
      <w:pPr>
        <w:pStyle w:val="Heading2"/>
      </w:pPr>
      <w:r>
        <w:t>Interrupt Functions</w:t>
      </w:r>
    </w:p>
    <w:p w:rsidR="00BD2375" w:rsidRDefault="00BD2375" w:rsidP="00BD2375">
      <w:r>
        <w:t xml:space="preserve">None </w:t>
      </w:r>
    </w:p>
    <w:p w:rsidR="004A781C" w:rsidRDefault="004A781C">
      <w:pPr>
        <w:pStyle w:val="Heading2"/>
      </w:pPr>
      <w:r>
        <w:t>Serial Communication Functions</w:t>
      </w:r>
    </w:p>
    <w:p w:rsidR="00BD2375" w:rsidRDefault="00BD2375" w:rsidP="00BD2375">
      <w:r>
        <w:t xml:space="preserve">None </w:t>
      </w:r>
    </w:p>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Rates for sub-modules called by the Scheduler</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262353">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262353">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262353">
            <w:pPr>
              <w:spacing w:before="60"/>
              <w:jc w:val="center"/>
              <w:rPr>
                <w:rFonts w:ascii="Arial" w:hAnsi="Arial" w:cs="Arial"/>
                <w:sz w:val="16"/>
              </w:rPr>
            </w:pPr>
            <w:r>
              <w:rPr>
                <w:rFonts w:ascii="Arial" w:hAnsi="Arial" w:cs="Arial"/>
                <w:sz w:val="16"/>
              </w:rPr>
              <w:t>System State(s) in which the function is called</w:t>
            </w:r>
          </w:p>
        </w:tc>
      </w:tr>
      <w:tr w:rsidR="00CE2F4B" w:rsidRPr="00381542" w:rsidTr="00B54697">
        <w:tc>
          <w:tcPr>
            <w:tcW w:w="3168" w:type="dxa"/>
            <w:tcBorders>
              <w:top w:val="single" w:sz="6" w:space="0" w:color="auto"/>
              <w:left w:val="single" w:sz="6" w:space="0" w:color="auto"/>
              <w:bottom w:val="single" w:sz="6" w:space="0" w:color="auto"/>
              <w:right w:val="single" w:sz="6" w:space="0" w:color="auto"/>
            </w:tcBorders>
          </w:tcPr>
          <w:p w:rsidR="00CE2F4B" w:rsidRDefault="00A8246F" w:rsidP="00262353">
            <w:pPr>
              <w:spacing w:before="60"/>
              <w:rPr>
                <w:rFonts w:ascii="Arial" w:hAnsi="Arial" w:cs="Arial"/>
                <w:sz w:val="16"/>
                <w:szCs w:val="16"/>
              </w:rPr>
            </w:pPr>
            <w:r w:rsidRPr="00A8246F">
              <w:rPr>
                <w:rFonts w:ascii="Arial" w:hAnsi="Arial" w:cs="Arial"/>
                <w:sz w:val="16"/>
                <w:szCs w:val="16"/>
              </w:rPr>
              <w:t>MtrDrvDiag_Per1</w:t>
            </w:r>
          </w:p>
        </w:tc>
        <w:tc>
          <w:tcPr>
            <w:tcW w:w="2070" w:type="dxa"/>
            <w:tcBorders>
              <w:top w:val="single" w:sz="6" w:space="0" w:color="auto"/>
              <w:left w:val="single" w:sz="6" w:space="0" w:color="auto"/>
              <w:bottom w:val="single" w:sz="6" w:space="0" w:color="auto"/>
              <w:right w:val="single" w:sz="6" w:space="0" w:color="auto"/>
            </w:tcBorders>
          </w:tcPr>
          <w:p w:rsidR="00CE2F4B" w:rsidRPr="00381542" w:rsidRDefault="00A8246F" w:rsidP="00262353">
            <w:pPr>
              <w:spacing w:before="60"/>
              <w:rPr>
                <w:rFonts w:ascii="Arial" w:hAnsi="Arial" w:cs="Arial"/>
                <w:sz w:val="16"/>
                <w:szCs w:val="16"/>
              </w:rPr>
            </w:pPr>
            <w:r>
              <w:rPr>
                <w:rFonts w:ascii="Arial" w:hAnsi="Arial" w:cs="Arial"/>
                <w:sz w:val="16"/>
                <w:szCs w:val="16"/>
              </w:rPr>
              <w:t>2mS</w:t>
            </w:r>
          </w:p>
        </w:tc>
        <w:tc>
          <w:tcPr>
            <w:tcW w:w="3690" w:type="dxa"/>
            <w:tcBorders>
              <w:top w:val="single" w:sz="6" w:space="0" w:color="auto"/>
              <w:left w:val="single" w:sz="6" w:space="0" w:color="auto"/>
              <w:bottom w:val="single" w:sz="6" w:space="0" w:color="auto"/>
              <w:right w:val="single" w:sz="6" w:space="0" w:color="auto"/>
            </w:tcBorders>
          </w:tcPr>
          <w:p w:rsidR="00CE2F4B" w:rsidRPr="00381542" w:rsidRDefault="00CE2F4B" w:rsidP="00262353">
            <w:pPr>
              <w:spacing w:before="60"/>
              <w:rPr>
                <w:rFonts w:ascii="Arial" w:hAnsi="Arial" w:cs="Arial"/>
                <w:sz w:val="16"/>
                <w:szCs w:val="16"/>
              </w:rPr>
            </w:pPr>
            <w:r w:rsidRPr="00CE2F4B">
              <w:rPr>
                <w:rFonts w:ascii="Arial" w:hAnsi="Arial" w:cs="Arial"/>
                <w:sz w:val="16"/>
                <w:szCs w:val="16"/>
              </w:rPr>
              <w:t>OPERATE</w:t>
            </w:r>
            <w:r w:rsidR="002620AF">
              <w:rPr>
                <w:rFonts w:ascii="Arial" w:hAnsi="Arial" w:cs="Arial"/>
                <w:sz w:val="16"/>
                <w:szCs w:val="16"/>
              </w:rPr>
              <w:t>, WARMINIT</w:t>
            </w:r>
          </w:p>
        </w:tc>
      </w:tr>
      <w:tr w:rsidR="00476F95" w:rsidRPr="00381542" w:rsidTr="00B54697">
        <w:tc>
          <w:tcPr>
            <w:tcW w:w="3168" w:type="dxa"/>
            <w:tcBorders>
              <w:top w:val="single" w:sz="6" w:space="0" w:color="auto"/>
              <w:left w:val="single" w:sz="6" w:space="0" w:color="auto"/>
              <w:bottom w:val="single" w:sz="6" w:space="0" w:color="auto"/>
              <w:right w:val="single" w:sz="6" w:space="0" w:color="auto"/>
            </w:tcBorders>
          </w:tcPr>
          <w:p w:rsidR="00476F95" w:rsidRPr="00A8246F" w:rsidRDefault="00476F95" w:rsidP="00476F95">
            <w:pPr>
              <w:spacing w:before="60"/>
              <w:rPr>
                <w:rFonts w:ascii="Arial" w:hAnsi="Arial" w:cs="Arial"/>
                <w:sz w:val="16"/>
                <w:szCs w:val="16"/>
              </w:rPr>
            </w:pPr>
            <w:r w:rsidRPr="00476F95">
              <w:rPr>
                <w:rFonts w:ascii="Arial" w:hAnsi="Arial" w:cs="Arial"/>
                <w:sz w:val="16"/>
                <w:szCs w:val="16"/>
              </w:rPr>
              <w:t>MtrDrvDiag_Per</w:t>
            </w:r>
            <w:r>
              <w:rPr>
                <w:rFonts w:ascii="Arial" w:hAnsi="Arial" w:cs="Arial"/>
                <w:sz w:val="16"/>
                <w:szCs w:val="16"/>
              </w:rPr>
              <w:t>2</w:t>
            </w:r>
          </w:p>
        </w:tc>
        <w:tc>
          <w:tcPr>
            <w:tcW w:w="2070" w:type="dxa"/>
            <w:tcBorders>
              <w:top w:val="single" w:sz="6" w:space="0" w:color="auto"/>
              <w:left w:val="single" w:sz="6" w:space="0" w:color="auto"/>
              <w:bottom w:val="single" w:sz="6" w:space="0" w:color="auto"/>
              <w:right w:val="single" w:sz="6" w:space="0" w:color="auto"/>
            </w:tcBorders>
          </w:tcPr>
          <w:p w:rsidR="00476F95" w:rsidRDefault="00476F95" w:rsidP="00262353">
            <w:pPr>
              <w:spacing w:before="60"/>
              <w:rPr>
                <w:rFonts w:ascii="Arial" w:hAnsi="Arial" w:cs="Arial"/>
                <w:sz w:val="16"/>
                <w:szCs w:val="16"/>
              </w:rPr>
            </w:pPr>
            <w:r>
              <w:rPr>
                <w:rFonts w:ascii="Arial" w:hAnsi="Arial" w:cs="Arial"/>
                <w:sz w:val="16"/>
                <w:szCs w:val="16"/>
              </w:rPr>
              <w:t>2mS</w:t>
            </w:r>
          </w:p>
        </w:tc>
        <w:tc>
          <w:tcPr>
            <w:tcW w:w="3690" w:type="dxa"/>
            <w:tcBorders>
              <w:top w:val="single" w:sz="6" w:space="0" w:color="auto"/>
              <w:left w:val="single" w:sz="6" w:space="0" w:color="auto"/>
              <w:bottom w:val="single" w:sz="6" w:space="0" w:color="auto"/>
              <w:right w:val="single" w:sz="6" w:space="0" w:color="auto"/>
            </w:tcBorders>
          </w:tcPr>
          <w:p w:rsidR="00476F95" w:rsidRPr="00CE2F4B" w:rsidRDefault="00476F95" w:rsidP="00262353">
            <w:pPr>
              <w:spacing w:before="60"/>
              <w:rPr>
                <w:rFonts w:ascii="Arial" w:hAnsi="Arial" w:cs="Arial"/>
                <w:sz w:val="16"/>
                <w:szCs w:val="16"/>
              </w:rPr>
            </w:pPr>
            <w:r>
              <w:rPr>
                <w:rFonts w:ascii="Arial" w:hAnsi="Arial" w:cs="Arial"/>
                <w:sz w:val="16"/>
                <w:szCs w:val="16"/>
              </w:rPr>
              <w:t>DISABLE, OFF</w:t>
            </w:r>
          </w:p>
        </w:tc>
      </w:tr>
      <w:tr w:rsidR="00CE2F4B" w:rsidRPr="00381542" w:rsidTr="00B54697">
        <w:tc>
          <w:tcPr>
            <w:tcW w:w="3168" w:type="dxa"/>
            <w:tcBorders>
              <w:top w:val="single" w:sz="6" w:space="0" w:color="auto"/>
              <w:left w:val="single" w:sz="6" w:space="0" w:color="auto"/>
              <w:bottom w:val="single" w:sz="6" w:space="0" w:color="auto"/>
              <w:right w:val="single" w:sz="6" w:space="0" w:color="auto"/>
            </w:tcBorders>
          </w:tcPr>
          <w:p w:rsidR="00CE2F4B" w:rsidRDefault="00A8246F" w:rsidP="00262353">
            <w:pPr>
              <w:spacing w:before="60"/>
              <w:rPr>
                <w:rFonts w:ascii="Arial" w:hAnsi="Arial" w:cs="Arial"/>
                <w:sz w:val="16"/>
                <w:szCs w:val="16"/>
              </w:rPr>
            </w:pPr>
            <w:r w:rsidRPr="00A8246F">
              <w:rPr>
                <w:rFonts w:ascii="Arial" w:hAnsi="Arial" w:cs="Arial"/>
                <w:sz w:val="16"/>
                <w:szCs w:val="16"/>
              </w:rPr>
              <w:t>MtrDrvDiag_Trns1</w:t>
            </w:r>
          </w:p>
        </w:tc>
        <w:tc>
          <w:tcPr>
            <w:tcW w:w="2070" w:type="dxa"/>
            <w:tcBorders>
              <w:top w:val="single" w:sz="6" w:space="0" w:color="auto"/>
              <w:left w:val="single" w:sz="6" w:space="0" w:color="auto"/>
              <w:bottom w:val="single" w:sz="6" w:space="0" w:color="auto"/>
              <w:right w:val="single" w:sz="6" w:space="0" w:color="auto"/>
            </w:tcBorders>
          </w:tcPr>
          <w:p w:rsidR="00CE2F4B" w:rsidRPr="00381542" w:rsidRDefault="002620AF" w:rsidP="00262353">
            <w:pPr>
              <w:spacing w:before="60"/>
              <w:rPr>
                <w:rFonts w:ascii="Arial" w:hAnsi="Arial" w:cs="Arial"/>
                <w:sz w:val="16"/>
                <w:szCs w:val="16"/>
              </w:rPr>
            </w:pPr>
            <w:r>
              <w:rPr>
                <w:rFonts w:ascii="Arial" w:hAnsi="Arial" w:cs="Arial"/>
                <w:sz w:val="16"/>
                <w:szCs w:val="16"/>
              </w:rPr>
              <w:t>Triggered on state transition</w:t>
            </w:r>
          </w:p>
        </w:tc>
        <w:tc>
          <w:tcPr>
            <w:tcW w:w="3690" w:type="dxa"/>
            <w:tcBorders>
              <w:top w:val="single" w:sz="6" w:space="0" w:color="auto"/>
              <w:left w:val="single" w:sz="6" w:space="0" w:color="auto"/>
              <w:bottom w:val="single" w:sz="6" w:space="0" w:color="auto"/>
              <w:right w:val="single" w:sz="6" w:space="0" w:color="auto"/>
            </w:tcBorders>
          </w:tcPr>
          <w:p w:rsidR="00CE2F4B" w:rsidRPr="00381542" w:rsidRDefault="002620AF" w:rsidP="002620AF">
            <w:pPr>
              <w:spacing w:before="60"/>
              <w:rPr>
                <w:rFonts w:ascii="Arial" w:hAnsi="Arial" w:cs="Arial"/>
                <w:sz w:val="16"/>
                <w:szCs w:val="16"/>
              </w:rPr>
            </w:pPr>
            <w:r>
              <w:rPr>
                <w:rFonts w:ascii="Arial" w:hAnsi="Arial" w:cs="Arial"/>
                <w:sz w:val="16"/>
                <w:szCs w:val="16"/>
              </w:rPr>
              <w:t>On entering WARMINIT</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262353">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262353">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262353">
            <w:pPr>
              <w:spacing w:before="60"/>
              <w:jc w:val="center"/>
              <w:rPr>
                <w:rFonts w:ascii="Arial" w:hAnsi="Arial" w:cs="Arial"/>
                <w:sz w:val="16"/>
              </w:rPr>
            </w:pPr>
            <w:r>
              <w:rPr>
                <w:rFonts w:ascii="Arial" w:hAnsi="Arial" w:cs="Arial"/>
                <w:sz w:val="16"/>
              </w:rPr>
              <w:t>Sub-Module called by (Serial Comm Function Name)</w:t>
            </w:r>
          </w:p>
        </w:tc>
      </w:tr>
      <w:tr w:rsidR="007A69AC" w:rsidTr="00262353">
        <w:tc>
          <w:tcPr>
            <w:tcW w:w="3618" w:type="dxa"/>
            <w:tcBorders>
              <w:top w:val="single" w:sz="6" w:space="0" w:color="auto"/>
              <w:left w:val="single" w:sz="6" w:space="0" w:color="auto"/>
              <w:bottom w:val="single" w:sz="6" w:space="0" w:color="auto"/>
              <w:right w:val="single" w:sz="6" w:space="0" w:color="auto"/>
            </w:tcBorders>
          </w:tcPr>
          <w:p w:rsidR="007A69AC" w:rsidRDefault="00FB2942" w:rsidP="00262353">
            <w:pPr>
              <w:spacing w:before="60"/>
              <w:rPr>
                <w:rFonts w:ascii="Arial" w:hAnsi="Arial" w:cs="Arial"/>
                <w:sz w:val="16"/>
              </w:rPr>
            </w:pPr>
            <w:r>
              <w:rPr>
                <w:rFonts w:ascii="Arial" w:hAnsi="Arial" w:cs="Arial"/>
                <w:sz w:val="16"/>
                <w:szCs w:val="16"/>
              </w:rPr>
              <w:t>&lt;None&gt;</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262353">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D3737B" w:rsidRPr="00FF694A" w:rsidTr="00BF364D">
        <w:tc>
          <w:tcPr>
            <w:tcW w:w="4464" w:type="dxa"/>
            <w:tcBorders>
              <w:top w:val="single" w:sz="6" w:space="0" w:color="auto"/>
              <w:left w:val="single" w:sz="6" w:space="0" w:color="auto"/>
              <w:bottom w:val="single" w:sz="6" w:space="0" w:color="auto"/>
              <w:right w:val="single" w:sz="6" w:space="0" w:color="auto"/>
            </w:tcBorders>
          </w:tcPr>
          <w:p w:rsidR="00D3737B" w:rsidRDefault="00D3737B" w:rsidP="0024237B">
            <w:pPr>
              <w:spacing w:before="60"/>
              <w:rPr>
                <w:rFonts w:ascii="Arial" w:hAnsi="Arial" w:cs="Arial"/>
                <w:sz w:val="16"/>
                <w:szCs w:val="16"/>
              </w:rPr>
            </w:pPr>
            <w:r w:rsidRPr="00A8246F">
              <w:rPr>
                <w:rFonts w:ascii="Arial" w:hAnsi="Arial" w:cs="Arial"/>
                <w:sz w:val="16"/>
                <w:szCs w:val="16"/>
              </w:rPr>
              <w:t>MtrDrvDiag_Per1</w:t>
            </w:r>
          </w:p>
        </w:tc>
        <w:tc>
          <w:tcPr>
            <w:tcW w:w="4464" w:type="dxa"/>
            <w:tcBorders>
              <w:top w:val="single" w:sz="6" w:space="0" w:color="auto"/>
              <w:left w:val="single" w:sz="6" w:space="0" w:color="auto"/>
              <w:bottom w:val="single" w:sz="6" w:space="0" w:color="auto"/>
              <w:right w:val="single" w:sz="6" w:space="0" w:color="auto"/>
            </w:tcBorders>
          </w:tcPr>
          <w:p w:rsidR="00D3737B" w:rsidRPr="00D3737B" w:rsidRDefault="00D3737B">
            <w:pPr>
              <w:rPr>
                <w:lang w:val="fr-FR"/>
              </w:rPr>
            </w:pPr>
          </w:p>
        </w:tc>
      </w:tr>
      <w:tr w:rsidR="00476F95" w:rsidRPr="00FF694A" w:rsidTr="00BF364D">
        <w:tc>
          <w:tcPr>
            <w:tcW w:w="4464" w:type="dxa"/>
            <w:tcBorders>
              <w:top w:val="single" w:sz="6" w:space="0" w:color="auto"/>
              <w:left w:val="single" w:sz="6" w:space="0" w:color="auto"/>
              <w:bottom w:val="single" w:sz="6" w:space="0" w:color="auto"/>
              <w:right w:val="single" w:sz="6" w:space="0" w:color="auto"/>
            </w:tcBorders>
          </w:tcPr>
          <w:p w:rsidR="00476F95" w:rsidRPr="00A8246F" w:rsidRDefault="00476F95" w:rsidP="0024237B">
            <w:pPr>
              <w:spacing w:before="60"/>
              <w:rPr>
                <w:rFonts w:ascii="Arial" w:hAnsi="Arial" w:cs="Arial"/>
                <w:sz w:val="16"/>
                <w:szCs w:val="16"/>
              </w:rPr>
            </w:pPr>
            <w:r>
              <w:rPr>
                <w:rFonts w:ascii="Arial" w:hAnsi="Arial" w:cs="Arial"/>
                <w:sz w:val="16"/>
                <w:szCs w:val="16"/>
              </w:rPr>
              <w:t>MtrDrvDiag_Per2</w:t>
            </w:r>
          </w:p>
        </w:tc>
        <w:tc>
          <w:tcPr>
            <w:tcW w:w="4464" w:type="dxa"/>
            <w:tcBorders>
              <w:top w:val="single" w:sz="6" w:space="0" w:color="auto"/>
              <w:left w:val="single" w:sz="6" w:space="0" w:color="auto"/>
              <w:bottom w:val="single" w:sz="6" w:space="0" w:color="auto"/>
              <w:right w:val="single" w:sz="6" w:space="0" w:color="auto"/>
            </w:tcBorders>
          </w:tcPr>
          <w:p w:rsidR="00476F95" w:rsidRPr="007D4CD8" w:rsidRDefault="00476F95">
            <w:pPr>
              <w:rPr>
                <w:rFonts w:ascii="Arial" w:hAnsi="Arial" w:cs="Arial"/>
                <w:sz w:val="16"/>
                <w:lang w:val="fr-FR"/>
              </w:rPr>
            </w:pPr>
          </w:p>
        </w:tc>
      </w:tr>
      <w:tr w:rsidR="00D3737B" w:rsidRPr="00FF694A" w:rsidTr="00BF364D">
        <w:tc>
          <w:tcPr>
            <w:tcW w:w="4464" w:type="dxa"/>
            <w:tcBorders>
              <w:top w:val="single" w:sz="6" w:space="0" w:color="auto"/>
              <w:left w:val="single" w:sz="6" w:space="0" w:color="auto"/>
              <w:bottom w:val="single" w:sz="6" w:space="0" w:color="auto"/>
              <w:right w:val="single" w:sz="6" w:space="0" w:color="auto"/>
            </w:tcBorders>
          </w:tcPr>
          <w:p w:rsidR="00D3737B" w:rsidRDefault="00D3737B" w:rsidP="0024237B">
            <w:pPr>
              <w:spacing w:before="60"/>
              <w:rPr>
                <w:rFonts w:ascii="Arial" w:hAnsi="Arial" w:cs="Arial"/>
                <w:sz w:val="16"/>
                <w:szCs w:val="16"/>
              </w:rPr>
            </w:pPr>
            <w:r w:rsidRPr="00A8246F">
              <w:rPr>
                <w:rFonts w:ascii="Arial" w:hAnsi="Arial" w:cs="Arial"/>
                <w:sz w:val="16"/>
                <w:szCs w:val="16"/>
              </w:rPr>
              <w:t>MtrDrvDiag_Trns1</w:t>
            </w:r>
          </w:p>
        </w:tc>
        <w:tc>
          <w:tcPr>
            <w:tcW w:w="4464" w:type="dxa"/>
            <w:tcBorders>
              <w:top w:val="single" w:sz="6" w:space="0" w:color="auto"/>
              <w:left w:val="single" w:sz="6" w:space="0" w:color="auto"/>
              <w:bottom w:val="single" w:sz="6" w:space="0" w:color="auto"/>
              <w:right w:val="single" w:sz="6" w:space="0" w:color="auto"/>
            </w:tcBorders>
          </w:tcPr>
          <w:p w:rsidR="00D3737B" w:rsidRPr="00D3737B" w:rsidRDefault="00D3737B">
            <w:pPr>
              <w:rPr>
                <w:lang w:val="fr-FR"/>
              </w:rPr>
            </w:pPr>
          </w:p>
        </w:tc>
      </w:tr>
    </w:tbl>
    <w:p w:rsidR="00BF364D" w:rsidRPr="00CE2F4B" w:rsidRDefault="00BF364D" w:rsidP="00BF364D">
      <w:pPr>
        <w:pStyle w:val="Heading2"/>
        <w:numPr>
          <w:ilvl w:val="0"/>
          <w:numId w:val="0"/>
        </w:numPr>
        <w:ind w:left="576"/>
        <w:rPr>
          <w:lang w:val="fr-FR"/>
        </w:rPr>
      </w:pPr>
    </w:p>
    <w:p w:rsidR="004A781C" w:rsidRDefault="004A781C">
      <w:pPr>
        <w:pStyle w:val="Heading2"/>
      </w:pPr>
      <w:r>
        <w:t>Local Functions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D3737B">
            <w:pPr>
              <w:spacing w:before="60"/>
              <w:rPr>
                <w:rFonts w:ascii="Arial" w:hAnsi="Arial" w:cs="Arial"/>
                <w:sz w:val="16"/>
              </w:rPr>
            </w:pPr>
            <w:r w:rsidRPr="00D3737B">
              <w:rPr>
                <w:rFonts w:ascii="Arial" w:hAnsi="Arial" w:cs="Arial"/>
                <w:sz w:val="16"/>
                <w:szCs w:val="16"/>
              </w:rPr>
              <w:t>ProcGateDriveFlt</w:t>
            </w:r>
          </w:p>
        </w:tc>
        <w:tc>
          <w:tcPr>
            <w:tcW w:w="4464" w:type="dxa"/>
            <w:tcBorders>
              <w:top w:val="single" w:sz="6" w:space="0" w:color="auto"/>
              <w:left w:val="single" w:sz="6" w:space="0" w:color="auto"/>
              <w:bottom w:val="single" w:sz="6" w:space="0" w:color="auto"/>
              <w:right w:val="single" w:sz="6" w:space="0" w:color="auto"/>
            </w:tcBorders>
          </w:tcPr>
          <w:p w:rsidR="004A781C" w:rsidRDefault="00D3737B" w:rsidP="00D3737B">
            <w:pPr>
              <w:tabs>
                <w:tab w:val="left" w:pos="1463"/>
              </w:tabs>
              <w:spacing w:before="60"/>
              <w:rPr>
                <w:rFonts w:ascii="Arial" w:hAnsi="Arial" w:cs="Arial"/>
                <w:sz w:val="16"/>
              </w:rPr>
            </w:pPr>
            <w:r w:rsidRPr="00D3737B">
              <w:rPr>
                <w:rFonts w:ascii="Arial" w:hAnsi="Arial" w:cs="Arial"/>
                <w:sz w:val="16"/>
              </w:rPr>
              <w:t>SA_MTRDRVDIAG_CODE</w:t>
            </w:r>
          </w:p>
        </w:tc>
      </w:tr>
      <w:tr w:rsidR="00D3737B" w:rsidTr="00BF364D">
        <w:tc>
          <w:tcPr>
            <w:tcW w:w="4464" w:type="dxa"/>
            <w:tcBorders>
              <w:top w:val="single" w:sz="6" w:space="0" w:color="auto"/>
              <w:left w:val="single" w:sz="6" w:space="0" w:color="auto"/>
              <w:bottom w:val="single" w:sz="6" w:space="0" w:color="auto"/>
              <w:right w:val="single" w:sz="6" w:space="0" w:color="auto"/>
            </w:tcBorders>
          </w:tcPr>
          <w:p w:rsidR="00D3737B" w:rsidRDefault="00D3737B">
            <w:pPr>
              <w:spacing w:before="60"/>
              <w:rPr>
                <w:rFonts w:ascii="Arial" w:hAnsi="Arial" w:cs="Arial"/>
                <w:sz w:val="16"/>
                <w:szCs w:val="16"/>
              </w:rPr>
            </w:pPr>
            <w:r w:rsidRPr="00D3737B">
              <w:rPr>
                <w:rFonts w:ascii="Arial" w:hAnsi="Arial" w:cs="Arial"/>
                <w:sz w:val="16"/>
                <w:szCs w:val="16"/>
              </w:rPr>
              <w:t>ProcBridgeFlt</w:t>
            </w:r>
          </w:p>
        </w:tc>
        <w:tc>
          <w:tcPr>
            <w:tcW w:w="4464" w:type="dxa"/>
            <w:tcBorders>
              <w:top w:val="single" w:sz="6" w:space="0" w:color="auto"/>
              <w:left w:val="single" w:sz="6" w:space="0" w:color="auto"/>
              <w:bottom w:val="single" w:sz="6" w:space="0" w:color="auto"/>
              <w:right w:val="single" w:sz="6" w:space="0" w:color="auto"/>
            </w:tcBorders>
          </w:tcPr>
          <w:p w:rsidR="00D3737B" w:rsidRDefault="00D3737B">
            <w:r w:rsidRPr="008D5696">
              <w:rPr>
                <w:rFonts w:ascii="Arial" w:hAnsi="Arial" w:cs="Arial"/>
                <w:sz w:val="16"/>
              </w:rPr>
              <w:t>SA_MTRDRVDIAG_CODE</w:t>
            </w:r>
          </w:p>
        </w:tc>
      </w:tr>
      <w:tr w:rsidR="00D3737B" w:rsidTr="00BF364D">
        <w:tc>
          <w:tcPr>
            <w:tcW w:w="4464" w:type="dxa"/>
            <w:tcBorders>
              <w:top w:val="single" w:sz="6" w:space="0" w:color="auto"/>
              <w:left w:val="single" w:sz="6" w:space="0" w:color="auto"/>
              <w:bottom w:val="single" w:sz="6" w:space="0" w:color="auto"/>
              <w:right w:val="single" w:sz="6" w:space="0" w:color="auto"/>
            </w:tcBorders>
          </w:tcPr>
          <w:p w:rsidR="00D3737B" w:rsidRDefault="00D3737B">
            <w:pPr>
              <w:spacing w:before="60"/>
              <w:rPr>
                <w:rFonts w:ascii="Arial" w:hAnsi="Arial" w:cs="Arial"/>
                <w:sz w:val="16"/>
                <w:szCs w:val="16"/>
              </w:rPr>
            </w:pPr>
            <w:r w:rsidRPr="00D3737B">
              <w:rPr>
                <w:rFonts w:ascii="Arial" w:hAnsi="Arial" w:cs="Arial"/>
                <w:sz w:val="16"/>
                <w:szCs w:val="16"/>
              </w:rPr>
              <w:t>ReadMtrDrvFltData</w:t>
            </w:r>
          </w:p>
        </w:tc>
        <w:tc>
          <w:tcPr>
            <w:tcW w:w="4464" w:type="dxa"/>
            <w:tcBorders>
              <w:top w:val="single" w:sz="6" w:space="0" w:color="auto"/>
              <w:left w:val="single" w:sz="6" w:space="0" w:color="auto"/>
              <w:bottom w:val="single" w:sz="6" w:space="0" w:color="auto"/>
              <w:right w:val="single" w:sz="6" w:space="0" w:color="auto"/>
            </w:tcBorders>
          </w:tcPr>
          <w:p w:rsidR="00D3737B" w:rsidRDefault="00D3737B">
            <w:r w:rsidRPr="008D5696">
              <w:rPr>
                <w:rFonts w:ascii="Arial" w:hAnsi="Arial" w:cs="Arial"/>
                <w:sz w:val="16"/>
              </w:rPr>
              <w:t>SA_MTRDRVDIAG_CODE</w:t>
            </w:r>
          </w:p>
        </w:tc>
      </w:tr>
      <w:tr w:rsidR="00D3737B" w:rsidTr="00BF364D">
        <w:tc>
          <w:tcPr>
            <w:tcW w:w="4464" w:type="dxa"/>
            <w:tcBorders>
              <w:top w:val="single" w:sz="6" w:space="0" w:color="auto"/>
              <w:left w:val="single" w:sz="6" w:space="0" w:color="auto"/>
              <w:bottom w:val="single" w:sz="6" w:space="0" w:color="auto"/>
              <w:right w:val="single" w:sz="6" w:space="0" w:color="auto"/>
            </w:tcBorders>
          </w:tcPr>
          <w:p w:rsidR="00D3737B" w:rsidRDefault="00D3737B">
            <w:pPr>
              <w:spacing w:before="60"/>
              <w:rPr>
                <w:rFonts w:ascii="Arial" w:hAnsi="Arial" w:cs="Arial"/>
                <w:sz w:val="16"/>
                <w:szCs w:val="16"/>
              </w:rPr>
            </w:pPr>
            <w:r w:rsidRPr="00D3737B">
              <w:rPr>
                <w:rFonts w:ascii="Arial" w:hAnsi="Arial" w:cs="Arial"/>
                <w:sz w:val="16"/>
                <w:szCs w:val="16"/>
              </w:rPr>
              <w:t>ResetGateDrive</w:t>
            </w:r>
          </w:p>
        </w:tc>
        <w:tc>
          <w:tcPr>
            <w:tcW w:w="4464" w:type="dxa"/>
            <w:tcBorders>
              <w:top w:val="single" w:sz="6" w:space="0" w:color="auto"/>
              <w:left w:val="single" w:sz="6" w:space="0" w:color="auto"/>
              <w:bottom w:val="single" w:sz="6" w:space="0" w:color="auto"/>
              <w:right w:val="single" w:sz="6" w:space="0" w:color="auto"/>
            </w:tcBorders>
          </w:tcPr>
          <w:p w:rsidR="00D3737B" w:rsidRDefault="00D3737B">
            <w:r w:rsidRPr="008D5696">
              <w:rPr>
                <w:rFonts w:ascii="Arial" w:hAnsi="Arial" w:cs="Arial"/>
                <w:sz w:val="16"/>
              </w:rPr>
              <w:t>SA_MTRDRVDIAG_CODE</w:t>
            </w:r>
          </w:p>
        </w:tc>
      </w:tr>
      <w:tr w:rsidR="00D3737B" w:rsidTr="00BF364D">
        <w:tc>
          <w:tcPr>
            <w:tcW w:w="4464" w:type="dxa"/>
            <w:tcBorders>
              <w:top w:val="single" w:sz="6" w:space="0" w:color="auto"/>
              <w:left w:val="single" w:sz="6" w:space="0" w:color="auto"/>
              <w:bottom w:val="single" w:sz="6" w:space="0" w:color="auto"/>
              <w:right w:val="single" w:sz="6" w:space="0" w:color="auto"/>
            </w:tcBorders>
          </w:tcPr>
          <w:p w:rsidR="00D3737B" w:rsidRDefault="00D3737B">
            <w:pPr>
              <w:spacing w:before="60"/>
              <w:rPr>
                <w:rFonts w:ascii="Arial" w:hAnsi="Arial" w:cs="Arial"/>
                <w:sz w:val="16"/>
                <w:szCs w:val="16"/>
              </w:rPr>
            </w:pPr>
            <w:r w:rsidRPr="00D3737B">
              <w:rPr>
                <w:rFonts w:ascii="Arial" w:hAnsi="Arial" w:cs="Arial"/>
                <w:sz w:val="16"/>
                <w:szCs w:val="16"/>
              </w:rPr>
              <w:t>GateDrvWaitTime</w:t>
            </w:r>
          </w:p>
        </w:tc>
        <w:tc>
          <w:tcPr>
            <w:tcW w:w="4464" w:type="dxa"/>
            <w:tcBorders>
              <w:top w:val="single" w:sz="6" w:space="0" w:color="auto"/>
              <w:left w:val="single" w:sz="6" w:space="0" w:color="auto"/>
              <w:bottom w:val="single" w:sz="6" w:space="0" w:color="auto"/>
              <w:right w:val="single" w:sz="6" w:space="0" w:color="auto"/>
            </w:tcBorders>
          </w:tcPr>
          <w:p w:rsidR="00D3737B" w:rsidRDefault="00D3737B">
            <w:r w:rsidRPr="008D5696">
              <w:rPr>
                <w:rFonts w:ascii="Arial" w:hAnsi="Arial" w:cs="Arial"/>
                <w:sz w:val="16"/>
              </w:rPr>
              <w:t>SA_MTRDRVDIAG_CODE</w:t>
            </w:r>
          </w:p>
        </w:tc>
      </w:tr>
      <w:tr w:rsidR="00D3737B" w:rsidTr="00BF364D">
        <w:tc>
          <w:tcPr>
            <w:tcW w:w="4464" w:type="dxa"/>
            <w:tcBorders>
              <w:top w:val="single" w:sz="6" w:space="0" w:color="auto"/>
              <w:left w:val="single" w:sz="6" w:space="0" w:color="auto"/>
              <w:bottom w:val="single" w:sz="6" w:space="0" w:color="auto"/>
              <w:right w:val="single" w:sz="6" w:space="0" w:color="auto"/>
            </w:tcBorders>
          </w:tcPr>
          <w:p w:rsidR="00D3737B" w:rsidRDefault="00D3737B">
            <w:pPr>
              <w:spacing w:before="60"/>
              <w:rPr>
                <w:rFonts w:ascii="Arial" w:hAnsi="Arial" w:cs="Arial"/>
                <w:sz w:val="16"/>
                <w:szCs w:val="16"/>
              </w:rPr>
            </w:pPr>
            <w:r w:rsidRPr="00D3737B">
              <w:rPr>
                <w:rFonts w:ascii="Arial" w:hAnsi="Arial" w:cs="Arial"/>
                <w:sz w:val="16"/>
                <w:szCs w:val="16"/>
              </w:rPr>
              <w:t>MotorDriverInit</w:t>
            </w:r>
          </w:p>
        </w:tc>
        <w:tc>
          <w:tcPr>
            <w:tcW w:w="4464" w:type="dxa"/>
            <w:tcBorders>
              <w:top w:val="single" w:sz="6" w:space="0" w:color="auto"/>
              <w:left w:val="single" w:sz="6" w:space="0" w:color="auto"/>
              <w:bottom w:val="single" w:sz="6" w:space="0" w:color="auto"/>
              <w:right w:val="single" w:sz="6" w:space="0" w:color="auto"/>
            </w:tcBorders>
          </w:tcPr>
          <w:p w:rsidR="00D3737B" w:rsidRDefault="00D3737B">
            <w:r w:rsidRPr="008D5696">
              <w:rPr>
                <w:rFonts w:ascii="Arial" w:hAnsi="Arial" w:cs="Arial"/>
                <w:sz w:val="16"/>
              </w:rPr>
              <w:t>SA_MTRDRVDIAG_CODE</w:t>
            </w:r>
          </w:p>
        </w:tc>
      </w:tr>
    </w:tbl>
    <w:p w:rsidR="004A781C" w:rsidRDefault="004A781C">
      <w:pPr>
        <w:pStyle w:val="Heading1"/>
        <w:numPr>
          <w:ilvl w:val="0"/>
          <w:numId w:val="0"/>
        </w:numPr>
      </w:pPr>
    </w:p>
    <w:p w:rsidR="004A781C" w:rsidRDefault="004A781C">
      <w:pPr>
        <w:pStyle w:val="Heading1"/>
      </w:pPr>
      <w:r>
        <w:br w:type="page"/>
      </w:r>
      <w:r>
        <w:lastRenderedPageBreak/>
        <w:t>Known Issues / Limitations With Design</w:t>
      </w:r>
    </w:p>
    <w:p w:rsidR="004A781C" w:rsidRDefault="00CF3DC4">
      <w:pPr>
        <w:numPr>
          <w:ilvl w:val="0"/>
          <w:numId w:val="6"/>
        </w:numPr>
      </w:pPr>
      <w:r w:rsidRPr="00CF3DC4">
        <w:t>ReadMtrDrvFltData</w:t>
      </w:r>
      <w:r>
        <w:t xml:space="preserve"> needs to be updated to support manual control of the NHET outputs when a faulted FET is detected.</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5557D6">
            <w:pPr>
              <w:spacing w:before="60"/>
              <w:rPr>
                <w:rFonts w:ascii="Arial" w:hAnsi="Arial" w:cs="Arial"/>
                <w:sz w:val="16"/>
              </w:rPr>
            </w:pPr>
            <w:r>
              <w:rPr>
                <w:rFonts w:ascii="Arial" w:hAnsi="Arial" w:cs="Arial"/>
                <w:sz w:val="16"/>
              </w:rPr>
              <w:t>1.0</w:t>
            </w:r>
          </w:p>
        </w:tc>
        <w:tc>
          <w:tcPr>
            <w:tcW w:w="6210" w:type="dxa"/>
          </w:tcPr>
          <w:p w:rsidR="004A781C" w:rsidRDefault="005D704E">
            <w:pPr>
              <w:spacing w:before="60"/>
              <w:rPr>
                <w:rFonts w:ascii="Arial" w:hAnsi="Arial" w:cs="Arial"/>
                <w:sz w:val="16"/>
              </w:rPr>
            </w:pPr>
            <w:r>
              <w:rPr>
                <w:rFonts w:ascii="Arial" w:hAnsi="Arial" w:cs="Arial"/>
                <w:sz w:val="16"/>
              </w:rPr>
              <w:t>Initial MDD</w:t>
            </w:r>
          </w:p>
        </w:tc>
        <w:tc>
          <w:tcPr>
            <w:tcW w:w="1080" w:type="dxa"/>
          </w:tcPr>
          <w:p w:rsidR="004A781C" w:rsidRDefault="00CF3DC4">
            <w:pPr>
              <w:spacing w:before="60"/>
              <w:rPr>
                <w:rFonts w:ascii="Arial" w:hAnsi="Arial" w:cs="Arial"/>
                <w:sz w:val="16"/>
              </w:rPr>
            </w:pPr>
            <w:r>
              <w:rPr>
                <w:rFonts w:ascii="Arial" w:hAnsi="Arial" w:cs="Arial"/>
                <w:sz w:val="16"/>
              </w:rPr>
              <w:t>24</w:t>
            </w:r>
            <w:r w:rsidR="00747C4A">
              <w:rPr>
                <w:rFonts w:ascii="Arial" w:hAnsi="Arial" w:cs="Arial"/>
                <w:sz w:val="16"/>
              </w:rPr>
              <w:t>-May-11</w:t>
            </w:r>
          </w:p>
        </w:tc>
        <w:tc>
          <w:tcPr>
            <w:tcW w:w="1105" w:type="dxa"/>
          </w:tcPr>
          <w:p w:rsidR="004A781C" w:rsidRDefault="00747C4A">
            <w:pPr>
              <w:spacing w:before="60"/>
              <w:rPr>
                <w:rFonts w:ascii="Arial" w:hAnsi="Arial" w:cs="Arial"/>
                <w:sz w:val="16"/>
              </w:rPr>
            </w:pPr>
            <w:r>
              <w:rPr>
                <w:rFonts w:ascii="Arial" w:hAnsi="Arial" w:cs="Arial"/>
                <w:sz w:val="16"/>
              </w:rPr>
              <w:t>BG</w:t>
            </w:r>
          </w:p>
        </w:tc>
      </w:tr>
      <w:tr w:rsidR="008A6F58">
        <w:tc>
          <w:tcPr>
            <w:tcW w:w="616" w:type="dxa"/>
          </w:tcPr>
          <w:p w:rsidR="008A6F58" w:rsidRDefault="008A6F58">
            <w:pPr>
              <w:spacing w:before="60"/>
              <w:rPr>
                <w:rFonts w:ascii="Arial" w:hAnsi="Arial" w:cs="Arial"/>
                <w:sz w:val="16"/>
              </w:rPr>
            </w:pPr>
            <w:r>
              <w:rPr>
                <w:rFonts w:ascii="Arial" w:hAnsi="Arial" w:cs="Arial"/>
                <w:sz w:val="16"/>
              </w:rPr>
              <w:t>2</w:t>
            </w:r>
          </w:p>
        </w:tc>
        <w:tc>
          <w:tcPr>
            <w:tcW w:w="662" w:type="dxa"/>
          </w:tcPr>
          <w:p w:rsidR="008A6F58" w:rsidRDefault="008A6F58">
            <w:pPr>
              <w:spacing w:before="60"/>
              <w:rPr>
                <w:rFonts w:ascii="Arial" w:hAnsi="Arial" w:cs="Arial"/>
                <w:sz w:val="16"/>
              </w:rPr>
            </w:pPr>
            <w:r>
              <w:rPr>
                <w:rFonts w:ascii="Arial" w:hAnsi="Arial" w:cs="Arial"/>
                <w:sz w:val="16"/>
              </w:rPr>
              <w:t>2.0</w:t>
            </w:r>
          </w:p>
        </w:tc>
        <w:tc>
          <w:tcPr>
            <w:tcW w:w="6210" w:type="dxa"/>
          </w:tcPr>
          <w:p w:rsidR="008A6F58" w:rsidRDefault="008A6F58">
            <w:pPr>
              <w:spacing w:before="60"/>
              <w:rPr>
                <w:rFonts w:ascii="Arial" w:hAnsi="Arial" w:cs="Arial"/>
                <w:sz w:val="16"/>
              </w:rPr>
            </w:pPr>
            <w:r>
              <w:rPr>
                <w:rFonts w:ascii="Arial" w:hAnsi="Arial" w:cs="Arial"/>
                <w:sz w:val="16"/>
              </w:rPr>
              <w:t>Replaced exclusive area with suspend and resume interrupts</w:t>
            </w:r>
          </w:p>
        </w:tc>
        <w:tc>
          <w:tcPr>
            <w:tcW w:w="1080" w:type="dxa"/>
          </w:tcPr>
          <w:p w:rsidR="008A6F58" w:rsidRDefault="008A6F58">
            <w:pPr>
              <w:spacing w:before="60"/>
              <w:rPr>
                <w:rFonts w:ascii="Arial" w:hAnsi="Arial" w:cs="Arial"/>
                <w:sz w:val="16"/>
              </w:rPr>
            </w:pPr>
            <w:r>
              <w:rPr>
                <w:rFonts w:ascii="Arial" w:hAnsi="Arial" w:cs="Arial"/>
                <w:sz w:val="16"/>
              </w:rPr>
              <w:t>20-June-11</w:t>
            </w:r>
          </w:p>
        </w:tc>
        <w:tc>
          <w:tcPr>
            <w:tcW w:w="1105" w:type="dxa"/>
          </w:tcPr>
          <w:p w:rsidR="008A6F58" w:rsidRDefault="008A6F58">
            <w:pPr>
              <w:spacing w:before="60"/>
              <w:rPr>
                <w:rFonts w:ascii="Arial" w:hAnsi="Arial" w:cs="Arial"/>
                <w:sz w:val="16"/>
              </w:rPr>
            </w:pPr>
            <w:r>
              <w:rPr>
                <w:rFonts w:ascii="Arial" w:hAnsi="Arial" w:cs="Arial"/>
                <w:sz w:val="16"/>
              </w:rPr>
              <w:t>LWW</w:t>
            </w:r>
          </w:p>
        </w:tc>
      </w:tr>
      <w:tr w:rsidR="00CA6B01">
        <w:tc>
          <w:tcPr>
            <w:tcW w:w="616" w:type="dxa"/>
          </w:tcPr>
          <w:p w:rsidR="00CA6B01" w:rsidRDefault="00CA6B01">
            <w:pPr>
              <w:spacing w:before="60"/>
              <w:rPr>
                <w:rFonts w:ascii="Arial" w:hAnsi="Arial" w:cs="Arial"/>
                <w:sz w:val="16"/>
              </w:rPr>
            </w:pPr>
            <w:r>
              <w:rPr>
                <w:rFonts w:ascii="Arial" w:hAnsi="Arial" w:cs="Arial"/>
                <w:sz w:val="16"/>
              </w:rPr>
              <w:t>3</w:t>
            </w:r>
          </w:p>
        </w:tc>
        <w:tc>
          <w:tcPr>
            <w:tcW w:w="662" w:type="dxa"/>
          </w:tcPr>
          <w:p w:rsidR="00CA6B01" w:rsidRDefault="00CA6B01">
            <w:pPr>
              <w:spacing w:before="60"/>
              <w:rPr>
                <w:rFonts w:ascii="Arial" w:hAnsi="Arial" w:cs="Arial"/>
                <w:sz w:val="16"/>
              </w:rPr>
            </w:pPr>
            <w:r>
              <w:rPr>
                <w:rFonts w:ascii="Arial" w:hAnsi="Arial" w:cs="Arial"/>
                <w:sz w:val="16"/>
              </w:rPr>
              <w:t>3</w:t>
            </w:r>
          </w:p>
        </w:tc>
        <w:tc>
          <w:tcPr>
            <w:tcW w:w="6210" w:type="dxa"/>
          </w:tcPr>
          <w:p w:rsidR="00CA6B01" w:rsidRDefault="00CA6B01">
            <w:pPr>
              <w:spacing w:before="60"/>
              <w:rPr>
                <w:rFonts w:ascii="Arial" w:hAnsi="Arial" w:cs="Arial"/>
                <w:sz w:val="16"/>
              </w:rPr>
            </w:pPr>
            <w:r>
              <w:rPr>
                <w:rFonts w:ascii="Arial" w:hAnsi="Arial" w:cs="Arial"/>
                <w:sz w:val="16"/>
              </w:rPr>
              <w:t xml:space="preserve">Corrected Rte Call to GetEventFailed server in </w:t>
            </w:r>
            <w:r w:rsidRPr="00D50ADE">
              <w:rPr>
                <w:rFonts w:ascii="Arial" w:hAnsi="Arial" w:cs="Arial"/>
                <w:sz w:val="16"/>
              </w:rPr>
              <w:t>Proc</w:t>
            </w:r>
            <w:r>
              <w:rPr>
                <w:rFonts w:ascii="Arial" w:hAnsi="Arial" w:cs="Arial"/>
                <w:sz w:val="16"/>
              </w:rPr>
              <w:t>Bridge</w:t>
            </w:r>
            <w:r w:rsidRPr="00D50ADE">
              <w:rPr>
                <w:rFonts w:ascii="Arial" w:hAnsi="Arial" w:cs="Arial"/>
                <w:sz w:val="16"/>
              </w:rPr>
              <w:t>Flt</w:t>
            </w:r>
            <w:r>
              <w:rPr>
                <w:rFonts w:ascii="Arial" w:hAnsi="Arial" w:cs="Arial"/>
                <w:sz w:val="16"/>
              </w:rPr>
              <w:t xml:space="preserve"> local function</w:t>
            </w:r>
          </w:p>
        </w:tc>
        <w:tc>
          <w:tcPr>
            <w:tcW w:w="1080" w:type="dxa"/>
          </w:tcPr>
          <w:p w:rsidR="00CA6B01" w:rsidRDefault="00CA6B01">
            <w:pPr>
              <w:spacing w:before="60"/>
              <w:rPr>
                <w:rFonts w:ascii="Arial" w:hAnsi="Arial" w:cs="Arial"/>
                <w:sz w:val="16"/>
              </w:rPr>
            </w:pPr>
            <w:r>
              <w:rPr>
                <w:rFonts w:ascii="Arial" w:hAnsi="Arial" w:cs="Arial"/>
                <w:sz w:val="16"/>
              </w:rPr>
              <w:t>02-Dec-11</w:t>
            </w:r>
          </w:p>
        </w:tc>
        <w:tc>
          <w:tcPr>
            <w:tcW w:w="1105" w:type="dxa"/>
          </w:tcPr>
          <w:p w:rsidR="00CA6B01" w:rsidRDefault="00CA6B01">
            <w:pPr>
              <w:spacing w:before="60"/>
              <w:rPr>
                <w:rFonts w:ascii="Arial" w:hAnsi="Arial" w:cs="Arial"/>
                <w:sz w:val="16"/>
              </w:rPr>
            </w:pPr>
            <w:r>
              <w:rPr>
                <w:rFonts w:ascii="Arial" w:hAnsi="Arial" w:cs="Arial"/>
                <w:sz w:val="16"/>
              </w:rPr>
              <w:t>JJW</w:t>
            </w:r>
          </w:p>
        </w:tc>
      </w:tr>
      <w:tr w:rsidR="007F2A29">
        <w:tc>
          <w:tcPr>
            <w:tcW w:w="616" w:type="dxa"/>
          </w:tcPr>
          <w:p w:rsidR="007F2A29" w:rsidRDefault="007F2A29">
            <w:pPr>
              <w:spacing w:before="60"/>
              <w:rPr>
                <w:rFonts w:ascii="Arial" w:hAnsi="Arial" w:cs="Arial"/>
                <w:sz w:val="16"/>
              </w:rPr>
            </w:pPr>
            <w:r>
              <w:rPr>
                <w:rFonts w:ascii="Arial" w:hAnsi="Arial" w:cs="Arial"/>
                <w:sz w:val="16"/>
              </w:rPr>
              <w:t>4</w:t>
            </w:r>
          </w:p>
        </w:tc>
        <w:tc>
          <w:tcPr>
            <w:tcW w:w="662" w:type="dxa"/>
          </w:tcPr>
          <w:p w:rsidR="007F2A29" w:rsidRDefault="007F2A29">
            <w:pPr>
              <w:spacing w:before="60"/>
              <w:rPr>
                <w:rFonts w:ascii="Arial" w:hAnsi="Arial" w:cs="Arial"/>
                <w:sz w:val="16"/>
              </w:rPr>
            </w:pPr>
            <w:r>
              <w:rPr>
                <w:rFonts w:ascii="Arial" w:hAnsi="Arial" w:cs="Arial"/>
                <w:sz w:val="16"/>
              </w:rPr>
              <w:t>4</w:t>
            </w:r>
          </w:p>
        </w:tc>
        <w:tc>
          <w:tcPr>
            <w:tcW w:w="6210" w:type="dxa"/>
          </w:tcPr>
          <w:p w:rsidR="007F2A29" w:rsidRDefault="007F2A29">
            <w:pPr>
              <w:spacing w:before="60"/>
              <w:rPr>
                <w:rFonts w:ascii="Arial" w:hAnsi="Arial" w:cs="Arial"/>
                <w:sz w:val="16"/>
              </w:rPr>
            </w:pPr>
            <w:r>
              <w:rPr>
                <w:rFonts w:ascii="Arial" w:hAnsi="Arial" w:cs="Arial"/>
                <w:sz w:val="16"/>
              </w:rPr>
              <w:t>Added functionality for Hardware Power Up</w:t>
            </w:r>
          </w:p>
        </w:tc>
        <w:tc>
          <w:tcPr>
            <w:tcW w:w="1080" w:type="dxa"/>
          </w:tcPr>
          <w:p w:rsidR="007F2A29" w:rsidRDefault="007F2A29">
            <w:pPr>
              <w:spacing w:before="60"/>
              <w:rPr>
                <w:rFonts w:ascii="Arial" w:hAnsi="Arial" w:cs="Arial"/>
                <w:sz w:val="16"/>
              </w:rPr>
            </w:pPr>
            <w:r>
              <w:rPr>
                <w:rFonts w:ascii="Arial" w:hAnsi="Arial" w:cs="Arial"/>
                <w:sz w:val="16"/>
              </w:rPr>
              <w:t>19-Sep-12</w:t>
            </w:r>
          </w:p>
        </w:tc>
        <w:tc>
          <w:tcPr>
            <w:tcW w:w="1105" w:type="dxa"/>
          </w:tcPr>
          <w:p w:rsidR="007F2A29" w:rsidRDefault="007F2A29">
            <w:pPr>
              <w:spacing w:before="60"/>
              <w:rPr>
                <w:rFonts w:ascii="Arial" w:hAnsi="Arial" w:cs="Arial"/>
                <w:sz w:val="16"/>
              </w:rPr>
            </w:pPr>
            <w:r>
              <w:rPr>
                <w:rFonts w:ascii="Arial" w:hAnsi="Arial" w:cs="Arial"/>
                <w:sz w:val="16"/>
              </w:rPr>
              <w:t>OT</w:t>
            </w:r>
          </w:p>
        </w:tc>
      </w:tr>
      <w:tr w:rsidR="00196653">
        <w:tc>
          <w:tcPr>
            <w:tcW w:w="616" w:type="dxa"/>
          </w:tcPr>
          <w:p w:rsidR="00196653" w:rsidRDefault="00196653">
            <w:pPr>
              <w:spacing w:before="60"/>
              <w:rPr>
                <w:rFonts w:ascii="Arial" w:hAnsi="Arial" w:cs="Arial"/>
                <w:sz w:val="16"/>
              </w:rPr>
            </w:pPr>
            <w:r>
              <w:rPr>
                <w:rFonts w:ascii="Arial" w:hAnsi="Arial" w:cs="Arial"/>
                <w:sz w:val="16"/>
              </w:rPr>
              <w:t>5</w:t>
            </w:r>
          </w:p>
        </w:tc>
        <w:tc>
          <w:tcPr>
            <w:tcW w:w="662" w:type="dxa"/>
          </w:tcPr>
          <w:p w:rsidR="00196653" w:rsidRDefault="00196653">
            <w:pPr>
              <w:spacing w:before="60"/>
              <w:rPr>
                <w:rFonts w:ascii="Arial" w:hAnsi="Arial" w:cs="Arial"/>
                <w:sz w:val="16"/>
              </w:rPr>
            </w:pPr>
            <w:r>
              <w:rPr>
                <w:rFonts w:ascii="Arial" w:hAnsi="Arial" w:cs="Arial"/>
                <w:sz w:val="16"/>
              </w:rPr>
              <w:t>5</w:t>
            </w:r>
          </w:p>
        </w:tc>
        <w:tc>
          <w:tcPr>
            <w:tcW w:w="6210" w:type="dxa"/>
          </w:tcPr>
          <w:p w:rsidR="00196653" w:rsidRDefault="00196653">
            <w:pPr>
              <w:spacing w:before="60"/>
              <w:rPr>
                <w:rFonts w:ascii="Arial" w:hAnsi="Arial" w:cs="Arial"/>
                <w:sz w:val="16"/>
              </w:rPr>
            </w:pPr>
            <w:r>
              <w:rPr>
                <w:rFonts w:ascii="Arial" w:hAnsi="Arial" w:cs="Arial"/>
                <w:sz w:val="16"/>
              </w:rPr>
              <w:t>UTP Update (hard-coded NTC numbers)</w:t>
            </w:r>
          </w:p>
        </w:tc>
        <w:tc>
          <w:tcPr>
            <w:tcW w:w="1080" w:type="dxa"/>
          </w:tcPr>
          <w:p w:rsidR="00196653" w:rsidRDefault="00196653">
            <w:pPr>
              <w:spacing w:before="60"/>
              <w:rPr>
                <w:rFonts w:ascii="Arial" w:hAnsi="Arial" w:cs="Arial"/>
                <w:sz w:val="16"/>
              </w:rPr>
            </w:pPr>
            <w:r>
              <w:rPr>
                <w:rFonts w:ascii="Arial" w:hAnsi="Arial" w:cs="Arial"/>
                <w:sz w:val="16"/>
              </w:rPr>
              <w:t>20-Sep-12</w:t>
            </w:r>
          </w:p>
        </w:tc>
        <w:tc>
          <w:tcPr>
            <w:tcW w:w="1105" w:type="dxa"/>
          </w:tcPr>
          <w:p w:rsidR="00196653" w:rsidRDefault="00196653">
            <w:pPr>
              <w:spacing w:before="60"/>
              <w:rPr>
                <w:rFonts w:ascii="Arial" w:hAnsi="Arial" w:cs="Arial"/>
                <w:sz w:val="16"/>
              </w:rPr>
            </w:pPr>
            <w:r>
              <w:rPr>
                <w:rFonts w:ascii="Arial" w:hAnsi="Arial" w:cs="Arial"/>
                <w:sz w:val="16"/>
              </w:rPr>
              <w:t>OT</w:t>
            </w:r>
          </w:p>
        </w:tc>
      </w:tr>
      <w:tr w:rsidR="006E0DAE">
        <w:tc>
          <w:tcPr>
            <w:tcW w:w="616" w:type="dxa"/>
          </w:tcPr>
          <w:p w:rsidR="006E0DAE" w:rsidRDefault="006E0DAE">
            <w:pPr>
              <w:spacing w:before="60"/>
              <w:rPr>
                <w:rFonts w:ascii="Arial" w:hAnsi="Arial" w:cs="Arial"/>
                <w:sz w:val="16"/>
              </w:rPr>
            </w:pPr>
            <w:r>
              <w:rPr>
                <w:rFonts w:ascii="Arial" w:hAnsi="Arial" w:cs="Arial"/>
                <w:sz w:val="16"/>
              </w:rPr>
              <w:t>6</w:t>
            </w:r>
          </w:p>
        </w:tc>
        <w:tc>
          <w:tcPr>
            <w:tcW w:w="662" w:type="dxa"/>
          </w:tcPr>
          <w:p w:rsidR="006E0DAE" w:rsidRDefault="006E0DAE">
            <w:pPr>
              <w:spacing w:before="60"/>
              <w:rPr>
                <w:rFonts w:ascii="Arial" w:hAnsi="Arial" w:cs="Arial"/>
                <w:sz w:val="16"/>
              </w:rPr>
            </w:pPr>
            <w:r>
              <w:rPr>
                <w:rFonts w:ascii="Arial" w:hAnsi="Arial" w:cs="Arial"/>
                <w:sz w:val="16"/>
              </w:rPr>
              <w:t>6</w:t>
            </w:r>
          </w:p>
        </w:tc>
        <w:tc>
          <w:tcPr>
            <w:tcW w:w="6210" w:type="dxa"/>
          </w:tcPr>
          <w:p w:rsidR="006E0DAE" w:rsidRDefault="006E0DAE" w:rsidP="006E0DAE">
            <w:pPr>
              <w:spacing w:before="60"/>
              <w:rPr>
                <w:rFonts w:ascii="Arial" w:hAnsi="Arial" w:cs="Arial"/>
                <w:sz w:val="16"/>
              </w:rPr>
            </w:pPr>
            <w:r>
              <w:rPr>
                <w:rFonts w:ascii="Arial" w:hAnsi="Arial" w:cs="Arial"/>
                <w:sz w:val="16"/>
              </w:rPr>
              <w:t>Added checkpoints and memmap software segment is updated for static variables</w:t>
            </w:r>
          </w:p>
          <w:p w:rsidR="006E0DAE" w:rsidRDefault="006E0DAE">
            <w:pPr>
              <w:spacing w:before="60"/>
              <w:rPr>
                <w:rFonts w:ascii="Arial" w:hAnsi="Arial" w:cs="Arial"/>
                <w:sz w:val="16"/>
              </w:rPr>
            </w:pPr>
          </w:p>
        </w:tc>
        <w:tc>
          <w:tcPr>
            <w:tcW w:w="1080" w:type="dxa"/>
          </w:tcPr>
          <w:p w:rsidR="006E0DAE" w:rsidRDefault="006E0DAE">
            <w:pPr>
              <w:spacing w:before="60"/>
              <w:rPr>
                <w:rFonts w:ascii="Arial" w:hAnsi="Arial" w:cs="Arial"/>
                <w:sz w:val="16"/>
              </w:rPr>
            </w:pPr>
            <w:r>
              <w:rPr>
                <w:rFonts w:ascii="Arial" w:hAnsi="Arial" w:cs="Arial"/>
                <w:sz w:val="16"/>
              </w:rPr>
              <w:t>28-Sep-12</w:t>
            </w:r>
          </w:p>
        </w:tc>
        <w:tc>
          <w:tcPr>
            <w:tcW w:w="1105" w:type="dxa"/>
          </w:tcPr>
          <w:p w:rsidR="006E0DAE" w:rsidRDefault="006E0DAE">
            <w:pPr>
              <w:spacing w:before="60"/>
              <w:rPr>
                <w:rFonts w:ascii="Arial" w:hAnsi="Arial" w:cs="Arial"/>
                <w:sz w:val="16"/>
              </w:rPr>
            </w:pPr>
            <w:r>
              <w:rPr>
                <w:rFonts w:ascii="Arial" w:hAnsi="Arial" w:cs="Arial"/>
                <w:sz w:val="16"/>
              </w:rPr>
              <w:t>Selva</w:t>
            </w:r>
          </w:p>
        </w:tc>
      </w:tr>
      <w:tr w:rsidR="007C7F30">
        <w:tc>
          <w:tcPr>
            <w:tcW w:w="616" w:type="dxa"/>
          </w:tcPr>
          <w:p w:rsidR="007C7F30" w:rsidRDefault="007C7F30">
            <w:pPr>
              <w:spacing w:before="60"/>
              <w:rPr>
                <w:rFonts w:ascii="Arial" w:hAnsi="Arial" w:cs="Arial"/>
                <w:sz w:val="16"/>
              </w:rPr>
            </w:pPr>
            <w:r>
              <w:rPr>
                <w:rFonts w:ascii="Arial" w:hAnsi="Arial" w:cs="Arial"/>
                <w:sz w:val="16"/>
              </w:rPr>
              <w:t>7</w:t>
            </w:r>
          </w:p>
        </w:tc>
        <w:tc>
          <w:tcPr>
            <w:tcW w:w="662" w:type="dxa"/>
          </w:tcPr>
          <w:p w:rsidR="007C7F30" w:rsidRDefault="007C7F30">
            <w:pPr>
              <w:spacing w:before="60"/>
              <w:rPr>
                <w:rFonts w:ascii="Arial" w:hAnsi="Arial" w:cs="Arial"/>
                <w:sz w:val="16"/>
              </w:rPr>
            </w:pPr>
            <w:r>
              <w:rPr>
                <w:rFonts w:ascii="Arial" w:hAnsi="Arial" w:cs="Arial"/>
                <w:sz w:val="16"/>
              </w:rPr>
              <w:t>7</w:t>
            </w:r>
          </w:p>
        </w:tc>
        <w:tc>
          <w:tcPr>
            <w:tcW w:w="6210" w:type="dxa"/>
          </w:tcPr>
          <w:p w:rsidR="007C7F30" w:rsidRDefault="007C7F30" w:rsidP="006E0DAE">
            <w:pPr>
              <w:spacing w:before="60"/>
              <w:rPr>
                <w:rFonts w:ascii="Arial" w:hAnsi="Arial" w:cs="Arial"/>
                <w:sz w:val="16"/>
              </w:rPr>
            </w:pPr>
            <w:r>
              <w:rPr>
                <w:rFonts w:ascii="Arial" w:hAnsi="Arial" w:cs="Arial"/>
                <w:sz w:val="16"/>
              </w:rPr>
              <w:t>Added Per2 per anomaly</w:t>
            </w:r>
            <w:r>
              <w:t xml:space="preserve"> </w:t>
            </w:r>
            <w:r w:rsidRPr="007C7F30">
              <w:rPr>
                <w:rFonts w:ascii="Arial" w:hAnsi="Arial" w:cs="Arial"/>
                <w:sz w:val="16"/>
              </w:rPr>
              <w:t>4578</w:t>
            </w:r>
          </w:p>
        </w:tc>
        <w:tc>
          <w:tcPr>
            <w:tcW w:w="1080" w:type="dxa"/>
          </w:tcPr>
          <w:p w:rsidR="007C7F30" w:rsidRDefault="007C7F30">
            <w:pPr>
              <w:spacing w:before="60"/>
              <w:rPr>
                <w:rFonts w:ascii="Arial" w:hAnsi="Arial" w:cs="Arial"/>
                <w:sz w:val="16"/>
              </w:rPr>
            </w:pPr>
            <w:r>
              <w:rPr>
                <w:rFonts w:ascii="Arial" w:hAnsi="Arial" w:cs="Arial"/>
                <w:sz w:val="16"/>
              </w:rPr>
              <w:t>25-Apr-13</w:t>
            </w:r>
          </w:p>
        </w:tc>
        <w:tc>
          <w:tcPr>
            <w:tcW w:w="1105" w:type="dxa"/>
          </w:tcPr>
          <w:p w:rsidR="007C7F30" w:rsidRDefault="007C7F30">
            <w:pPr>
              <w:spacing w:before="60"/>
              <w:rPr>
                <w:rFonts w:ascii="Arial" w:hAnsi="Arial" w:cs="Arial"/>
                <w:sz w:val="16"/>
              </w:rPr>
            </w:pPr>
            <w:r>
              <w:rPr>
                <w:rFonts w:ascii="Arial" w:hAnsi="Arial" w:cs="Arial"/>
                <w:sz w:val="16"/>
              </w:rPr>
              <w:t>LWW</w:t>
            </w:r>
          </w:p>
        </w:tc>
      </w:tr>
      <w:tr w:rsidR="00711050">
        <w:tc>
          <w:tcPr>
            <w:tcW w:w="616" w:type="dxa"/>
          </w:tcPr>
          <w:p w:rsidR="00711050" w:rsidRDefault="00711050">
            <w:pPr>
              <w:spacing w:before="60"/>
              <w:rPr>
                <w:rFonts w:ascii="Arial" w:hAnsi="Arial" w:cs="Arial"/>
                <w:sz w:val="16"/>
              </w:rPr>
            </w:pPr>
            <w:r>
              <w:rPr>
                <w:rFonts w:ascii="Arial" w:hAnsi="Arial" w:cs="Arial"/>
                <w:sz w:val="16"/>
              </w:rPr>
              <w:t>8</w:t>
            </w:r>
          </w:p>
        </w:tc>
        <w:tc>
          <w:tcPr>
            <w:tcW w:w="662" w:type="dxa"/>
          </w:tcPr>
          <w:p w:rsidR="00711050" w:rsidRDefault="00711050">
            <w:pPr>
              <w:spacing w:before="60"/>
              <w:rPr>
                <w:rFonts w:ascii="Arial" w:hAnsi="Arial" w:cs="Arial"/>
                <w:sz w:val="16"/>
              </w:rPr>
            </w:pPr>
            <w:r>
              <w:rPr>
                <w:rFonts w:ascii="Arial" w:hAnsi="Arial" w:cs="Arial"/>
                <w:sz w:val="16"/>
              </w:rPr>
              <w:t>8</w:t>
            </w:r>
          </w:p>
        </w:tc>
        <w:tc>
          <w:tcPr>
            <w:tcW w:w="6210" w:type="dxa"/>
          </w:tcPr>
          <w:p w:rsidR="00711050" w:rsidRDefault="00711050" w:rsidP="006E0DAE">
            <w:pPr>
              <w:spacing w:before="60"/>
              <w:rPr>
                <w:rFonts w:ascii="Arial" w:hAnsi="Arial" w:cs="Arial"/>
                <w:sz w:val="16"/>
              </w:rPr>
            </w:pPr>
            <w:r>
              <w:rPr>
                <w:rFonts w:ascii="Arial" w:hAnsi="Arial" w:cs="Arial"/>
                <w:sz w:val="16"/>
              </w:rPr>
              <w:t xml:space="preserve">Updated range on </w:t>
            </w:r>
            <w:proofErr w:type="spellStart"/>
            <w:r>
              <w:rPr>
                <w:rFonts w:ascii="Arial" w:hAnsi="Arial" w:cs="Arial"/>
                <w:sz w:val="16"/>
              </w:rPr>
              <w:t>GenGateDrv</w:t>
            </w:r>
            <w:proofErr w:type="spellEnd"/>
            <w:r>
              <w:rPr>
                <w:rFonts w:ascii="Arial" w:hAnsi="Arial" w:cs="Arial"/>
                <w:sz w:val="16"/>
              </w:rPr>
              <w:t xml:space="preserve"> fault accumulator</w:t>
            </w:r>
          </w:p>
        </w:tc>
        <w:tc>
          <w:tcPr>
            <w:tcW w:w="1080" w:type="dxa"/>
          </w:tcPr>
          <w:p w:rsidR="00711050" w:rsidRDefault="00711050">
            <w:pPr>
              <w:spacing w:before="60"/>
              <w:rPr>
                <w:rFonts w:ascii="Arial" w:hAnsi="Arial" w:cs="Arial"/>
                <w:sz w:val="16"/>
              </w:rPr>
            </w:pPr>
            <w:r>
              <w:rPr>
                <w:rFonts w:ascii="Arial" w:hAnsi="Arial" w:cs="Arial"/>
                <w:sz w:val="16"/>
              </w:rPr>
              <w:t>17-May-13</w:t>
            </w:r>
          </w:p>
        </w:tc>
        <w:tc>
          <w:tcPr>
            <w:tcW w:w="1105" w:type="dxa"/>
          </w:tcPr>
          <w:p w:rsidR="00711050" w:rsidRDefault="00711050">
            <w:pPr>
              <w:spacing w:before="60"/>
              <w:rPr>
                <w:rFonts w:ascii="Arial" w:hAnsi="Arial" w:cs="Arial"/>
                <w:sz w:val="16"/>
              </w:rPr>
            </w:pPr>
            <w:r>
              <w:rPr>
                <w:rFonts w:ascii="Arial" w:hAnsi="Arial" w:cs="Arial"/>
                <w:sz w:val="16"/>
              </w:rPr>
              <w:t>LWW</w:t>
            </w:r>
          </w:p>
        </w:tc>
      </w:tr>
      <w:tr w:rsidR="00CF070C">
        <w:tc>
          <w:tcPr>
            <w:tcW w:w="616" w:type="dxa"/>
          </w:tcPr>
          <w:p w:rsidR="00CF070C" w:rsidRDefault="00CF070C">
            <w:pPr>
              <w:spacing w:before="60"/>
              <w:rPr>
                <w:rFonts w:ascii="Arial" w:hAnsi="Arial" w:cs="Arial"/>
                <w:sz w:val="16"/>
              </w:rPr>
            </w:pPr>
            <w:r>
              <w:rPr>
                <w:rFonts w:ascii="Arial" w:hAnsi="Arial" w:cs="Arial"/>
                <w:sz w:val="16"/>
              </w:rPr>
              <w:t>9</w:t>
            </w:r>
          </w:p>
        </w:tc>
        <w:tc>
          <w:tcPr>
            <w:tcW w:w="662" w:type="dxa"/>
          </w:tcPr>
          <w:p w:rsidR="00CF070C" w:rsidRDefault="00CF070C">
            <w:pPr>
              <w:spacing w:before="60"/>
              <w:rPr>
                <w:rFonts w:ascii="Arial" w:hAnsi="Arial" w:cs="Arial"/>
                <w:sz w:val="16"/>
              </w:rPr>
            </w:pPr>
            <w:r>
              <w:rPr>
                <w:rFonts w:ascii="Arial" w:hAnsi="Arial" w:cs="Arial"/>
                <w:sz w:val="16"/>
              </w:rPr>
              <w:t>9</w:t>
            </w:r>
          </w:p>
        </w:tc>
        <w:tc>
          <w:tcPr>
            <w:tcW w:w="6210" w:type="dxa"/>
          </w:tcPr>
          <w:p w:rsidR="00CF070C" w:rsidRDefault="00CF070C" w:rsidP="006E0DAE">
            <w:pPr>
              <w:spacing w:before="60"/>
              <w:rPr>
                <w:rFonts w:ascii="Arial" w:hAnsi="Arial" w:cs="Arial"/>
                <w:sz w:val="16"/>
              </w:rPr>
            </w:pPr>
            <w:proofErr w:type="gramStart"/>
            <w:r>
              <w:rPr>
                <w:rFonts w:ascii="Arial" w:hAnsi="Arial" w:cs="Arial"/>
                <w:sz w:val="16"/>
              </w:rPr>
              <w:t>Fixed  A4155</w:t>
            </w:r>
            <w:proofErr w:type="gramEnd"/>
            <w:r>
              <w:rPr>
                <w:rFonts w:ascii="Arial" w:hAnsi="Arial" w:cs="Arial"/>
                <w:sz w:val="16"/>
              </w:rPr>
              <w:t xml:space="preserve"> . Changes made to </w:t>
            </w:r>
            <w:proofErr w:type="spellStart"/>
            <w:r w:rsidRPr="00CF070C">
              <w:rPr>
                <w:rFonts w:ascii="Arial" w:hAnsi="Arial" w:cs="Arial"/>
                <w:sz w:val="16"/>
              </w:rPr>
              <w:t>ReadMtrDrvFltData</w:t>
            </w:r>
            <w:proofErr w:type="spellEnd"/>
          </w:p>
        </w:tc>
        <w:tc>
          <w:tcPr>
            <w:tcW w:w="1080" w:type="dxa"/>
          </w:tcPr>
          <w:p w:rsidR="00CF070C" w:rsidRDefault="00CF070C">
            <w:pPr>
              <w:spacing w:before="60"/>
              <w:rPr>
                <w:rFonts w:ascii="Arial" w:hAnsi="Arial" w:cs="Arial"/>
                <w:sz w:val="16"/>
              </w:rPr>
            </w:pPr>
            <w:r>
              <w:rPr>
                <w:rFonts w:ascii="Arial" w:hAnsi="Arial" w:cs="Arial"/>
                <w:sz w:val="16"/>
              </w:rPr>
              <w:t>28-aug-13</w:t>
            </w:r>
          </w:p>
        </w:tc>
        <w:tc>
          <w:tcPr>
            <w:tcW w:w="1105" w:type="dxa"/>
          </w:tcPr>
          <w:p w:rsidR="00CF070C" w:rsidRDefault="00CF070C">
            <w:pPr>
              <w:spacing w:before="60"/>
              <w:rPr>
                <w:rFonts w:ascii="Arial" w:hAnsi="Arial" w:cs="Arial"/>
                <w:sz w:val="16"/>
              </w:rPr>
            </w:pPr>
            <w:proofErr w:type="spellStart"/>
            <w:r>
              <w:rPr>
                <w:rFonts w:ascii="Arial" w:hAnsi="Arial" w:cs="Arial"/>
                <w:sz w:val="16"/>
              </w:rPr>
              <w:t>Selva</w:t>
            </w:r>
            <w:proofErr w:type="spellEnd"/>
          </w:p>
        </w:tc>
      </w:tr>
      <w:tr w:rsidR="00186E3B">
        <w:trPr>
          <w:ins w:id="11" w:author="Thomas, Vince" w:date="2013-10-08T14:22:00Z"/>
        </w:trPr>
        <w:tc>
          <w:tcPr>
            <w:tcW w:w="616" w:type="dxa"/>
          </w:tcPr>
          <w:p w:rsidR="00186E3B" w:rsidRDefault="00186E3B">
            <w:pPr>
              <w:spacing w:before="60"/>
              <w:rPr>
                <w:ins w:id="12" w:author="Thomas, Vince" w:date="2013-10-08T14:22:00Z"/>
                <w:rFonts w:ascii="Arial" w:hAnsi="Arial" w:cs="Arial"/>
                <w:sz w:val="16"/>
              </w:rPr>
            </w:pPr>
            <w:ins w:id="13" w:author="Thomas, Vince" w:date="2013-10-08T14:22:00Z">
              <w:r>
                <w:rPr>
                  <w:rFonts w:ascii="Arial" w:hAnsi="Arial" w:cs="Arial"/>
                  <w:sz w:val="16"/>
                </w:rPr>
                <w:t>10</w:t>
              </w:r>
            </w:ins>
          </w:p>
        </w:tc>
        <w:tc>
          <w:tcPr>
            <w:tcW w:w="662" w:type="dxa"/>
          </w:tcPr>
          <w:p w:rsidR="00186E3B" w:rsidRDefault="00186E3B">
            <w:pPr>
              <w:spacing w:before="60"/>
              <w:rPr>
                <w:ins w:id="14" w:author="Thomas, Vince" w:date="2013-10-08T14:22:00Z"/>
                <w:rFonts w:ascii="Arial" w:hAnsi="Arial" w:cs="Arial"/>
                <w:sz w:val="16"/>
              </w:rPr>
            </w:pPr>
            <w:ins w:id="15" w:author="Thomas, Vince" w:date="2013-10-08T14:22:00Z">
              <w:r>
                <w:rPr>
                  <w:rFonts w:ascii="Arial" w:hAnsi="Arial" w:cs="Arial"/>
                  <w:sz w:val="16"/>
                </w:rPr>
                <w:t>10</w:t>
              </w:r>
            </w:ins>
          </w:p>
        </w:tc>
        <w:tc>
          <w:tcPr>
            <w:tcW w:w="6210" w:type="dxa"/>
          </w:tcPr>
          <w:p w:rsidR="00186E3B" w:rsidRDefault="00186E3B" w:rsidP="006E0DAE">
            <w:pPr>
              <w:spacing w:before="60"/>
              <w:rPr>
                <w:ins w:id="16" w:author="Thomas, Vince" w:date="2013-10-08T14:22:00Z"/>
                <w:rFonts w:ascii="Arial" w:hAnsi="Arial" w:cs="Arial"/>
                <w:sz w:val="16"/>
              </w:rPr>
            </w:pPr>
            <w:ins w:id="17" w:author="Thomas, Vince" w:date="2013-10-08T14:22:00Z">
              <w:r w:rsidRPr="00186E3B">
                <w:rPr>
                  <w:rFonts w:ascii="Arial" w:hAnsi="Arial" w:cs="Arial"/>
                  <w:sz w:val="16"/>
                </w:rPr>
                <w:t xml:space="preserve">Updated module and display variables with </w:t>
              </w:r>
              <w:proofErr w:type="spellStart"/>
              <w:r w:rsidRPr="00186E3B">
                <w:rPr>
                  <w:rFonts w:ascii="Arial" w:hAnsi="Arial" w:cs="Arial"/>
                  <w:sz w:val="16"/>
                </w:rPr>
                <w:t>SVDiag</w:t>
              </w:r>
              <w:proofErr w:type="spellEnd"/>
            </w:ins>
          </w:p>
        </w:tc>
        <w:tc>
          <w:tcPr>
            <w:tcW w:w="1080" w:type="dxa"/>
          </w:tcPr>
          <w:p w:rsidR="00186E3B" w:rsidRDefault="00186E3B">
            <w:pPr>
              <w:spacing w:before="60"/>
              <w:rPr>
                <w:ins w:id="18" w:author="Thomas, Vince" w:date="2013-10-08T14:22:00Z"/>
                <w:rFonts w:ascii="Arial" w:hAnsi="Arial" w:cs="Arial"/>
                <w:sz w:val="16"/>
              </w:rPr>
            </w:pPr>
            <w:ins w:id="19" w:author="Thomas, Vince" w:date="2013-10-08T14:23:00Z">
              <w:r>
                <w:rPr>
                  <w:rFonts w:ascii="Arial" w:hAnsi="Arial" w:cs="Arial"/>
                  <w:sz w:val="16"/>
                </w:rPr>
                <w:t>8-Oct-13</w:t>
              </w:r>
            </w:ins>
          </w:p>
        </w:tc>
        <w:tc>
          <w:tcPr>
            <w:tcW w:w="1105" w:type="dxa"/>
          </w:tcPr>
          <w:p w:rsidR="00186E3B" w:rsidRDefault="00186E3B">
            <w:pPr>
              <w:spacing w:before="60"/>
              <w:rPr>
                <w:ins w:id="20" w:author="Thomas, Vince" w:date="2013-10-08T14:22:00Z"/>
                <w:rFonts w:ascii="Arial" w:hAnsi="Arial" w:cs="Arial"/>
                <w:sz w:val="16"/>
              </w:rPr>
            </w:pPr>
            <w:ins w:id="21" w:author="Thomas, Vince" w:date="2013-10-08T14:23:00Z">
              <w:r>
                <w:rPr>
                  <w:rFonts w:ascii="Arial" w:hAnsi="Arial" w:cs="Arial"/>
                  <w:sz w:val="16"/>
                </w:rPr>
                <w:t>VT</w:t>
              </w:r>
            </w:ins>
          </w:p>
        </w:tc>
      </w:tr>
    </w:tbl>
    <w:p w:rsidR="00107819" w:rsidRDefault="00107819"/>
    <w:sectPr w:rsidR="00107819" w:rsidSect="00BA6FDC">
      <w:headerReference w:type="default" r:id="rId35"/>
      <w:footerReference w:type="default" r:id="rId3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5561" w:rsidRDefault="00335561">
      <w:r>
        <w:separator/>
      </w:r>
    </w:p>
  </w:endnote>
  <w:endnote w:type="continuationSeparator" w:id="0">
    <w:p w:rsidR="00335561" w:rsidRDefault="00335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342" w:rsidRDefault="006A0342">
    <w:pPr>
      <w:pStyle w:val="Footer"/>
    </w:pPr>
    <w:r>
      <w:rPr>
        <w:snapToGrid w:val="0"/>
      </w:rPr>
      <w:tab/>
    </w:r>
    <w:fldSimple w:instr=" DOCPROPERTY &quot;Company&quot;  \* MERGEFORMAT ">
      <w:r w:rsidRPr="00A210D1">
        <w:rPr>
          <w:rFonts w:ascii="Times" w:hAnsi="Times"/>
          <w:caps/>
          <w:snapToGrid w:val="0"/>
        </w:rPr>
        <w:t>Nexteer</w:t>
      </w:r>
    </w:fldSimple>
    <w:r>
      <w:rPr>
        <w:snapToGrid w:val="0"/>
      </w:rPr>
      <w:t xml:space="preserve"> CONFIDENTIAL</w:t>
    </w:r>
    <w:r>
      <w:rPr>
        <w:snapToGrid w:val="0"/>
      </w:rPr>
      <w:tab/>
    </w:r>
    <w:r>
      <w:rPr>
        <w:snapToGrid w:val="0"/>
        <w:sz w:val="16"/>
      </w:rPr>
      <w:t>S/W module design template, Rev 2.2b+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5561" w:rsidRDefault="00335561">
      <w:r>
        <w:separator/>
      </w:r>
    </w:p>
  </w:footnote>
  <w:footnote w:type="continuationSeparator" w:id="0">
    <w:p w:rsidR="00335561" w:rsidRDefault="003355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342" w:rsidRDefault="006A0342">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6A0342">
      <w:trPr>
        <w:cantSplit/>
      </w:trPr>
      <w:tc>
        <w:tcPr>
          <w:tcW w:w="990" w:type="dxa"/>
        </w:tcPr>
        <w:p w:rsidR="006A0342" w:rsidRDefault="006A0342">
          <w:pPr>
            <w:pStyle w:val="Header"/>
          </w:pPr>
          <w:r>
            <w:t>Title:</w:t>
          </w:r>
        </w:p>
      </w:tc>
      <w:tc>
        <w:tcPr>
          <w:tcW w:w="5400" w:type="dxa"/>
          <w:gridSpan w:val="3"/>
          <w:vMerge w:val="restart"/>
        </w:tcPr>
        <w:p w:rsidR="006A0342" w:rsidRDefault="006A0342">
          <w:pPr>
            <w:pStyle w:val="Header"/>
          </w:pPr>
          <w:fldSimple w:instr=" DOCPROPERTY &quot;Document Title&quot;  \* MERGEFORMAT ">
            <w:r>
              <w:t>Motor Driver Diagnostics</w:t>
            </w:r>
          </w:fldSimple>
        </w:p>
        <w:p w:rsidR="006A0342" w:rsidRDefault="006A0342">
          <w:pPr>
            <w:pStyle w:val="Header"/>
          </w:pPr>
          <w:fldSimple w:instr=" DOCPROPERTY &quot;Product Line&quot;  \* MERGEFORMAT ">
            <w:r>
              <w:t>Gen II+ EPS</w:t>
            </w:r>
          </w:fldSimple>
        </w:p>
      </w:tc>
      <w:tc>
        <w:tcPr>
          <w:tcW w:w="1170" w:type="dxa"/>
        </w:tcPr>
        <w:p w:rsidR="006A0342" w:rsidRDefault="006A0342">
          <w:pPr>
            <w:pStyle w:val="Header"/>
          </w:pPr>
          <w:r>
            <w:t>Revision:</w:t>
          </w:r>
        </w:p>
      </w:tc>
      <w:tc>
        <w:tcPr>
          <w:tcW w:w="1350" w:type="dxa"/>
        </w:tcPr>
        <w:p w:rsidR="006A0342" w:rsidRDefault="006A0342" w:rsidP="00553EB2">
          <w:pPr>
            <w:pStyle w:val="Header"/>
          </w:pPr>
          <w:del w:id="22" w:author="Thomas, Vince" w:date="2013-10-08T13:15:00Z">
            <w:r w:rsidDel="00B034A6">
              <w:delText>9</w:delText>
            </w:r>
          </w:del>
          <w:ins w:id="23" w:author="Thomas, Vince" w:date="2013-10-08T13:15:00Z">
            <w:r>
              <w:t>10</w:t>
            </w:r>
          </w:ins>
        </w:p>
      </w:tc>
    </w:tr>
    <w:tr w:rsidR="006A0342">
      <w:trPr>
        <w:cantSplit/>
      </w:trPr>
      <w:tc>
        <w:tcPr>
          <w:tcW w:w="990" w:type="dxa"/>
        </w:tcPr>
        <w:p w:rsidR="006A0342" w:rsidRDefault="006A0342">
          <w:pPr>
            <w:pStyle w:val="Header"/>
          </w:pPr>
          <w:r>
            <w:t xml:space="preserve">Product:     </w:t>
          </w:r>
        </w:p>
      </w:tc>
      <w:tc>
        <w:tcPr>
          <w:tcW w:w="5400" w:type="dxa"/>
          <w:gridSpan w:val="3"/>
          <w:vMerge/>
        </w:tcPr>
        <w:p w:rsidR="006A0342" w:rsidRDefault="006A0342">
          <w:pPr>
            <w:pStyle w:val="Header"/>
            <w:jc w:val="center"/>
          </w:pPr>
        </w:p>
      </w:tc>
      <w:tc>
        <w:tcPr>
          <w:tcW w:w="1170" w:type="dxa"/>
        </w:tcPr>
        <w:p w:rsidR="006A0342" w:rsidRDefault="006A0342">
          <w:pPr>
            <w:pStyle w:val="Header"/>
          </w:pPr>
          <w:r>
            <w:t>Rev. Date:</w:t>
          </w:r>
        </w:p>
      </w:tc>
      <w:tc>
        <w:tcPr>
          <w:tcW w:w="1350" w:type="dxa"/>
        </w:tcPr>
        <w:p w:rsidR="006A0342" w:rsidRDefault="006A0342" w:rsidP="00A210D1">
          <w:pPr>
            <w:pStyle w:val="Header"/>
          </w:pPr>
          <w:r>
            <w:fldChar w:fldCharType="begin"/>
          </w:r>
          <w:r>
            <w:instrText xml:space="preserve"> SAVEDATE \@ "d-MMM-yy" \* MERGEFORMAT </w:instrText>
          </w:r>
          <w:r>
            <w:fldChar w:fldCharType="separate"/>
          </w:r>
          <w:ins w:id="24" w:author="Thomas, Vince" w:date="2013-10-09T10:22:00Z">
            <w:r>
              <w:rPr>
                <w:noProof/>
              </w:rPr>
              <w:t>9-Oct-13</w:t>
            </w:r>
          </w:ins>
          <w:del w:id="25" w:author="Thomas, Vince" w:date="2013-10-08T13:12:00Z">
            <w:r w:rsidDel="00B034A6">
              <w:rPr>
                <w:noProof/>
              </w:rPr>
              <w:delText>3-Sep-13</w:delText>
            </w:r>
          </w:del>
          <w:r>
            <w:rPr>
              <w:noProof/>
            </w:rPr>
            <w:fldChar w:fldCharType="end"/>
          </w:r>
        </w:p>
      </w:tc>
    </w:tr>
    <w:tr w:rsidR="006A0342">
      <w:trPr>
        <w:cantSplit/>
      </w:trPr>
      <w:tc>
        <w:tcPr>
          <w:tcW w:w="990" w:type="dxa"/>
        </w:tcPr>
        <w:p w:rsidR="006A0342" w:rsidRDefault="006A0342">
          <w:pPr>
            <w:pStyle w:val="Header"/>
          </w:pPr>
          <w:r>
            <w:t>Group:</w:t>
          </w:r>
        </w:p>
      </w:tc>
      <w:tc>
        <w:tcPr>
          <w:tcW w:w="1530" w:type="dxa"/>
        </w:tcPr>
        <w:p w:rsidR="006A0342" w:rsidRDefault="006A0342">
          <w:pPr>
            <w:pStyle w:val="Header"/>
          </w:pPr>
          <w:r>
            <w:t>ESG</w:t>
          </w:r>
        </w:p>
      </w:tc>
      <w:tc>
        <w:tcPr>
          <w:tcW w:w="1260" w:type="dxa"/>
        </w:tcPr>
        <w:p w:rsidR="006A0342" w:rsidRDefault="006A0342">
          <w:pPr>
            <w:pStyle w:val="Header"/>
          </w:pPr>
          <w:r>
            <w:t>Originator:</w:t>
          </w:r>
        </w:p>
      </w:tc>
      <w:tc>
        <w:tcPr>
          <w:tcW w:w="2610" w:type="dxa"/>
        </w:tcPr>
        <w:p w:rsidR="006A0342" w:rsidRDefault="006A0342">
          <w:pPr>
            <w:pStyle w:val="Header"/>
          </w:pPr>
          <w:del w:id="26" w:author="Thomas, Vince" w:date="2013-10-08T13:15:00Z">
            <w:r w:rsidDel="00B034A6">
              <w:delText>Selva Sengottaiyan</w:delText>
            </w:r>
          </w:del>
          <w:ins w:id="27" w:author="Thomas, Vince" w:date="2013-10-08T13:15:00Z">
            <w:r>
              <w:t>Vince Thomas</w:t>
            </w:r>
          </w:ins>
        </w:p>
      </w:tc>
      <w:tc>
        <w:tcPr>
          <w:tcW w:w="1170" w:type="dxa"/>
        </w:tcPr>
        <w:p w:rsidR="006A0342" w:rsidRDefault="006A0342">
          <w:pPr>
            <w:pStyle w:val="Header"/>
          </w:pPr>
          <w:r>
            <w:t>Page:</w:t>
          </w:r>
        </w:p>
      </w:tc>
      <w:tc>
        <w:tcPr>
          <w:tcW w:w="1350" w:type="dxa"/>
        </w:tcPr>
        <w:p w:rsidR="006A0342" w:rsidRDefault="006A0342">
          <w:pPr>
            <w:pStyle w:val="Header"/>
          </w:pPr>
          <w:r>
            <w:rPr>
              <w:rStyle w:val="PageNumber"/>
            </w:rPr>
            <w:fldChar w:fldCharType="begin"/>
          </w:r>
          <w:r>
            <w:rPr>
              <w:rStyle w:val="PageNumber"/>
            </w:rPr>
            <w:instrText xml:space="preserve"> PAGE </w:instrText>
          </w:r>
          <w:r>
            <w:rPr>
              <w:rStyle w:val="PageNumber"/>
            </w:rPr>
            <w:fldChar w:fldCharType="separate"/>
          </w:r>
          <w:r w:rsidR="0019741E">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9741E">
            <w:rPr>
              <w:rStyle w:val="PageNumber"/>
              <w:noProof/>
            </w:rPr>
            <w:t>28</w:t>
          </w:r>
          <w:r>
            <w:rPr>
              <w:rStyle w:val="PageNumber"/>
            </w:rPr>
            <w:fldChar w:fldCharType="end"/>
          </w:r>
        </w:p>
      </w:tc>
    </w:tr>
  </w:tbl>
  <w:p w:rsidR="006A0342" w:rsidRDefault="006A0342">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 w:numId="11">
    <w:abstractNumId w:val="9"/>
  </w:num>
  <w:num w:numId="12">
    <w:abstractNumId w:val="9"/>
  </w:num>
  <w:num w:numId="13">
    <w:abstractNumId w:val="9"/>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trackRevisions/>
  <w:doNotTrackFormatting/>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33A66"/>
    <w:rsid w:val="000020F5"/>
    <w:rsid w:val="00003277"/>
    <w:rsid w:val="00023FCB"/>
    <w:rsid w:val="00033723"/>
    <w:rsid w:val="000346A0"/>
    <w:rsid w:val="00050100"/>
    <w:rsid w:val="00062642"/>
    <w:rsid w:val="00063135"/>
    <w:rsid w:val="0007486A"/>
    <w:rsid w:val="00084015"/>
    <w:rsid w:val="000A5928"/>
    <w:rsid w:val="000C3ECE"/>
    <w:rsid w:val="000D71EA"/>
    <w:rsid w:val="000F59FF"/>
    <w:rsid w:val="00107819"/>
    <w:rsid w:val="00126299"/>
    <w:rsid w:val="00183C7C"/>
    <w:rsid w:val="00186E3B"/>
    <w:rsid w:val="00196653"/>
    <w:rsid w:val="0019741E"/>
    <w:rsid w:val="001B128A"/>
    <w:rsid w:val="001B60DF"/>
    <w:rsid w:val="001C47DB"/>
    <w:rsid w:val="001C69EC"/>
    <w:rsid w:val="001F09B2"/>
    <w:rsid w:val="001F5D87"/>
    <w:rsid w:val="001F62CD"/>
    <w:rsid w:val="001F6CBE"/>
    <w:rsid w:val="002046B5"/>
    <w:rsid w:val="0020722A"/>
    <w:rsid w:val="00223CFB"/>
    <w:rsid w:val="0024237B"/>
    <w:rsid w:val="00251AC0"/>
    <w:rsid w:val="002566F2"/>
    <w:rsid w:val="002610FF"/>
    <w:rsid w:val="002620AF"/>
    <w:rsid w:val="00262353"/>
    <w:rsid w:val="002813E5"/>
    <w:rsid w:val="00281BC9"/>
    <w:rsid w:val="002A7653"/>
    <w:rsid w:val="002C03D8"/>
    <w:rsid w:val="002D026F"/>
    <w:rsid w:val="002D4258"/>
    <w:rsid w:val="002F7277"/>
    <w:rsid w:val="00303A3F"/>
    <w:rsid w:val="00314815"/>
    <w:rsid w:val="00314AAE"/>
    <w:rsid w:val="00315335"/>
    <w:rsid w:val="00323464"/>
    <w:rsid w:val="00333A66"/>
    <w:rsid w:val="00335561"/>
    <w:rsid w:val="0033604E"/>
    <w:rsid w:val="00357A29"/>
    <w:rsid w:val="00361798"/>
    <w:rsid w:val="00373742"/>
    <w:rsid w:val="00377970"/>
    <w:rsid w:val="0038346D"/>
    <w:rsid w:val="003A156D"/>
    <w:rsid w:val="003B0664"/>
    <w:rsid w:val="003C4D3F"/>
    <w:rsid w:val="003C6832"/>
    <w:rsid w:val="003C74B4"/>
    <w:rsid w:val="003E350C"/>
    <w:rsid w:val="00411318"/>
    <w:rsid w:val="00421DC6"/>
    <w:rsid w:val="00462F47"/>
    <w:rsid w:val="004754BE"/>
    <w:rsid w:val="00476F95"/>
    <w:rsid w:val="004943E8"/>
    <w:rsid w:val="004A781C"/>
    <w:rsid w:val="004B2AD0"/>
    <w:rsid w:val="004D5B1F"/>
    <w:rsid w:val="004F7CE8"/>
    <w:rsid w:val="00522C78"/>
    <w:rsid w:val="00544D95"/>
    <w:rsid w:val="005538DD"/>
    <w:rsid w:val="00553EB2"/>
    <w:rsid w:val="005557D6"/>
    <w:rsid w:val="00585372"/>
    <w:rsid w:val="005A2037"/>
    <w:rsid w:val="005B3063"/>
    <w:rsid w:val="005D27C6"/>
    <w:rsid w:val="005D3FF9"/>
    <w:rsid w:val="005D5FE4"/>
    <w:rsid w:val="005D704E"/>
    <w:rsid w:val="005F3B5D"/>
    <w:rsid w:val="005F56B2"/>
    <w:rsid w:val="006007FA"/>
    <w:rsid w:val="00615FCC"/>
    <w:rsid w:val="006471F5"/>
    <w:rsid w:val="0064751B"/>
    <w:rsid w:val="00656942"/>
    <w:rsid w:val="00661982"/>
    <w:rsid w:val="00674ADF"/>
    <w:rsid w:val="006A0342"/>
    <w:rsid w:val="006D33CC"/>
    <w:rsid w:val="006E0DAE"/>
    <w:rsid w:val="006F01A3"/>
    <w:rsid w:val="00706174"/>
    <w:rsid w:val="00711050"/>
    <w:rsid w:val="007153EE"/>
    <w:rsid w:val="0072143B"/>
    <w:rsid w:val="00747C4A"/>
    <w:rsid w:val="007675B4"/>
    <w:rsid w:val="00774405"/>
    <w:rsid w:val="00783975"/>
    <w:rsid w:val="007A69AC"/>
    <w:rsid w:val="007C7F30"/>
    <w:rsid w:val="007F2A29"/>
    <w:rsid w:val="00815F75"/>
    <w:rsid w:val="00817124"/>
    <w:rsid w:val="00851AAE"/>
    <w:rsid w:val="008631DB"/>
    <w:rsid w:val="00871CF2"/>
    <w:rsid w:val="00881C31"/>
    <w:rsid w:val="008A6F58"/>
    <w:rsid w:val="008B2A90"/>
    <w:rsid w:val="008B3E94"/>
    <w:rsid w:val="008D4564"/>
    <w:rsid w:val="008E05F1"/>
    <w:rsid w:val="008E4A00"/>
    <w:rsid w:val="008F6DBB"/>
    <w:rsid w:val="008F6F08"/>
    <w:rsid w:val="009101F4"/>
    <w:rsid w:val="00920B53"/>
    <w:rsid w:val="00923AF3"/>
    <w:rsid w:val="00926CA9"/>
    <w:rsid w:val="00933793"/>
    <w:rsid w:val="0094533D"/>
    <w:rsid w:val="009465DC"/>
    <w:rsid w:val="00946DD1"/>
    <w:rsid w:val="00955F6A"/>
    <w:rsid w:val="00956F21"/>
    <w:rsid w:val="00966777"/>
    <w:rsid w:val="009818CF"/>
    <w:rsid w:val="009B57FD"/>
    <w:rsid w:val="009C337A"/>
    <w:rsid w:val="009E4886"/>
    <w:rsid w:val="00A210D1"/>
    <w:rsid w:val="00A23A98"/>
    <w:rsid w:val="00A41A9B"/>
    <w:rsid w:val="00A43706"/>
    <w:rsid w:val="00A4455A"/>
    <w:rsid w:val="00A52703"/>
    <w:rsid w:val="00A628E5"/>
    <w:rsid w:val="00A655B9"/>
    <w:rsid w:val="00A66A30"/>
    <w:rsid w:val="00A81FEA"/>
    <w:rsid w:val="00A8246F"/>
    <w:rsid w:val="00A8574F"/>
    <w:rsid w:val="00A95442"/>
    <w:rsid w:val="00AD4070"/>
    <w:rsid w:val="00AD731B"/>
    <w:rsid w:val="00AE47F0"/>
    <w:rsid w:val="00AE6C63"/>
    <w:rsid w:val="00AF5BF0"/>
    <w:rsid w:val="00B034A6"/>
    <w:rsid w:val="00B3301E"/>
    <w:rsid w:val="00B54697"/>
    <w:rsid w:val="00B7601E"/>
    <w:rsid w:val="00BA5C72"/>
    <w:rsid w:val="00BA6FDC"/>
    <w:rsid w:val="00BB6D01"/>
    <w:rsid w:val="00BC2530"/>
    <w:rsid w:val="00BD008B"/>
    <w:rsid w:val="00BD15D2"/>
    <w:rsid w:val="00BD2375"/>
    <w:rsid w:val="00BD3DFF"/>
    <w:rsid w:val="00BD49D6"/>
    <w:rsid w:val="00BF1E66"/>
    <w:rsid w:val="00BF364D"/>
    <w:rsid w:val="00C22EB9"/>
    <w:rsid w:val="00C35BD3"/>
    <w:rsid w:val="00C72FFA"/>
    <w:rsid w:val="00C75F3C"/>
    <w:rsid w:val="00C915F4"/>
    <w:rsid w:val="00CA6B01"/>
    <w:rsid w:val="00CA6E38"/>
    <w:rsid w:val="00CB58B6"/>
    <w:rsid w:val="00CC12E3"/>
    <w:rsid w:val="00CE2F4B"/>
    <w:rsid w:val="00CE531E"/>
    <w:rsid w:val="00CF070C"/>
    <w:rsid w:val="00CF1821"/>
    <w:rsid w:val="00CF3DC4"/>
    <w:rsid w:val="00D3737B"/>
    <w:rsid w:val="00D50ADE"/>
    <w:rsid w:val="00D518C3"/>
    <w:rsid w:val="00D66BFA"/>
    <w:rsid w:val="00D80CE2"/>
    <w:rsid w:val="00D93A6E"/>
    <w:rsid w:val="00D94BDD"/>
    <w:rsid w:val="00DA30B8"/>
    <w:rsid w:val="00DA5A82"/>
    <w:rsid w:val="00DB3707"/>
    <w:rsid w:val="00DB5193"/>
    <w:rsid w:val="00DC4D32"/>
    <w:rsid w:val="00DC7E08"/>
    <w:rsid w:val="00DE4889"/>
    <w:rsid w:val="00E04FC5"/>
    <w:rsid w:val="00E21008"/>
    <w:rsid w:val="00E5472B"/>
    <w:rsid w:val="00E5557B"/>
    <w:rsid w:val="00E60281"/>
    <w:rsid w:val="00EA4B88"/>
    <w:rsid w:val="00EA7CE5"/>
    <w:rsid w:val="00EB56A0"/>
    <w:rsid w:val="00ED5D32"/>
    <w:rsid w:val="00EE5A76"/>
    <w:rsid w:val="00F26642"/>
    <w:rsid w:val="00F376D4"/>
    <w:rsid w:val="00F4156B"/>
    <w:rsid w:val="00F576C3"/>
    <w:rsid w:val="00F648ED"/>
    <w:rsid w:val="00FB2942"/>
    <w:rsid w:val="00FB432D"/>
    <w:rsid w:val="00FD4187"/>
    <w:rsid w:val="00FD73C2"/>
    <w:rsid w:val="00FF6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8CF"/>
    <w:pPr>
      <w:spacing w:after="120"/>
    </w:pPr>
  </w:style>
  <w:style w:type="paragraph" w:styleId="Heading1">
    <w:name w:val="heading 1"/>
    <w:basedOn w:val="Normal"/>
    <w:next w:val="Normal"/>
    <w:qFormat/>
    <w:rsid w:val="00BA6FDC"/>
    <w:pPr>
      <w:keepNext/>
      <w:numPr>
        <w:numId w:val="1"/>
      </w:numPr>
      <w:spacing w:before="240"/>
      <w:outlineLvl w:val="0"/>
    </w:pPr>
    <w:rPr>
      <w:rFonts w:ascii="Arial" w:hAnsi="Arial"/>
      <w:b/>
      <w:kern w:val="28"/>
      <w:sz w:val="28"/>
    </w:rPr>
  </w:style>
  <w:style w:type="paragraph" w:styleId="Heading2">
    <w:name w:val="heading 2"/>
    <w:basedOn w:val="Normal"/>
    <w:next w:val="Normal"/>
    <w:qFormat/>
    <w:rsid w:val="00BA6FDC"/>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BA6FDC"/>
    <w:pPr>
      <w:keepNext/>
      <w:numPr>
        <w:ilvl w:val="2"/>
        <w:numId w:val="1"/>
      </w:numPr>
      <w:spacing w:before="120" w:after="0"/>
      <w:outlineLvl w:val="2"/>
    </w:pPr>
    <w:rPr>
      <w:rFonts w:ascii="Arial" w:hAnsi="Arial"/>
      <w:b/>
      <w:sz w:val="24"/>
    </w:rPr>
  </w:style>
  <w:style w:type="paragraph" w:styleId="Heading4">
    <w:name w:val="heading 4"/>
    <w:basedOn w:val="Normal"/>
    <w:next w:val="Normal"/>
    <w:link w:val="Heading4Char"/>
    <w:qFormat/>
    <w:rsid w:val="00BA6FDC"/>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BA6FDC"/>
    <w:pPr>
      <w:numPr>
        <w:ilvl w:val="4"/>
        <w:numId w:val="1"/>
      </w:numPr>
      <w:spacing w:before="240" w:after="60"/>
      <w:outlineLvl w:val="4"/>
    </w:pPr>
    <w:rPr>
      <w:sz w:val="22"/>
    </w:rPr>
  </w:style>
  <w:style w:type="paragraph" w:styleId="Heading6">
    <w:name w:val="heading 6"/>
    <w:basedOn w:val="Normal"/>
    <w:next w:val="Normal"/>
    <w:qFormat/>
    <w:rsid w:val="00BA6FDC"/>
    <w:pPr>
      <w:numPr>
        <w:ilvl w:val="5"/>
        <w:numId w:val="1"/>
      </w:numPr>
      <w:spacing w:before="240" w:after="60"/>
      <w:outlineLvl w:val="5"/>
    </w:pPr>
    <w:rPr>
      <w:i/>
      <w:sz w:val="22"/>
    </w:rPr>
  </w:style>
  <w:style w:type="paragraph" w:styleId="Heading7">
    <w:name w:val="heading 7"/>
    <w:basedOn w:val="Normal"/>
    <w:next w:val="Normal"/>
    <w:qFormat/>
    <w:rsid w:val="00BA6FDC"/>
    <w:pPr>
      <w:numPr>
        <w:ilvl w:val="6"/>
        <w:numId w:val="1"/>
      </w:numPr>
      <w:spacing w:before="240" w:after="60"/>
      <w:outlineLvl w:val="6"/>
    </w:pPr>
    <w:rPr>
      <w:rFonts w:ascii="Arial" w:hAnsi="Arial"/>
    </w:rPr>
  </w:style>
  <w:style w:type="paragraph" w:styleId="Heading8">
    <w:name w:val="heading 8"/>
    <w:basedOn w:val="Normal"/>
    <w:next w:val="Normal"/>
    <w:qFormat/>
    <w:rsid w:val="00BA6FDC"/>
    <w:pPr>
      <w:numPr>
        <w:ilvl w:val="7"/>
        <w:numId w:val="1"/>
      </w:numPr>
      <w:spacing w:before="240" w:after="60"/>
      <w:outlineLvl w:val="7"/>
    </w:pPr>
    <w:rPr>
      <w:rFonts w:ascii="Arial" w:hAnsi="Arial"/>
      <w:i/>
    </w:rPr>
  </w:style>
  <w:style w:type="paragraph" w:styleId="Heading9">
    <w:name w:val="heading 9"/>
    <w:basedOn w:val="Normal"/>
    <w:next w:val="Normal"/>
    <w:qFormat/>
    <w:rsid w:val="00BA6FDC"/>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BA6FDC"/>
    <w:rPr>
      <w:sz w:val="24"/>
    </w:rPr>
  </w:style>
  <w:style w:type="paragraph" w:styleId="DocumentMap">
    <w:name w:val="Document Map"/>
    <w:basedOn w:val="Normal"/>
    <w:semiHidden/>
    <w:rsid w:val="00BA6FDC"/>
    <w:pPr>
      <w:shd w:val="clear" w:color="auto" w:fill="000080"/>
    </w:pPr>
    <w:rPr>
      <w:rFonts w:ascii="Tahoma" w:hAnsi="Tahoma"/>
    </w:rPr>
  </w:style>
  <w:style w:type="paragraph" w:styleId="Caption">
    <w:name w:val="caption"/>
    <w:basedOn w:val="Normal"/>
    <w:next w:val="Normal"/>
    <w:qFormat/>
    <w:rsid w:val="00BA6FDC"/>
    <w:pPr>
      <w:keepNext/>
      <w:spacing w:before="120"/>
      <w:jc w:val="center"/>
    </w:pPr>
  </w:style>
  <w:style w:type="paragraph" w:customStyle="1" w:styleId="TableHeading">
    <w:name w:val="Table Heading"/>
    <w:basedOn w:val="Normal"/>
    <w:rsid w:val="00BA6FDC"/>
    <w:pPr>
      <w:keepNext/>
      <w:spacing w:before="60" w:after="60"/>
      <w:jc w:val="center"/>
    </w:pPr>
    <w:rPr>
      <w:rFonts w:ascii="Arial" w:hAnsi="Arial"/>
      <w:b/>
      <w:sz w:val="22"/>
    </w:rPr>
  </w:style>
  <w:style w:type="paragraph" w:customStyle="1" w:styleId="Body6">
    <w:name w:val="Body 6"/>
    <w:basedOn w:val="NormalIndent"/>
    <w:rsid w:val="00BA6FDC"/>
    <w:pPr>
      <w:ind w:left="432"/>
      <w:jc w:val="both"/>
    </w:pPr>
  </w:style>
  <w:style w:type="paragraph" w:customStyle="1" w:styleId="Body7">
    <w:name w:val="Body 7"/>
    <w:basedOn w:val="Normal"/>
    <w:rsid w:val="00BA6FDC"/>
    <w:pPr>
      <w:ind w:left="864"/>
      <w:jc w:val="both"/>
    </w:pPr>
  </w:style>
  <w:style w:type="paragraph" w:styleId="NormalIndent">
    <w:name w:val="Normal Indent"/>
    <w:basedOn w:val="Normal"/>
    <w:semiHidden/>
    <w:rsid w:val="00BA6FDC"/>
    <w:pPr>
      <w:ind w:left="720"/>
    </w:pPr>
  </w:style>
  <w:style w:type="paragraph" w:customStyle="1" w:styleId="t0">
    <w:name w:val="t0"/>
    <w:rsid w:val="00BA6FDC"/>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BA6FDC"/>
    <w:pPr>
      <w:ind w:left="360" w:right="806"/>
    </w:pPr>
    <w:rPr>
      <w:rFonts w:ascii="Arial" w:hAnsi="Arial"/>
      <w:color w:val="000000"/>
      <w:sz w:val="24"/>
    </w:rPr>
  </w:style>
  <w:style w:type="paragraph" w:styleId="BodyText">
    <w:name w:val="Body Text"/>
    <w:basedOn w:val="Normal"/>
    <w:semiHidden/>
    <w:rsid w:val="00BA6FDC"/>
    <w:pPr>
      <w:spacing w:after="160"/>
    </w:pPr>
    <w:rPr>
      <w:rFonts w:ascii="Arial" w:hAnsi="Arial"/>
    </w:rPr>
  </w:style>
  <w:style w:type="paragraph" w:customStyle="1" w:styleId="Normal1">
    <w:name w:val="Normal1"/>
    <w:basedOn w:val="Normal"/>
    <w:rsid w:val="00BA6FDC"/>
    <w:rPr>
      <w:rFonts w:ascii="Arial" w:hAnsi="Arial"/>
      <w:sz w:val="24"/>
    </w:rPr>
  </w:style>
  <w:style w:type="paragraph" w:styleId="Header">
    <w:name w:val="header"/>
    <w:basedOn w:val="Normal"/>
    <w:semiHidden/>
    <w:rsid w:val="00BA6FDC"/>
    <w:pPr>
      <w:tabs>
        <w:tab w:val="center" w:pos="4320"/>
        <w:tab w:val="right" w:pos="8640"/>
      </w:tabs>
    </w:pPr>
    <w:rPr>
      <w:rFonts w:ascii="Arial" w:hAnsi="Arial"/>
    </w:rPr>
  </w:style>
  <w:style w:type="paragraph" w:styleId="Footer">
    <w:name w:val="footer"/>
    <w:basedOn w:val="Normal"/>
    <w:semiHidden/>
    <w:rsid w:val="00BA6FDC"/>
    <w:pPr>
      <w:tabs>
        <w:tab w:val="center" w:pos="4320"/>
        <w:tab w:val="right" w:pos="8640"/>
      </w:tabs>
    </w:pPr>
  </w:style>
  <w:style w:type="character" w:styleId="PageNumber">
    <w:name w:val="page number"/>
    <w:basedOn w:val="DefaultParagraphFont"/>
    <w:semiHidden/>
    <w:rsid w:val="00BA6FDC"/>
  </w:style>
  <w:style w:type="paragraph" w:styleId="PlainText">
    <w:name w:val="Plain Text"/>
    <w:basedOn w:val="Normal"/>
    <w:semiHidden/>
    <w:rsid w:val="00BA6FDC"/>
    <w:rPr>
      <w:rFonts w:ascii="Courier New" w:hAnsi="Courier New"/>
    </w:rPr>
  </w:style>
  <w:style w:type="paragraph" w:styleId="TOC2">
    <w:name w:val="toc 2"/>
    <w:basedOn w:val="Normal"/>
    <w:next w:val="Normal"/>
    <w:autoRedefine/>
    <w:semiHidden/>
    <w:rsid w:val="00BA6FDC"/>
    <w:pPr>
      <w:tabs>
        <w:tab w:val="right" w:leader="dot" w:pos="9294"/>
      </w:tabs>
      <w:ind w:left="240"/>
      <w:jc w:val="both"/>
    </w:pPr>
  </w:style>
  <w:style w:type="paragraph" w:customStyle="1" w:styleId="TableItems">
    <w:name w:val="Table Items"/>
    <w:basedOn w:val="Normal"/>
    <w:rsid w:val="00BA6FDC"/>
    <w:pPr>
      <w:keepNext/>
      <w:spacing w:before="60" w:after="60"/>
      <w:jc w:val="center"/>
    </w:pPr>
  </w:style>
  <w:style w:type="paragraph" w:styleId="BalloonText">
    <w:name w:val="Balloon Text"/>
    <w:basedOn w:val="Normal"/>
    <w:link w:val="BalloonTextChar"/>
    <w:uiPriority w:val="99"/>
    <w:semiHidden/>
    <w:unhideWhenUsed/>
    <w:rsid w:val="0058537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372"/>
    <w:rPr>
      <w:rFonts w:ascii="Tahoma" w:hAnsi="Tahoma" w:cs="Tahoma"/>
      <w:sz w:val="16"/>
      <w:szCs w:val="16"/>
    </w:rPr>
  </w:style>
  <w:style w:type="character" w:customStyle="1" w:styleId="Heading3Char">
    <w:name w:val="Heading 3 Char"/>
    <w:basedOn w:val="DefaultParagraphFont"/>
    <w:link w:val="Heading3"/>
    <w:rsid w:val="009818CF"/>
    <w:rPr>
      <w:rFonts w:ascii="Arial" w:hAnsi="Arial"/>
      <w:b/>
      <w:sz w:val="24"/>
    </w:rPr>
  </w:style>
  <w:style w:type="character" w:customStyle="1" w:styleId="Heading4Char">
    <w:name w:val="Heading 4 Char"/>
    <w:basedOn w:val="DefaultParagraphFont"/>
    <w:link w:val="Heading4"/>
    <w:rsid w:val="009818CF"/>
    <w:rPr>
      <w:rFonts w:ascii="Arial" w:hAnsi="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717814">
      <w:bodyDiv w:val="1"/>
      <w:marLeft w:val="46"/>
      <w:marRight w:val="46"/>
      <w:marTop w:val="46"/>
      <w:marBottom w:val="46"/>
      <w:divBdr>
        <w:top w:val="none" w:sz="0" w:space="0" w:color="auto"/>
        <w:left w:val="none" w:sz="0" w:space="0" w:color="auto"/>
        <w:bottom w:val="none" w:sz="0" w:space="0" w:color="auto"/>
        <w:right w:val="none" w:sz="0" w:space="0" w:color="auto"/>
      </w:divBdr>
      <w:divsChild>
        <w:div w:id="542837241">
          <w:marLeft w:val="0"/>
          <w:marRight w:val="0"/>
          <w:marTop w:val="0"/>
          <w:marBottom w:val="0"/>
          <w:divBdr>
            <w:top w:val="none" w:sz="0" w:space="0" w:color="auto"/>
            <w:left w:val="none" w:sz="0" w:space="0" w:color="auto"/>
            <w:bottom w:val="none" w:sz="0" w:space="0" w:color="auto"/>
            <w:right w:val="none" w:sz="0" w:space="0" w:color="auto"/>
          </w:divBdr>
          <w:divsChild>
            <w:div w:id="616647432">
              <w:marLeft w:val="0"/>
              <w:marRight w:val="0"/>
              <w:marTop w:val="0"/>
              <w:marBottom w:val="0"/>
              <w:divBdr>
                <w:top w:val="none" w:sz="0" w:space="0" w:color="auto"/>
                <w:left w:val="none" w:sz="0" w:space="0" w:color="auto"/>
                <w:bottom w:val="none" w:sz="0" w:space="0" w:color="auto"/>
                <w:right w:val="none" w:sz="0" w:space="0" w:color="auto"/>
              </w:divBdr>
              <w:divsChild>
                <w:div w:id="551311307">
                  <w:marLeft w:val="0"/>
                  <w:marRight w:val="0"/>
                  <w:marTop w:val="46"/>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microsoft.com/office/2007/relationships/stylesWithEffects" Target="stylesWithEffects.xml"/><Relationship Id="rId21" Type="http://schemas.openxmlformats.org/officeDocument/2006/relationships/image" Target="media/image8.emf"/><Relationship Id="rId34" Type="http://schemas.openxmlformats.org/officeDocument/2006/relationships/oleObject" Target="embeddings/oleObject13.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0.bin"/><Relationship Id="rId36"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emf"/><Relationship Id="rId30" Type="http://schemas.openxmlformats.org/officeDocument/2006/relationships/oleObject" Target="embeddings/oleObject11.bin"/><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zj9qy.NEXTEER\Desktop\Module%20Design%20Document%20-%20Template%202.2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Module Design Document - Template 2.2b+.dotx</Template>
  <TotalTime>1010</TotalTime>
  <Pages>28</Pages>
  <Words>1880</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12571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tzj9qy</dc:creator>
  <cp:keywords/>
  <dc:description/>
  <cp:lastModifiedBy>Thomas, Vince</cp:lastModifiedBy>
  <cp:revision>108</cp:revision>
  <cp:lastPrinted>2011-03-21T13:34:00Z</cp:lastPrinted>
  <dcterms:created xsi:type="dcterms:W3CDTF">2011-05-20T13:09:00Z</dcterms:created>
  <dcterms:modified xsi:type="dcterms:W3CDTF">2013-10-09T15:03:00Z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Motor Driver Diagnostics</vt:lpwstr>
  </property>
  <property fmtid="{D5CDD505-2E9C-101B-9397-08002B2CF9AE}" pid="3" name="MDDRevNum">
    <vt:lpwstr>5</vt:lpwstr>
  </property>
  <property fmtid="{D5CDD505-2E9C-101B-9397-08002B2CF9AE}" pid="4" name="Module Layer">
    <vt:lpwstr>0</vt:lpwstr>
  </property>
  <property fmtid="{D5CDD505-2E9C-101B-9397-08002B2CF9AE}" pid="5" name="Module Name">
    <vt:lpwstr>MtrDrvDiag</vt:lpwstr>
  </property>
  <property fmtid="{D5CDD505-2E9C-101B-9397-08002B2CF9AE}" pid="6" name="Product Line">
    <vt:lpwstr>Gen II+ EPS</vt:lpwstr>
  </property>
</Properties>
</file>