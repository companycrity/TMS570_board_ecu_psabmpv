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Module –</w:t>
      </w:r>
      <w:r w:rsidR="009D5CF6">
        <w:t xml:space="preserve"> </w:t>
      </w:r>
      <w:r w:rsidR="006A10F0">
        <w:fldChar w:fldCharType="begin"/>
      </w:r>
      <w:r w:rsidR="006A10F0">
        <w:instrText xml:space="preserve"> DOCPROPERTY  "Module Name"  \* MERGEFORMAT </w:instrText>
      </w:r>
      <w:r w:rsidR="006A10F0">
        <w:fldChar w:fldCharType="separate"/>
      </w:r>
      <w:proofErr w:type="spellStart"/>
      <w:r w:rsidR="00B13501">
        <w:t>VehDyn</w:t>
      </w:r>
      <w:proofErr w:type="spellEnd"/>
      <w:r w:rsidR="006A10F0">
        <w:fldChar w:fldCharType="end"/>
      </w:r>
    </w:p>
    <w:p w:rsidR="004A781C" w:rsidRDefault="004A781C">
      <w:pPr>
        <w:pStyle w:val="Heading1"/>
      </w:pPr>
      <w:r>
        <w:t>High-Level Description</w:t>
      </w:r>
    </w:p>
    <w:p w:rsidR="004A781C" w:rsidRDefault="004B5090">
      <w:r>
        <w:t xml:space="preserve">This module </w:t>
      </w:r>
      <w:r w:rsidR="00981FA6">
        <w:t xml:space="preserve">calculates </w:t>
      </w:r>
      <w:proofErr w:type="spellStart"/>
      <w:r w:rsidR="00981FA6">
        <w:t>HandWheel</w:t>
      </w:r>
      <w:proofErr w:type="spellEnd"/>
      <w:r w:rsidR="00361038">
        <w:t xml:space="preserve"> </w:t>
      </w:r>
      <w:proofErr w:type="spellStart"/>
      <w:r w:rsidR="00981FA6">
        <w:t>AutoCentering</w:t>
      </w:r>
      <w:proofErr w:type="spellEnd"/>
      <w:r w:rsidR="00981FA6">
        <w:t xml:space="preserve"> and </w:t>
      </w:r>
      <w:r>
        <w:t xml:space="preserve">determines the </w:t>
      </w:r>
      <w:r w:rsidR="00981FA6">
        <w:t xml:space="preserve">Vehicle Dynamics </w:t>
      </w:r>
      <w:proofErr w:type="spellStart"/>
      <w:r w:rsidR="00981FA6">
        <w:t>HandWheel</w:t>
      </w:r>
      <w:proofErr w:type="spellEnd"/>
      <w:r w:rsidR="00981FA6">
        <w:t xml:space="preserve"> Position and Vehicle Dynamics Authority</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D504B6" w:rsidRDefault="00D504B6" w:rsidP="00F141E2">
      <w:pPr>
        <w:jc w:val="center"/>
      </w:pPr>
    </w:p>
    <w:p w:rsidR="00D504B6" w:rsidRDefault="004E1C81" w:rsidP="00F141E2">
      <w:pPr>
        <w:jc w:val="center"/>
      </w:pPr>
      <w:del w:id="0" w:author="Anne, Krishna" w:date="2016-02-24T13:43:00Z">
        <w:r w:rsidDel="00953332">
          <w:rPr>
            <w:noProof/>
          </w:rPr>
          <w:lastRenderedPageBreak/>
          <w:drawing>
            <wp:inline distT="0" distB="0" distL="0" distR="0" wp14:anchorId="5581F866" wp14:editId="762350FF">
              <wp:extent cx="24860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4857750"/>
                      </a:xfrm>
                      <a:prstGeom prst="rect">
                        <a:avLst/>
                      </a:prstGeom>
                    </pic:spPr>
                  </pic:pic>
                </a:graphicData>
              </a:graphic>
            </wp:inline>
          </w:drawing>
        </w:r>
      </w:del>
      <w:ins w:id="1" w:author="Anne, Krishna" w:date="2016-02-24T13:43:00Z">
        <w:r w:rsidR="00953332">
          <w:rPr>
            <w:noProof/>
          </w:rPr>
          <w:lastRenderedPageBreak/>
          <w:drawing>
            <wp:inline distT="0" distB="0" distL="0" distR="0">
              <wp:extent cx="36766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4667250"/>
                      </a:xfrm>
                      <a:prstGeom prst="rect">
                        <a:avLst/>
                      </a:prstGeom>
                      <a:noFill/>
                      <a:ln>
                        <a:noFill/>
                      </a:ln>
                    </pic:spPr>
                  </pic:pic>
                </a:graphicData>
              </a:graphic>
            </wp:inline>
          </w:drawing>
        </w:r>
      </w:ins>
    </w:p>
    <w:p w:rsidR="00BB6D08" w:rsidRDefault="00BB6D08" w:rsidP="00F141E2">
      <w:pPr>
        <w:jc w:val="center"/>
      </w:pPr>
    </w:p>
    <w:p w:rsidR="00BB6D08" w:rsidRDefault="00BB6D08" w:rsidP="00BB6D08"/>
    <w:p w:rsidR="00225649" w:rsidRDefault="00225649" w:rsidP="00BB6D08"/>
    <w:p w:rsidR="004A781C" w:rsidRDefault="004A781C"/>
    <w:p w:rsidR="004A781C" w:rsidRDefault="004A781C" w:rsidP="00BB6D08">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TorqueCmdCRF_MtrNm_f32</w:t>
            </w:r>
          </w:p>
        </w:tc>
        <w:tc>
          <w:tcPr>
            <w:tcW w:w="4455" w:type="dxa"/>
            <w:vAlign w:val="center"/>
          </w:tcPr>
          <w:p w:rsidR="004B5090" w:rsidRPr="004B5090" w:rsidRDefault="004F1004" w:rsidP="004B5090">
            <w:pPr>
              <w:spacing w:before="100" w:beforeAutospacing="1" w:after="100" w:afterAutospacing="1"/>
              <w:rPr>
                <w:rFonts w:ascii="Arial" w:hAnsi="Arial" w:cs="Arial"/>
                <w:sz w:val="16"/>
                <w:szCs w:val="16"/>
              </w:rPr>
            </w:pPr>
            <w:r w:rsidRPr="00A75871">
              <w:rPr>
                <w:rFonts w:ascii="Arial" w:hAnsi="Arial" w:cs="Arial"/>
                <w:sz w:val="16"/>
                <w:szCs w:val="16"/>
              </w:rPr>
              <w:t>Sensor</w:t>
            </w:r>
            <w:r w:rsidR="004C0089" w:rsidRPr="00A75871">
              <w:rPr>
                <w:rFonts w:ascii="Arial" w:hAnsi="Arial" w:cs="Arial"/>
                <w:sz w:val="16"/>
                <w:szCs w:val="16"/>
              </w:rPr>
              <w:t>lessHwAuth_Uls_f32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VehicleSpeed_Kph_f32</w:t>
            </w:r>
          </w:p>
        </w:tc>
        <w:tc>
          <w:tcPr>
            <w:tcW w:w="4455" w:type="dxa"/>
            <w:vAlign w:val="center"/>
          </w:tcPr>
          <w:p w:rsidR="004B5090" w:rsidRPr="00A75871" w:rsidRDefault="004F1004" w:rsidP="00A75871">
            <w:pPr>
              <w:spacing w:before="100" w:beforeAutospacing="1" w:after="100" w:afterAutospacing="1"/>
              <w:rPr>
                <w:rFonts w:ascii="Arial" w:hAnsi="Arial" w:cs="Arial"/>
                <w:sz w:val="16"/>
                <w:szCs w:val="16"/>
              </w:rPr>
            </w:pPr>
            <w:r w:rsidRPr="00A75871">
              <w:rPr>
                <w:rFonts w:ascii="Arial" w:hAnsi="Arial" w:cs="Arial"/>
                <w:sz w:val="16"/>
                <w:szCs w:val="16"/>
              </w:rPr>
              <w:t>Sensor</w:t>
            </w:r>
            <w:r w:rsidR="004C0089" w:rsidRPr="00A75871">
              <w:rPr>
                <w:rFonts w:ascii="Arial" w:hAnsi="Arial" w:cs="Arial"/>
                <w:sz w:val="16"/>
                <w:szCs w:val="16"/>
              </w:rPr>
              <w:t>lessHwPos_HwDeg_f32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HwTorque_HwNm_f32</w:t>
            </w:r>
          </w:p>
        </w:tc>
        <w:tc>
          <w:tcPr>
            <w:tcW w:w="4455" w:type="dxa"/>
            <w:vAlign w:val="center"/>
          </w:tcPr>
          <w:p w:rsidR="004B5090" w:rsidRPr="004B5BE2" w:rsidRDefault="004B5090"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proofErr w:type="spellStart"/>
            <w:r w:rsidRPr="00036ECA">
              <w:rPr>
                <w:rFonts w:ascii="Arial" w:hAnsi="Arial" w:cs="Arial"/>
                <w:sz w:val="16"/>
                <w:szCs w:val="16"/>
              </w:rPr>
              <w:t>VehicleSpeedValid_Cnt_lgc</w:t>
            </w:r>
            <w:proofErr w:type="spellEnd"/>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r w:rsidRPr="00036ECA">
              <w:rPr>
                <w:rFonts w:ascii="Arial" w:hAnsi="Arial" w:cs="Arial"/>
                <w:sz w:val="16"/>
                <w:szCs w:val="16"/>
              </w:rPr>
              <w:t>MotorVelCRF_MtrRadpS_f32</w:t>
            </w:r>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C7FDD"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C7FDD" w:rsidRDefault="004A5D8E" w:rsidP="004B5090">
            <w:pPr>
              <w:spacing w:before="100" w:beforeAutospacing="1" w:after="100" w:afterAutospacing="1"/>
              <w:rPr>
                <w:rFonts w:ascii="Arial" w:hAnsi="Arial" w:cs="Arial"/>
                <w:sz w:val="16"/>
                <w:szCs w:val="16"/>
              </w:rPr>
            </w:pPr>
            <w:r>
              <w:rPr>
                <w:rFonts w:ascii="Arial" w:hAnsi="Arial" w:cs="Arial"/>
                <w:sz w:val="16"/>
                <w:szCs w:val="16"/>
              </w:rPr>
              <w:t>RelHwPos_HwDeg_f32</w:t>
            </w:r>
          </w:p>
        </w:tc>
        <w:tc>
          <w:tcPr>
            <w:tcW w:w="4455" w:type="dxa"/>
            <w:vAlign w:val="center"/>
          </w:tcPr>
          <w:p w:rsidR="000C7FDD" w:rsidRDefault="000C7FDD" w:rsidP="00F957FA">
            <w:pPr>
              <w:spacing w:before="100" w:beforeAutospacing="1" w:after="100" w:afterAutospacing="1"/>
              <w:rPr>
                <w:rFonts w:ascii="Arial" w:hAnsi="Arial" w:cs="Arial"/>
                <w:sz w:val="16"/>
                <w:szCs w:val="16"/>
              </w:rPr>
            </w:pPr>
          </w:p>
        </w:tc>
      </w:tr>
      <w:tr w:rsidR="004C0089" w:rsidRPr="004B5BE2"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C0089" w:rsidRDefault="004F1004" w:rsidP="004B5090">
            <w:pPr>
              <w:spacing w:before="100" w:beforeAutospacing="1" w:after="100" w:afterAutospacing="1"/>
              <w:rPr>
                <w:rFonts w:ascii="Arial" w:hAnsi="Arial" w:cs="Arial"/>
                <w:sz w:val="16"/>
                <w:szCs w:val="16"/>
              </w:rPr>
            </w:pPr>
            <w:r w:rsidRPr="00A75871">
              <w:rPr>
                <w:rFonts w:ascii="Arial" w:hAnsi="Arial" w:cs="Arial"/>
                <w:sz w:val="16"/>
                <w:szCs w:val="16"/>
              </w:rPr>
              <w:t>CcwEOT</w:t>
            </w:r>
            <w:r w:rsidR="004C0089" w:rsidRPr="00A75871">
              <w:rPr>
                <w:rFonts w:ascii="Arial" w:hAnsi="Arial" w:cs="Arial"/>
                <w:sz w:val="16"/>
                <w:szCs w:val="16"/>
              </w:rPr>
              <w:t>_HwDeg_f32</w:t>
            </w:r>
          </w:p>
        </w:tc>
        <w:tc>
          <w:tcPr>
            <w:tcW w:w="4455" w:type="dxa"/>
            <w:vAlign w:val="center"/>
          </w:tcPr>
          <w:p w:rsidR="004C0089" w:rsidRDefault="004C0089" w:rsidP="00F957FA">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4F1004">
            <w:pPr>
              <w:spacing w:before="100" w:beforeAutospacing="1" w:after="100" w:afterAutospacing="1"/>
              <w:rPr>
                <w:rFonts w:ascii="Arial" w:hAnsi="Arial" w:cs="Arial"/>
                <w:sz w:val="16"/>
                <w:szCs w:val="16"/>
              </w:rPr>
            </w:pPr>
            <w:r w:rsidRPr="00A75871">
              <w:rPr>
                <w:rFonts w:ascii="Arial" w:hAnsi="Arial" w:cs="Arial"/>
                <w:sz w:val="16"/>
                <w:szCs w:val="16"/>
              </w:rPr>
              <w:t>CwEOT</w:t>
            </w:r>
            <w:r w:rsidR="004C0089" w:rsidRPr="00A75871">
              <w:rPr>
                <w:rFonts w:ascii="Arial" w:hAnsi="Arial" w:cs="Arial"/>
                <w:sz w:val="16"/>
                <w:szCs w:val="16"/>
              </w:rPr>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rsidRPr="00A75871">
              <w:rPr>
                <w:rFonts w:ascii="Arial" w:hAnsi="Arial" w:cs="Arial"/>
                <w:sz w:val="16"/>
                <w:szCs w:val="16"/>
              </w:rPr>
              <w:t>Hw</w:t>
            </w:r>
            <w:r w:rsidR="004C0089" w:rsidRPr="00A75871">
              <w:rPr>
                <w:rFonts w:ascii="Arial" w:hAnsi="Arial" w:cs="Arial"/>
                <w:sz w:val="16"/>
                <w:szCs w:val="16"/>
              </w:rPr>
              <w:t>Auth_Uls_f32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rsidRPr="00A75871">
              <w:rPr>
                <w:rFonts w:ascii="Arial" w:hAnsi="Arial" w:cs="Arial"/>
                <w:sz w:val="16"/>
                <w:szCs w:val="16"/>
              </w:rPr>
              <w:t>Handw</w:t>
            </w:r>
            <w:r w:rsidR="004C0089" w:rsidRPr="00A75871">
              <w:rPr>
                <w:rFonts w:ascii="Arial" w:hAnsi="Arial" w:cs="Arial"/>
                <w:sz w:val="16"/>
                <w:szCs w:val="16"/>
              </w:rPr>
              <w:t>heelPos</w:t>
            </w:r>
            <w:r w:rsidRPr="00A75871">
              <w:rPr>
                <w:rFonts w:ascii="Arial" w:hAnsi="Arial" w:cs="Arial"/>
                <w:sz w:val="16"/>
                <w:szCs w:val="16"/>
              </w:rPr>
              <w:t>ition</w:t>
            </w:r>
            <w:r w:rsidR="004C0089" w:rsidRPr="00A75871">
              <w:rPr>
                <w:rFonts w:ascii="Arial" w:hAnsi="Arial" w:cs="Arial"/>
                <w:sz w:val="16"/>
                <w:szCs w:val="16"/>
              </w:rPr>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677DF8" w:rsidP="005116BB">
            <w:pPr>
              <w:spacing w:before="100" w:beforeAutospacing="1" w:after="100" w:afterAutospacing="1"/>
              <w:rPr>
                <w:rFonts w:ascii="Arial" w:hAnsi="Arial" w:cs="Arial"/>
                <w:sz w:val="16"/>
                <w:szCs w:val="16"/>
              </w:rPr>
            </w:pPr>
            <w:r w:rsidRPr="00A75871">
              <w:rPr>
                <w:rFonts w:ascii="Arial" w:hAnsi="Arial" w:cs="Arial"/>
                <w:sz w:val="16"/>
                <w:szCs w:val="16"/>
              </w:rPr>
              <w:t>MechMtrPos_Rev_f32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92067E"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92067E" w:rsidRPr="00A75871" w:rsidRDefault="0092067E" w:rsidP="005116BB">
            <w:pPr>
              <w:spacing w:before="100" w:beforeAutospacing="1" w:after="100" w:afterAutospacing="1"/>
              <w:rPr>
                <w:rFonts w:ascii="Arial" w:hAnsi="Arial" w:cs="Arial"/>
                <w:sz w:val="16"/>
                <w:szCs w:val="16"/>
              </w:rPr>
            </w:pPr>
            <w:proofErr w:type="spellStart"/>
            <w:r w:rsidRPr="00A75871">
              <w:rPr>
                <w:rFonts w:ascii="Arial" w:hAnsi="Arial" w:cs="Arial"/>
                <w:sz w:val="16"/>
                <w:szCs w:val="16"/>
              </w:rPr>
              <w:t>SrlHwAgVld_Cnt_lgc</w:t>
            </w:r>
            <w:proofErr w:type="spellEnd"/>
          </w:p>
        </w:tc>
        <w:tc>
          <w:tcPr>
            <w:tcW w:w="4455" w:type="dxa"/>
            <w:tcBorders>
              <w:top w:val="single" w:sz="4" w:space="0" w:color="auto"/>
              <w:left w:val="single" w:sz="4" w:space="0" w:color="auto"/>
              <w:bottom w:val="single" w:sz="4" w:space="0" w:color="auto"/>
              <w:right w:val="single" w:sz="4" w:space="0" w:color="auto"/>
            </w:tcBorders>
            <w:vAlign w:val="center"/>
          </w:tcPr>
          <w:p w:rsidR="0092067E" w:rsidRDefault="0092067E" w:rsidP="005116BB">
            <w:pPr>
              <w:spacing w:before="100" w:beforeAutospacing="1" w:after="100" w:afterAutospacing="1"/>
              <w:rPr>
                <w:rFonts w:ascii="Arial" w:hAnsi="Arial" w:cs="Arial"/>
                <w:sz w:val="16"/>
                <w:szCs w:val="16"/>
              </w:rPr>
            </w:pPr>
          </w:p>
        </w:tc>
      </w:tr>
      <w:tr w:rsidR="0092067E"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92067E" w:rsidRPr="00A75871" w:rsidRDefault="0092067E" w:rsidP="005116BB">
            <w:pPr>
              <w:spacing w:before="100" w:beforeAutospacing="1" w:after="100" w:afterAutospacing="1"/>
              <w:rPr>
                <w:rFonts w:ascii="Arial" w:hAnsi="Arial" w:cs="Arial"/>
                <w:sz w:val="16"/>
                <w:szCs w:val="16"/>
              </w:rPr>
            </w:pPr>
            <w:r w:rsidRPr="00A75871">
              <w:rPr>
                <w:rFonts w:ascii="Arial" w:hAnsi="Arial" w:cs="Arial"/>
                <w:sz w:val="16"/>
                <w:szCs w:val="16"/>
              </w:rPr>
              <w:t>SrlHwAg_HwDeg_f32</w:t>
            </w:r>
          </w:p>
        </w:tc>
        <w:tc>
          <w:tcPr>
            <w:tcW w:w="4455" w:type="dxa"/>
            <w:tcBorders>
              <w:top w:val="single" w:sz="4" w:space="0" w:color="auto"/>
              <w:left w:val="single" w:sz="4" w:space="0" w:color="auto"/>
              <w:bottom w:val="single" w:sz="4" w:space="0" w:color="auto"/>
              <w:right w:val="single" w:sz="4" w:space="0" w:color="auto"/>
            </w:tcBorders>
            <w:vAlign w:val="center"/>
          </w:tcPr>
          <w:p w:rsidR="0092067E" w:rsidRDefault="0092067E" w:rsidP="005116BB">
            <w:pPr>
              <w:spacing w:before="100" w:beforeAutospacing="1" w:after="100" w:afterAutospacing="1"/>
              <w:rPr>
                <w:rFonts w:ascii="Arial" w:hAnsi="Arial" w:cs="Arial"/>
                <w:sz w:val="16"/>
                <w:szCs w:val="16"/>
              </w:rPr>
            </w:pPr>
          </w:p>
        </w:tc>
      </w:tr>
      <w:tr w:rsidR="00DF08C0"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2" w:author="Anne, Krishna" w:date="2016-02-24T14:20:00Z"/>
        </w:trPr>
        <w:tc>
          <w:tcPr>
            <w:tcW w:w="4455" w:type="dxa"/>
            <w:gridSpan w:val="2"/>
            <w:tcBorders>
              <w:top w:val="single" w:sz="4" w:space="0" w:color="auto"/>
              <w:left w:val="single" w:sz="4" w:space="0" w:color="auto"/>
              <w:bottom w:val="single" w:sz="4" w:space="0" w:color="auto"/>
              <w:right w:val="single" w:sz="4" w:space="0" w:color="auto"/>
            </w:tcBorders>
          </w:tcPr>
          <w:p w:rsidR="00DF08C0" w:rsidRPr="00A75871" w:rsidRDefault="00DF08C0" w:rsidP="00DF08C0">
            <w:pPr>
              <w:spacing w:before="100" w:beforeAutospacing="1" w:after="100" w:afterAutospacing="1"/>
              <w:rPr>
                <w:ins w:id="3" w:author="Anne, Krishna" w:date="2016-02-24T14:20:00Z"/>
                <w:rFonts w:ascii="Arial" w:hAnsi="Arial" w:cs="Arial"/>
                <w:sz w:val="16"/>
                <w:szCs w:val="16"/>
              </w:rPr>
            </w:pPr>
            <w:ins w:id="4" w:author="Anne, Krishna" w:date="2016-02-24T14:20:00Z">
              <w:r w:rsidRPr="00DF08C0">
                <w:rPr>
                  <w:rFonts w:ascii="Arial" w:hAnsi="Arial" w:cs="Arial"/>
                  <w:sz w:val="16"/>
                  <w:szCs w:val="16"/>
                </w:rPr>
                <w:t>AssistAssyPolarity_Uls_s08</w:t>
              </w:r>
            </w:ins>
          </w:p>
        </w:tc>
        <w:tc>
          <w:tcPr>
            <w:tcW w:w="4455" w:type="dxa"/>
            <w:tcBorders>
              <w:top w:val="single" w:sz="4" w:space="0" w:color="auto"/>
              <w:left w:val="single" w:sz="4" w:space="0" w:color="auto"/>
              <w:bottom w:val="single" w:sz="4" w:space="0" w:color="auto"/>
              <w:right w:val="single" w:sz="4" w:space="0" w:color="auto"/>
            </w:tcBorders>
            <w:vAlign w:val="center"/>
          </w:tcPr>
          <w:p w:rsidR="00DF08C0" w:rsidRDefault="00DF08C0" w:rsidP="005116BB">
            <w:pPr>
              <w:spacing w:before="100" w:beforeAutospacing="1" w:after="100" w:afterAutospacing="1"/>
              <w:rPr>
                <w:ins w:id="5" w:author="Anne, Krishna" w:date="2016-02-24T14:20:00Z"/>
                <w:rFonts w:ascii="Arial" w:hAnsi="Arial" w:cs="Arial"/>
                <w:sz w:val="16"/>
                <w:szCs w:val="16"/>
              </w:rPr>
            </w:pPr>
          </w:p>
        </w:tc>
      </w:tr>
    </w:tbl>
    <w:p w:rsidR="006D33CC" w:rsidRDefault="006D33CC"/>
    <w:p w:rsidR="004B5090" w:rsidRDefault="004B509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10412" w:type="dxa"/>
        <w:tblInd w:w="-61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40"/>
        <w:gridCol w:w="1786"/>
        <w:gridCol w:w="1210"/>
        <w:gridCol w:w="1210"/>
        <w:gridCol w:w="2566"/>
      </w:tblGrid>
      <w:tr w:rsidR="00BD008B" w:rsidTr="00667E16">
        <w:tc>
          <w:tcPr>
            <w:tcW w:w="36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78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6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E0590E" w:rsidTr="00667E16">
        <w:tc>
          <w:tcPr>
            <w:tcW w:w="3640" w:type="dxa"/>
            <w:tcBorders>
              <w:top w:val="single" w:sz="6" w:space="0" w:color="auto"/>
              <w:left w:val="single" w:sz="6" w:space="0" w:color="auto"/>
              <w:bottom w:val="single" w:sz="6" w:space="0" w:color="auto"/>
              <w:right w:val="single" w:sz="6" w:space="0" w:color="auto"/>
            </w:tcBorders>
          </w:tcPr>
          <w:p w:rsidR="00E0590E" w:rsidRDefault="00B13501" w:rsidP="004B5090">
            <w:pPr>
              <w:spacing w:before="60"/>
              <w:rPr>
                <w:rFonts w:ascii="Arial" w:hAnsi="Arial" w:cs="Arial"/>
                <w:sz w:val="16"/>
              </w:rPr>
            </w:pPr>
            <w:proofErr w:type="spellStart"/>
            <w:r>
              <w:rPr>
                <w:rFonts w:ascii="Arial" w:hAnsi="Arial" w:cs="Arial"/>
                <w:sz w:val="16"/>
              </w:rPr>
              <w:t>VehDyn_</w:t>
            </w:r>
            <w:r w:rsidR="00E0590E">
              <w:rPr>
                <w:rFonts w:ascii="Arial" w:hAnsi="Arial" w:cs="Arial"/>
                <w:sz w:val="16"/>
              </w:rPr>
              <w:t>PinTrqSV_M_Str</w:t>
            </w:r>
            <w:proofErr w:type="spellEnd"/>
            <w:r w:rsidR="00E0590E">
              <w:rPr>
                <w:rFonts w:ascii="Arial" w:hAnsi="Arial" w:cs="Arial"/>
                <w:sz w:val="16"/>
              </w:rPr>
              <w:t>.</w:t>
            </w:r>
            <w:r w:rsidR="00E0590E">
              <w:t xml:space="preserve"> </w:t>
            </w:r>
            <w:r w:rsidR="00E0590E"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E0590E" w:rsidRDefault="00E0590E"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bookmarkStart w:id="6" w:name="OLE_LINK9"/>
            <w:r>
              <w:rPr>
                <w:rFonts w:ascii="Arial" w:hAnsi="Arial" w:cs="Arial"/>
                <w:sz w:val="16"/>
              </w:rPr>
              <w:t>See Data Dictionary</w:t>
            </w:r>
            <w:bookmarkEnd w:id="6"/>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E0590E" w:rsidRDefault="00AB6643" w:rsidP="001A3828">
            <w:pPr>
              <w:spacing w:before="60"/>
              <w:rPr>
                <w:rFonts w:ascii="Arial" w:hAnsi="Arial" w:cs="Arial"/>
                <w:sz w:val="16"/>
              </w:rPr>
            </w:pPr>
            <w:bookmarkStart w:id="7" w:name="OLE_LINK2"/>
            <w:bookmarkStart w:id="8" w:name="OLE_LINK3"/>
            <w:r>
              <w:rPr>
                <w:rFonts w:ascii="Arial" w:hAnsi="Arial" w:cs="Arial"/>
                <w:sz w:val="16"/>
              </w:rPr>
              <w:t>VEHDYN</w:t>
            </w:r>
            <w:bookmarkEnd w:id="7"/>
            <w:bookmarkEnd w:id="8"/>
            <w:r w:rsidR="00E0590E">
              <w:rPr>
                <w:rFonts w:ascii="Arial" w:hAnsi="Arial" w:cs="Arial"/>
                <w:sz w:val="16"/>
              </w:rPr>
              <w:t>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Pr>
                <w:rFonts w:ascii="Arial" w:hAnsi="Arial" w:cs="Arial"/>
                <w:sz w:val="16"/>
              </w:rPr>
              <w:t>PinTrqSV_M_Str</w:t>
            </w:r>
            <w:proofErr w:type="spellEnd"/>
            <w:r w:rsidR="00854B2C">
              <w:rPr>
                <w:rFonts w:ascii="Arial" w:hAnsi="Arial" w:cs="Arial"/>
                <w:sz w:val="16"/>
              </w:rPr>
              <w:t>.</w:t>
            </w:r>
            <w:r w:rsidR="00854B2C">
              <w:t xml:space="preserve"> </w:t>
            </w:r>
            <w:r w:rsidR="00854B2C"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1A3828" w:rsidP="00F957FA">
            <w:pPr>
              <w:spacing w:before="60"/>
              <w:rPr>
                <w:rFonts w:ascii="Arial" w:hAnsi="Arial" w:cs="Arial"/>
                <w:sz w:val="16"/>
              </w:rPr>
            </w:pPr>
            <w:r>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bookmarkStart w:id="9" w:name="OLE_LINK10"/>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bookmarkStart w:id="10" w:name="OLE_LINK11"/>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lastRenderedPageBreak/>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lastRenderedPageBreak/>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bookmarkEnd w:id="9"/>
      <w:bookmarkEnd w:id="10"/>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VehDyn_AutoCntrDetSpd_M_str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11" w:name="OLE_LINK12"/>
            <w:bookmarkStart w:id="12" w:name="OLE_LINK13"/>
            <w:proofErr w:type="spellStart"/>
            <w:r>
              <w:rPr>
                <w:rFonts w:ascii="Arial" w:hAnsi="Arial" w:cs="Arial"/>
                <w:sz w:val="16"/>
              </w:rPr>
              <w:t>VehDyn_AutoCntrDetSpd</w:t>
            </w:r>
            <w:bookmarkEnd w:id="11"/>
            <w:bookmarkEnd w:id="12"/>
            <w:r>
              <w:rPr>
                <w:rFonts w:ascii="Arial" w:hAnsi="Arial" w:cs="Arial"/>
                <w:sz w:val="16"/>
              </w:rPr>
              <w:t>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854B2C">
              <w:rPr>
                <w:rFonts w:ascii="Arial" w:hAnsi="Arial" w:cs="Arial"/>
                <w:sz w:val="16"/>
              </w:rPr>
              <w:t>F</w:t>
            </w:r>
            <w:r w:rsidRPr="00F74DCA">
              <w:rPr>
                <w:rFonts w:ascii="Arial" w:hAnsi="Arial" w:cs="Arial"/>
                <w:sz w:val="16"/>
              </w:rPr>
              <w:t>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VehDyn_AutoCntrHiSpd_M_str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sidRPr="00C26996">
              <w:rPr>
                <w:rFonts w:ascii="Arial" w:hAnsi="Arial" w:cs="Arial"/>
                <w:sz w:val="16"/>
              </w:rPr>
              <w:t>AllowHiSpdAutoCntr_Cnt_M_lgc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854B2C" w:rsidP="001A3828">
            <w:r w:rsidRPr="002235FC">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w:t>
            </w:r>
            <w:r w:rsidRPr="00C26996">
              <w:rPr>
                <w:rFonts w:ascii="Arial" w:hAnsi="Arial" w:cs="Arial"/>
                <w:sz w:val="16"/>
              </w:rPr>
              <w:t>LoSpdLearnt_Cnt_M_lgc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13" w:name="_Hlk364681212"/>
            <w:proofErr w:type="spellStart"/>
            <w:r>
              <w:rPr>
                <w:rFonts w:ascii="Arial" w:hAnsi="Arial" w:cs="Arial"/>
                <w:sz w:val="16"/>
              </w:rPr>
              <w:t>VehDyn_</w:t>
            </w:r>
            <w:r w:rsidRPr="00C26996">
              <w:rPr>
                <w:rFonts w:ascii="Arial" w:hAnsi="Arial" w:cs="Arial"/>
                <w:sz w:val="16"/>
              </w:rPr>
              <w:t>HiSpdLearnt_Cnt_M_lgc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bookmarkEnd w:id="13"/>
      <w:tr w:rsidR="00580962" w:rsidTr="00667E16">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rFonts w:ascii="Arial" w:hAnsi="Arial" w:cs="Arial"/>
                <w:sz w:val="16"/>
              </w:rPr>
            </w:pPr>
            <w:proofErr w:type="spellStart"/>
            <w:r w:rsidRPr="00580962">
              <w:rPr>
                <w:rFonts w:ascii="Arial" w:hAnsi="Arial" w:cs="Arial"/>
                <w:sz w:val="16"/>
              </w:rPr>
              <w:t>VehDyn_ForceCenterEnabled_Cnt_M_lgc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pPr>
              <w:rPr>
                <w:rFonts w:ascii="Arial" w:hAnsi="Arial" w:cs="Arial"/>
                <w:sz w:val="16"/>
              </w:rPr>
            </w:pPr>
            <w:r w:rsidRPr="00303EFA">
              <w:rPr>
                <w:rFonts w:ascii="Arial" w:hAnsi="Arial" w:cs="Arial"/>
                <w:sz w:val="16"/>
              </w:rPr>
              <w:t>VEHDYN_START_SEC_VAR_CLEARED_BOOLEAN</w:t>
            </w:r>
          </w:p>
        </w:tc>
      </w:tr>
      <w:tr w:rsidR="00580962" w:rsidTr="00667E16">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rFonts w:ascii="Arial" w:hAnsi="Arial" w:cs="Arial"/>
                <w:sz w:val="16"/>
              </w:rPr>
            </w:pPr>
            <w:r w:rsidRPr="004C0089">
              <w:rPr>
                <w:rFonts w:ascii="Arial" w:hAnsi="Arial" w:cs="Arial"/>
                <w:sz w:val="16"/>
              </w:rPr>
              <w:t>VehDyn_SLPHwPos_HwDeg_M_f32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4C0089">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VehDyn_SLPHwAuth_Uls_M_f32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677DF8">
        <w:trPr>
          <w:trHeight w:val="55"/>
        </w:trPr>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VehDyn_MaxOffset_HwDeg_M_f32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VehDyn_MaxAbsHwPos_HwDeg_D_f32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 xml:space="preserve">See Data </w:t>
            </w:r>
            <w:r>
              <w:rPr>
                <w:rFonts w:ascii="Arial" w:hAnsi="Arial" w:cs="Arial"/>
                <w:sz w:val="16"/>
              </w:rPr>
              <w:lastRenderedPageBreak/>
              <w:t>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lastRenderedPageBreak/>
              <w:t xml:space="preserve">See Data </w:t>
            </w:r>
            <w:r>
              <w:rPr>
                <w:rFonts w:ascii="Arial" w:hAnsi="Arial" w:cs="Arial"/>
                <w:sz w:val="16"/>
              </w:rPr>
              <w:lastRenderedPageBreak/>
              <w:t>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lastRenderedPageBreak/>
              <w:t>VEHDYN_START_SEC_VAR_C</w:t>
            </w:r>
            <w:r w:rsidRPr="00303EFA">
              <w:rPr>
                <w:rFonts w:ascii="Arial" w:hAnsi="Arial" w:cs="Arial"/>
                <w:sz w:val="16"/>
              </w:rPr>
              <w:lastRenderedPageBreak/>
              <w:t>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roofErr w:type="spellStart"/>
            <w:r w:rsidRPr="004C0089">
              <w:rPr>
                <w:rFonts w:ascii="Arial" w:hAnsi="Arial" w:cs="Arial"/>
                <w:sz w:val="16"/>
              </w:rPr>
              <w:lastRenderedPageBreak/>
              <w:t>VehDyn_Initialize_Cnt_M_lgc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r w:rsidRPr="00843873">
              <w:rPr>
                <w:rFonts w:ascii="Arial" w:hAnsi="Arial" w:cs="Arial"/>
                <w:sz w:val="16"/>
              </w:rPr>
              <w:t>VehDyn_RelHwPos_HwDeg_M_f32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843873" w:rsidRDefault="00A75871" w:rsidP="005116BB">
            <w:pPr>
              <w:spacing w:before="60"/>
              <w:rPr>
                <w:rFonts w:ascii="Arial" w:hAnsi="Arial" w:cs="Arial"/>
                <w:sz w:val="16"/>
              </w:rPr>
            </w:pPr>
            <w:r w:rsidRPr="00A75871">
              <w:rPr>
                <w:rFonts w:ascii="Arial" w:hAnsi="Arial" w:cs="Arial"/>
                <w:sz w:val="16"/>
              </w:rPr>
              <w:t>VehDyn_SelnCaseSt_Cnt_M_u08</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A75871">
              <w:rPr>
                <w:rFonts w:ascii="Arial" w:hAnsi="Arial" w:cs="Arial"/>
                <w:sz w:val="16"/>
              </w:rPr>
              <w:t>VEHDYN_START_SEC_VAR_CLEARED_8</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843873" w:rsidRDefault="00580962" w:rsidP="005116BB">
            <w:pPr>
              <w:spacing w:before="60"/>
              <w:rPr>
                <w:rFonts w:ascii="Arial" w:hAnsi="Arial" w:cs="Arial"/>
                <w:sz w:val="16"/>
              </w:rPr>
            </w:pPr>
            <w:r w:rsidRPr="00D77D76">
              <w:rPr>
                <w:rFonts w:ascii="Arial" w:hAnsi="Arial" w:cs="Arial"/>
                <w:sz w:val="16"/>
              </w:rPr>
              <w:t>VehDyn_RelSLPHwPos_HwDeg_D_f32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D77D76" w:rsidRDefault="00580962" w:rsidP="005116BB">
            <w:pPr>
              <w:spacing w:before="60"/>
              <w:rPr>
                <w:rFonts w:ascii="Arial" w:hAnsi="Arial" w:cs="Arial"/>
                <w:sz w:val="16"/>
              </w:rPr>
            </w:pPr>
            <w:r w:rsidRPr="00580962">
              <w:rPr>
                <w:rFonts w:ascii="Arial" w:hAnsi="Arial" w:cs="Arial"/>
                <w:sz w:val="16"/>
              </w:rPr>
              <w:t>VehDyn_ForceCenterOffset_HwDeg_M_f32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92067E" w:rsidRPr="00303EFA" w:rsidTr="004C0089">
        <w:tc>
          <w:tcPr>
            <w:tcW w:w="3640" w:type="dxa"/>
            <w:tcBorders>
              <w:top w:val="single" w:sz="6" w:space="0" w:color="auto"/>
              <w:left w:val="single" w:sz="6" w:space="0" w:color="auto"/>
              <w:bottom w:val="single" w:sz="6" w:space="0" w:color="auto"/>
              <w:right w:val="single" w:sz="6" w:space="0" w:color="auto"/>
            </w:tcBorders>
          </w:tcPr>
          <w:p w:rsidR="0092067E" w:rsidRPr="00580962" w:rsidRDefault="0092067E" w:rsidP="005116BB">
            <w:pPr>
              <w:spacing w:before="60"/>
              <w:rPr>
                <w:rFonts w:ascii="Arial" w:hAnsi="Arial" w:cs="Arial"/>
                <w:sz w:val="16"/>
              </w:rPr>
            </w:pPr>
            <w:r w:rsidRPr="000A07F3">
              <w:rPr>
                <w:rFonts w:ascii="Arial" w:hAnsi="Arial" w:cs="Arial"/>
                <w:sz w:val="16"/>
              </w:rPr>
              <w:t>VehDyn_SrlHwAgVldTimer_mS_M_u32</w:t>
            </w:r>
          </w:p>
        </w:tc>
        <w:tc>
          <w:tcPr>
            <w:tcW w:w="1786" w:type="dxa"/>
            <w:tcBorders>
              <w:top w:val="single" w:sz="6" w:space="0" w:color="auto"/>
              <w:left w:val="single" w:sz="6" w:space="0" w:color="auto"/>
              <w:bottom w:val="single" w:sz="6" w:space="0" w:color="auto"/>
              <w:right w:val="single" w:sz="6" w:space="0" w:color="auto"/>
            </w:tcBorders>
          </w:tcPr>
          <w:p w:rsidR="0092067E" w:rsidRDefault="00277AD4" w:rsidP="005116BB">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92067E" w:rsidRDefault="0092067E"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92067E" w:rsidRDefault="0092067E"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92067E" w:rsidRPr="00303EFA" w:rsidRDefault="0092067E"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0A07F3" w:rsidRDefault="00277AD4"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0A07F3" w:rsidRDefault="00A75871" w:rsidP="005116BB">
            <w:pPr>
              <w:spacing w:before="60"/>
              <w:rPr>
                <w:rFonts w:ascii="Arial" w:hAnsi="Arial" w:cs="Arial"/>
                <w:sz w:val="16"/>
              </w:rPr>
            </w:pPr>
            <w:r w:rsidRPr="00A75871">
              <w:rPr>
                <w:rFonts w:ascii="Arial" w:hAnsi="Arial" w:cs="Arial"/>
                <w:sz w:val="16"/>
              </w:rPr>
              <w:t>VehDyn_PrevLearnedHwPos_HwDeg_M_f32</w:t>
            </w:r>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277AD4" w:rsidRDefault="00277AD4" w:rsidP="005116BB">
            <w:pPr>
              <w:spacing w:before="60"/>
              <w:rPr>
                <w:rFonts w:ascii="Arial" w:hAnsi="Arial" w:cs="Arial"/>
                <w:sz w:val="16"/>
              </w:rPr>
            </w:pPr>
            <w:proofErr w:type="spellStart"/>
            <w:r w:rsidRPr="00277AD4">
              <w:rPr>
                <w:rFonts w:ascii="Arial" w:hAnsi="Arial" w:cs="Arial"/>
                <w:sz w:val="16"/>
              </w:rPr>
              <w:t>VehDyn_SmoothFlag_Cnt_M_lgc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277AD4" w:rsidRDefault="00277AD4" w:rsidP="005116BB">
            <w:pPr>
              <w:spacing w:before="60"/>
              <w:rPr>
                <w:rFonts w:ascii="Arial" w:hAnsi="Arial" w:cs="Arial"/>
                <w:sz w:val="16"/>
              </w:rPr>
            </w:pPr>
            <w:proofErr w:type="spellStart"/>
            <w:r w:rsidRPr="00277AD4">
              <w:rPr>
                <w:rFonts w:ascii="Arial" w:hAnsi="Arial" w:cs="Arial"/>
                <w:sz w:val="16"/>
              </w:rPr>
              <w:t>VehDyn_SmoothFlagRunOnce_Cnt_M_lgc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VehDyn_TravelXCHwPos_HwDeg_M_f32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VehDyn_TravelXCHwAuth_Uls_M_f32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VehDyn_SnsrlessHwAuth_Uls_M_f32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bl>
    <w:p w:rsidR="00E4251A" w:rsidRDefault="00E4251A" w:rsidP="00E4251A">
      <w:pPr>
        <w:pStyle w:val="Heading3"/>
        <w:numPr>
          <w:ilvl w:val="0"/>
          <w:numId w:val="0"/>
        </w:numPr>
        <w:ind w:left="72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880"/>
        <w:gridCol w:w="1350"/>
        <w:gridCol w:w="1350"/>
        <w:gridCol w:w="1350"/>
      </w:tblGrid>
      <w:tr w:rsidR="003C4D3F" w:rsidTr="00FD2DD2">
        <w:tc>
          <w:tcPr>
            <w:tcW w:w="271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88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E4251A" w:rsidTr="00FD2DD2">
        <w:trPr>
          <w:trHeight w:val="151"/>
        </w:trPr>
        <w:tc>
          <w:tcPr>
            <w:tcW w:w="2718" w:type="dxa"/>
            <w:vMerge w:val="restart"/>
          </w:tcPr>
          <w:p w:rsidR="00E4251A" w:rsidRPr="00036ECA" w:rsidRDefault="00B13501" w:rsidP="00036ECA">
            <w:pPr>
              <w:spacing w:before="60"/>
              <w:rPr>
                <w:rFonts w:ascii="Arial" w:hAnsi="Arial" w:cs="Arial"/>
                <w:sz w:val="16"/>
              </w:rPr>
            </w:pPr>
            <w:proofErr w:type="spellStart"/>
            <w:r>
              <w:rPr>
                <w:rFonts w:ascii="Arial" w:hAnsi="Arial" w:cs="Arial"/>
                <w:sz w:val="16"/>
              </w:rPr>
              <w:t>AUTOCNTRTYPE</w:t>
            </w:r>
            <w:r w:rsidR="000A0F89">
              <w:rPr>
                <w:rFonts w:ascii="Arial" w:hAnsi="Arial" w:cs="Arial"/>
                <w:sz w:val="16"/>
              </w:rPr>
              <w:t>_Str</w:t>
            </w:r>
            <w:proofErr w:type="spellEnd"/>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MtrVel_MtrRadpS_f32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700</w:t>
            </w:r>
          </w:p>
        </w:tc>
      </w:tr>
      <w:tr w:rsidR="00E4251A" w:rsidTr="00FD2DD2">
        <w:trPr>
          <w:trHeight w:val="15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VehSpd_kph_f32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255</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Pr>
                <w:rFonts w:ascii="Arial" w:hAnsi="Arial" w:cs="Arial"/>
                <w:sz w:val="16"/>
              </w:rPr>
              <w:t>Filt</w:t>
            </w:r>
            <w:r w:rsidRPr="005D2D78">
              <w:rPr>
                <w:rFonts w:ascii="Arial" w:hAnsi="Arial" w:cs="Arial"/>
                <w:sz w:val="16"/>
              </w:rPr>
              <w:t>PinTrq_HwNm_f32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CntrWindow_HwDeg_f32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100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14" w:name="OLE_LINK4"/>
            <w:bookmarkStart w:id="15" w:name="OLE_LINK5"/>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bookmarkEnd w:id="14"/>
            <w:bookmarkEnd w:id="15"/>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AA4D51" w:rsidP="00036ECA">
            <w:pPr>
              <w:spacing w:before="60"/>
              <w:rPr>
                <w:rFonts w:ascii="Arial" w:hAnsi="Arial" w:cs="Arial"/>
                <w:sz w:val="16"/>
              </w:rPr>
            </w:pPr>
            <w:r>
              <w:rPr>
                <w:rFonts w:ascii="Arial" w:hAnsi="Arial" w:cs="Arial"/>
                <w:sz w:val="16"/>
              </w:rPr>
              <w:t>N/A</w:t>
            </w:r>
          </w:p>
        </w:tc>
        <w:tc>
          <w:tcPr>
            <w:tcW w:w="1350" w:type="dxa"/>
          </w:tcPr>
          <w:p w:rsidR="00AA4D51" w:rsidRDefault="00AA4D51" w:rsidP="00036ECA">
            <w:pPr>
              <w:spacing w:before="60"/>
              <w:rPr>
                <w:rFonts w:ascii="Arial" w:hAnsi="Arial" w:cs="Arial"/>
                <w:sz w:val="16"/>
              </w:rPr>
            </w:pPr>
            <w:r>
              <w:rPr>
                <w:rFonts w:ascii="Arial" w:hAnsi="Arial" w:cs="Arial"/>
                <w:sz w:val="16"/>
              </w:rPr>
              <w:t>N/A</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bookmarkStart w:id="16" w:name="_Hlk366673103"/>
          </w:p>
        </w:tc>
        <w:tc>
          <w:tcPr>
            <w:tcW w:w="2880" w:type="dxa"/>
          </w:tcPr>
          <w:p w:rsidR="00AA4D51" w:rsidRPr="005D2D78" w:rsidRDefault="00AA4D51" w:rsidP="00036ECA">
            <w:pPr>
              <w:spacing w:before="60"/>
              <w:rPr>
                <w:rFonts w:ascii="Arial" w:hAnsi="Arial" w:cs="Arial"/>
                <w:sz w:val="16"/>
              </w:rPr>
            </w:pPr>
            <w:bookmarkStart w:id="17" w:name="OLE_LINK6"/>
            <w:bookmarkStart w:id="18" w:name="OLE_LINK7"/>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.SV_Uls_f32</w:t>
            </w:r>
            <w:bookmarkEnd w:id="17"/>
            <w:bookmarkEnd w:id="18"/>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p>
        </w:tc>
        <w:tc>
          <w:tcPr>
            <w:tcW w:w="2880" w:type="dxa"/>
          </w:tcPr>
          <w:p w:rsidR="00AA4D51" w:rsidRPr="005D2D78" w:rsidRDefault="00AA4D51" w:rsidP="00AA4D51">
            <w:pPr>
              <w:spacing w:before="60"/>
              <w:rPr>
                <w:rFonts w:ascii="Arial" w:hAnsi="Arial" w:cs="Arial"/>
                <w:sz w:val="16"/>
              </w:rPr>
            </w:pPr>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.K_Uls_f32</w:t>
            </w:r>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FD2DD2" w:rsidP="00036ECA">
            <w:pPr>
              <w:spacing w:before="60"/>
              <w:rPr>
                <w:rFonts w:ascii="Arial" w:hAnsi="Arial" w:cs="Arial"/>
                <w:sz w:val="16"/>
              </w:rPr>
            </w:pPr>
            <w:r>
              <w:rPr>
                <w:rFonts w:ascii="Arial" w:hAnsi="Arial" w:cs="Arial"/>
                <w:sz w:val="16"/>
              </w:rPr>
              <w:t>2.51327</w:t>
            </w:r>
            <w:r w:rsidR="00AA4D51" w:rsidRPr="00AA4D51">
              <w:rPr>
                <w:rFonts w:ascii="Arial" w:hAnsi="Arial" w:cs="Arial"/>
                <w:sz w:val="16"/>
              </w:rPr>
              <w:t>E-06</w:t>
            </w:r>
          </w:p>
        </w:tc>
        <w:tc>
          <w:tcPr>
            <w:tcW w:w="1350" w:type="dxa"/>
          </w:tcPr>
          <w:p w:rsidR="00AA4D51" w:rsidRDefault="001D4168" w:rsidP="00036ECA">
            <w:pPr>
              <w:spacing w:before="60"/>
              <w:rPr>
                <w:rFonts w:ascii="Arial" w:hAnsi="Arial" w:cs="Arial"/>
                <w:sz w:val="16"/>
              </w:rPr>
            </w:pPr>
            <w:r>
              <w:rPr>
                <w:rFonts w:ascii="Arial" w:hAnsi="Arial" w:cs="Arial"/>
                <w:sz w:val="16"/>
              </w:rPr>
              <w:t>0.00125584</w:t>
            </w:r>
            <w:r w:rsidR="00FD2DD2">
              <w:rPr>
                <w:rFonts w:ascii="Arial" w:hAnsi="Arial" w:cs="Arial"/>
                <w:sz w:val="16"/>
              </w:rPr>
              <w:t>8</w:t>
            </w:r>
          </w:p>
        </w:tc>
      </w:tr>
      <w:bookmarkEnd w:id="16"/>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19" w:name="OLE_LINK1"/>
            <w:r w:rsidRPr="005D2D78">
              <w:rPr>
                <w:rFonts w:ascii="Arial" w:hAnsi="Arial" w:cs="Arial"/>
                <w:sz w:val="16"/>
              </w:rPr>
              <w:t>RelHwPos</w:t>
            </w:r>
            <w:r>
              <w:rPr>
                <w:rFonts w:ascii="Arial" w:hAnsi="Arial" w:cs="Arial"/>
                <w:sz w:val="16"/>
              </w:rPr>
              <w:t>Filt</w:t>
            </w:r>
            <w:r w:rsidRPr="005D2D78">
              <w:rPr>
                <w:rFonts w:ascii="Arial" w:hAnsi="Arial" w:cs="Arial"/>
                <w:sz w:val="16"/>
              </w:rPr>
              <w:t>2SV_HwDeg_str</w:t>
            </w:r>
            <w:bookmarkEnd w:id="19"/>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.SV_Uls_f32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.K_Uls_f32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FD2DD2">
            <w:pPr>
              <w:spacing w:before="60"/>
              <w:rPr>
                <w:rFonts w:ascii="Arial" w:hAnsi="Arial" w:cs="Arial"/>
                <w:sz w:val="16"/>
              </w:rPr>
            </w:pPr>
            <w:r w:rsidRPr="00AA4D51">
              <w:rPr>
                <w:rFonts w:ascii="Arial" w:hAnsi="Arial" w:cs="Arial"/>
                <w:sz w:val="16"/>
              </w:rPr>
              <w:t>2.51327E-06</w:t>
            </w:r>
          </w:p>
        </w:tc>
        <w:tc>
          <w:tcPr>
            <w:tcW w:w="1350" w:type="dxa"/>
          </w:tcPr>
          <w:p w:rsidR="00FD2DD2" w:rsidRDefault="001D4168" w:rsidP="00FD2DD2">
            <w:pPr>
              <w:spacing w:before="60"/>
              <w:rPr>
                <w:rFonts w:ascii="Arial" w:hAnsi="Arial" w:cs="Arial"/>
                <w:sz w:val="16"/>
              </w:rPr>
            </w:pPr>
            <w:r>
              <w:rPr>
                <w:rFonts w:ascii="Arial" w:hAnsi="Arial" w:cs="Arial"/>
                <w:sz w:val="16"/>
              </w:rPr>
              <w:t>0.00125584</w:t>
            </w:r>
            <w:r w:rsidR="00FD2DD2" w:rsidRPr="00AA4D51">
              <w:rPr>
                <w:rFonts w:ascii="Arial" w:hAnsi="Arial" w:cs="Arial"/>
                <w:sz w:val="16"/>
              </w:rPr>
              <w:t>8</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bookmarkStart w:id="20" w:name="_Hlk364681058"/>
            <w:bookmarkStart w:id="21" w:name="OLE_LINK14"/>
            <w:bookmarkStart w:id="22" w:name="OLE_LINK15"/>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Filter1Enable_Cnt_lgc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Filter2Enable_Cnt_lgc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bookmarkEnd w:id="20"/>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Filter1</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Filter2</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bookmarkEnd w:id="21"/>
      <w:bookmarkEnd w:id="22"/>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AutoCntrPinTrqLPFCoeffKn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k_AutoCntrLoSpdTimer1_mS</w:t>
            </w:r>
            <w:r w:rsidR="00A0462D" w:rsidRPr="00A0462D">
              <w:rPr>
                <w:rFonts w:ascii="Arial" w:hAnsi="Arial" w:cs="Arial"/>
                <w:sz w:val="16"/>
              </w:rPr>
              <w:t>_</w:t>
            </w:r>
            <w:r>
              <w:rPr>
                <w:rFonts w:ascii="Arial" w:hAnsi="Arial" w:cs="Arial"/>
                <w:sz w:val="16"/>
              </w:rPr>
              <w:t>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AutoCntrLoSpdFilt1Kn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EA4B12">
            <w:pPr>
              <w:spacing w:before="60"/>
              <w:rPr>
                <w:rFonts w:ascii="Arial" w:hAnsi="Arial" w:cs="Arial"/>
                <w:sz w:val="16"/>
              </w:rPr>
            </w:pPr>
            <w:r w:rsidRPr="00A0462D">
              <w:rPr>
                <w:rFonts w:ascii="Arial" w:hAnsi="Arial" w:cs="Arial"/>
                <w:sz w:val="16"/>
              </w:rPr>
              <w:t>k_</w:t>
            </w:r>
            <w:r w:rsidR="00EA4B12">
              <w:rPr>
                <w:rFonts w:ascii="Arial" w:hAnsi="Arial" w:cs="Arial"/>
                <w:sz w:val="16"/>
              </w:rPr>
              <w:t>AutoCntrLoSpdFilt2Kn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k_AutoCntrLoSpdTimer2_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k_AutoCntrHiSpdTimer2_</w:t>
            </w:r>
            <w:r w:rsidR="009C0176">
              <w:rPr>
                <w:rFonts w:ascii="Arial" w:hAnsi="Arial" w:cs="Arial"/>
                <w:sz w:val="16"/>
              </w:rPr>
              <w:t>ms_u16</w:t>
            </w:r>
          </w:p>
        </w:tc>
      </w:tr>
      <w:tr w:rsidR="004112CB"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4112CB" w:rsidRDefault="000429FC" w:rsidP="004112CB">
            <w:pPr>
              <w:spacing w:before="60"/>
            </w:pPr>
            <w:r w:rsidRPr="000429FC">
              <w:rPr>
                <w:rFonts w:ascii="Arial" w:hAnsi="Arial" w:cs="Arial"/>
                <w:sz w:val="16"/>
              </w:rPr>
              <w:t>k_SysKinRatio_MtrDegpHwDeg_f32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AutoCntrHiSpdTimer4MtrVel</w:t>
            </w:r>
            <w:r w:rsidRPr="00A0462D">
              <w:rPr>
                <w:rFonts w:ascii="Arial" w:hAnsi="Arial" w:cs="Arial"/>
                <w:sz w:val="16"/>
              </w:rPr>
              <w:t>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AutoCntrHiSpdTimer4VehSpd</w:t>
            </w:r>
            <w:r w:rsidRPr="00A0462D">
              <w:rPr>
                <w:rFonts w:ascii="Arial" w:hAnsi="Arial" w:cs="Arial"/>
                <w:sz w:val="16"/>
              </w:rPr>
              <w:t>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A0462D">
            <w:pPr>
              <w:tabs>
                <w:tab w:val="left" w:pos="3143"/>
              </w:tabs>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AutoCntrHiSpdTimer4PinTrq</w:t>
            </w:r>
            <w:r w:rsidRPr="00A0462D">
              <w:rPr>
                <w:rFonts w:ascii="Arial" w:hAnsi="Arial" w:cs="Arial"/>
                <w:sz w:val="16"/>
              </w:rPr>
              <w:t>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AutoCntrHiSpdTimer4CntrWindow</w:t>
            </w:r>
            <w:r w:rsidRPr="00A0462D">
              <w:rPr>
                <w:rFonts w:ascii="Arial" w:hAnsi="Arial" w:cs="Arial"/>
                <w:sz w:val="16"/>
              </w:rPr>
              <w:t>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k_AutoCntrHiSpdTimer4_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667E16">
            <w:pPr>
              <w:spacing w:before="60"/>
              <w:rPr>
                <w:rFonts w:ascii="Arial" w:hAnsi="Arial" w:cs="Arial"/>
                <w:sz w:val="16"/>
              </w:rPr>
            </w:pPr>
            <w:r>
              <w:rPr>
                <w:rFonts w:ascii="Arial" w:hAnsi="Arial" w:cs="Arial"/>
                <w:sz w:val="16"/>
              </w:rPr>
              <w:t>k_LoSpdVDAuthority_Uls</w:t>
            </w:r>
            <w:r w:rsidR="00A0462D" w:rsidRPr="00A0462D">
              <w:rPr>
                <w:rFonts w:ascii="Arial" w:hAnsi="Arial" w:cs="Arial"/>
                <w:sz w:val="16"/>
              </w:rPr>
              <w:t>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k_HiSpdVDAuthority_Uls</w:t>
            </w:r>
            <w:r w:rsidR="00A0462D" w:rsidRPr="00A0462D">
              <w:rPr>
                <w:rFonts w:ascii="Arial" w:hAnsi="Arial" w:cs="Arial"/>
                <w:sz w:val="16"/>
              </w:rPr>
              <w:t>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Default="00602D3A" w:rsidP="009C0176">
            <w:pPr>
              <w:spacing w:before="60"/>
              <w:rPr>
                <w:rFonts w:ascii="Arial" w:hAnsi="Arial" w:cs="Arial"/>
                <w:sz w:val="16"/>
              </w:rPr>
            </w:pPr>
            <w:proofErr w:type="spellStart"/>
            <w:r w:rsidRPr="00602D3A">
              <w:rPr>
                <w:rFonts w:ascii="Arial" w:hAnsi="Arial" w:cs="Arial"/>
                <w:sz w:val="16"/>
              </w:rPr>
              <w:t>k_SLPEnableBFCheck_Cnt_lgc</w:t>
            </w:r>
            <w:proofErr w:type="spellEnd"/>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lastRenderedPageBreak/>
              <w:t>k_SLPHwAuthority_Uls_f32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w:t>
            </w:r>
            <w:r>
              <w:rPr>
                <w:rFonts w:ascii="Arial" w:hAnsi="Arial" w:cs="Arial"/>
                <w:sz w:val="16"/>
              </w:rPr>
              <w:t>XCDeadband_Uls_f32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k_TravelXCHwAuthority_Uls_f32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k_SLPMinHwAuthToStoreHwPos_Uls_f32</w:t>
            </w:r>
          </w:p>
        </w:tc>
      </w:tr>
      <w:tr w:rsidR="00234DFE"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34DFE" w:rsidRPr="00602D3A" w:rsidRDefault="00234DFE" w:rsidP="009C0176">
            <w:pPr>
              <w:spacing w:before="60"/>
              <w:rPr>
                <w:rFonts w:ascii="Arial" w:hAnsi="Arial" w:cs="Arial"/>
                <w:sz w:val="16"/>
              </w:rPr>
            </w:pPr>
            <w:r w:rsidRPr="0088564B">
              <w:rPr>
                <w:rFonts w:ascii="Arial" w:hAnsi="Arial" w:cs="Arial"/>
                <w:sz w:val="16"/>
              </w:rPr>
              <w:t>k_SrlHwAgVldTiThd_mS_u16</w:t>
            </w:r>
          </w:p>
        </w:tc>
      </w:tr>
      <w:tr w:rsidR="00234DFE"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34DFE" w:rsidRPr="00602D3A" w:rsidRDefault="00234DFE" w:rsidP="009C0176">
            <w:pPr>
              <w:spacing w:before="60"/>
              <w:rPr>
                <w:rFonts w:ascii="Arial" w:hAnsi="Arial" w:cs="Arial"/>
                <w:sz w:val="16"/>
              </w:rPr>
            </w:pPr>
            <w:r w:rsidRPr="0088564B">
              <w:rPr>
                <w:rFonts w:ascii="Arial" w:hAnsi="Arial" w:cs="Arial"/>
                <w:sz w:val="16"/>
              </w:rPr>
              <w:t>k_HwTqMgnThd_HwNm_f32</w:t>
            </w:r>
            <w:r w:rsidRPr="0088564B">
              <w:rPr>
                <w:rFonts w:ascii="Arial" w:hAnsi="Arial" w:cs="Arial"/>
                <w:sz w:val="16"/>
              </w:rPr>
              <w:tab/>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k_TravelXCDeadbandTolr_Uls_f32</w:t>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k_VehDyn_ErrTolr_</w:t>
            </w:r>
            <w:r w:rsidR="00FB3C7E">
              <w:rPr>
                <w:rFonts w:ascii="Arial" w:hAnsi="Arial" w:cs="Arial"/>
                <w:sz w:val="16"/>
              </w:rPr>
              <w:t>Hw</w:t>
            </w:r>
            <w:r w:rsidRPr="00277AD4">
              <w:rPr>
                <w:rFonts w:ascii="Arial" w:hAnsi="Arial" w:cs="Arial"/>
                <w:sz w:val="16"/>
              </w:rPr>
              <w:t>Deg_f32</w:t>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k_VehDyn_SmoothCoeff_Uls_f32</w:t>
            </w:r>
          </w:p>
        </w:tc>
      </w:tr>
    </w:tbl>
    <w:p w:rsidR="00667E16" w:rsidRDefault="00667E16" w:rsidP="00667E16">
      <w:pPr>
        <w:pStyle w:val="Heading2"/>
        <w:numPr>
          <w:ilvl w:val="0"/>
          <w:numId w:val="0"/>
        </w:numPr>
        <w:ind w:left="576"/>
      </w:pPr>
    </w:p>
    <w:p w:rsidR="00667E16" w:rsidRDefault="00667E16" w:rsidP="00667E16">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del w:id="23" w:author="Anne, Krishna" w:date="2016-02-24T14:07:00Z">
        <w:r w:rsidDel="0085524A">
          <w:delText>Local</w:delText>
        </w:r>
      </w:del>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E4889" w:rsidDel="0085524A" w:rsidTr="00667E16">
        <w:trPr>
          <w:del w:id="24" w:author="Anne, Krishna" w:date="2016-02-24T14:07:00Z"/>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Del="0085524A" w:rsidRDefault="00DE4889" w:rsidP="00F957FA">
            <w:pPr>
              <w:spacing w:before="60"/>
              <w:jc w:val="center"/>
              <w:rPr>
                <w:del w:id="25"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E4889" w:rsidDel="0085524A" w:rsidRDefault="00DE4889" w:rsidP="00F957FA">
            <w:pPr>
              <w:spacing w:before="60"/>
              <w:jc w:val="center"/>
              <w:rPr>
                <w:del w:id="26"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Del="0085524A" w:rsidRDefault="00DE4889" w:rsidP="00F957FA">
            <w:pPr>
              <w:spacing w:before="60"/>
              <w:jc w:val="center"/>
              <w:rPr>
                <w:del w:id="27"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E4889" w:rsidDel="0085524A" w:rsidRDefault="00DE4889" w:rsidP="00F957FA">
            <w:pPr>
              <w:spacing w:before="60"/>
              <w:jc w:val="center"/>
              <w:rPr>
                <w:del w:id="28" w:author="Anne, Krishna" w:date="2016-02-24T14:07:00Z"/>
                <w:rFonts w:ascii="Arial" w:hAnsi="Arial" w:cs="Arial"/>
                <w:sz w:val="16"/>
              </w:rPr>
            </w:pPr>
          </w:p>
        </w:tc>
      </w:tr>
      <w:tr w:rsidR="00C742E9" w:rsidDel="0085524A" w:rsidTr="00667E16">
        <w:trPr>
          <w:del w:id="29"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C742E9" w:rsidRPr="0000485B" w:rsidDel="0085524A" w:rsidRDefault="00C742E9" w:rsidP="00F957FA">
            <w:pPr>
              <w:spacing w:before="60"/>
              <w:rPr>
                <w:del w:id="30"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742E9" w:rsidDel="0085524A" w:rsidRDefault="00C742E9" w:rsidP="00F957FA">
            <w:pPr>
              <w:spacing w:before="60"/>
              <w:rPr>
                <w:del w:id="31"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742E9" w:rsidDel="0085524A" w:rsidRDefault="00C742E9" w:rsidP="00F957FA">
            <w:pPr>
              <w:spacing w:before="60"/>
              <w:rPr>
                <w:del w:id="32"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742E9" w:rsidDel="0085524A" w:rsidRDefault="00C742E9" w:rsidP="00F957FA">
            <w:pPr>
              <w:spacing w:before="60"/>
              <w:rPr>
                <w:del w:id="33" w:author="Anne, Krishna" w:date="2016-02-24T14:07:00Z"/>
                <w:rFonts w:ascii="Arial" w:hAnsi="Arial" w:cs="Arial"/>
                <w:sz w:val="16"/>
              </w:rPr>
            </w:pPr>
          </w:p>
        </w:tc>
      </w:tr>
      <w:tr w:rsidR="00C011D8" w:rsidDel="0085524A" w:rsidTr="00667E16">
        <w:trPr>
          <w:del w:id="34"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35"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011D8" w:rsidDel="0085524A" w:rsidRDefault="00C011D8" w:rsidP="00677DF8">
            <w:pPr>
              <w:tabs>
                <w:tab w:val="center" w:pos="818"/>
              </w:tabs>
              <w:spacing w:before="60"/>
              <w:rPr>
                <w:del w:id="36"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37"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38" w:author="Anne, Krishna" w:date="2016-02-24T14:07:00Z"/>
                <w:rFonts w:ascii="Arial" w:hAnsi="Arial" w:cs="Arial"/>
                <w:sz w:val="16"/>
              </w:rPr>
            </w:pPr>
          </w:p>
        </w:tc>
      </w:tr>
      <w:tr w:rsidR="00C011D8" w:rsidDel="0085524A" w:rsidTr="00667E16">
        <w:trPr>
          <w:del w:id="39"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C011D8" w:rsidRPr="00C011D8" w:rsidDel="0085524A" w:rsidRDefault="00C011D8" w:rsidP="00F957FA">
            <w:pPr>
              <w:spacing w:before="60"/>
              <w:rPr>
                <w:del w:id="40"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41"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42"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011D8" w:rsidDel="0085524A" w:rsidRDefault="00C011D8" w:rsidP="00F957FA">
            <w:pPr>
              <w:spacing w:before="60"/>
              <w:rPr>
                <w:del w:id="43" w:author="Anne, Krishna" w:date="2016-02-24T14:07:00Z"/>
                <w:rFonts w:ascii="Arial" w:hAnsi="Arial" w:cs="Arial"/>
                <w:sz w:val="16"/>
              </w:rPr>
            </w:pPr>
          </w:p>
        </w:tc>
      </w:tr>
      <w:tr w:rsidR="00677DF8" w:rsidDel="0085524A" w:rsidTr="00667E16">
        <w:trPr>
          <w:del w:id="44"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677DF8" w:rsidRPr="00C011D8" w:rsidDel="0085524A" w:rsidRDefault="00677DF8" w:rsidP="00F957FA">
            <w:pPr>
              <w:spacing w:before="60"/>
              <w:rPr>
                <w:del w:id="45"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77DF8" w:rsidDel="0085524A" w:rsidRDefault="00677DF8" w:rsidP="00F957FA">
            <w:pPr>
              <w:spacing w:before="60"/>
              <w:rPr>
                <w:del w:id="46"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77DF8" w:rsidDel="0085524A" w:rsidRDefault="00677DF8" w:rsidP="00F957FA">
            <w:pPr>
              <w:spacing w:before="60"/>
              <w:rPr>
                <w:del w:id="47"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77DF8" w:rsidDel="0085524A" w:rsidRDefault="00677DF8" w:rsidP="00F957FA">
            <w:pPr>
              <w:spacing w:before="60"/>
              <w:rPr>
                <w:del w:id="48" w:author="Anne, Krishna" w:date="2016-02-24T14:07:00Z"/>
                <w:rFonts w:ascii="Arial" w:hAnsi="Arial" w:cs="Arial"/>
                <w:sz w:val="16"/>
              </w:rPr>
            </w:pPr>
          </w:p>
        </w:tc>
      </w:tr>
      <w:tr w:rsidR="0068732B" w:rsidDel="0085524A" w:rsidTr="00667E16">
        <w:trPr>
          <w:del w:id="49"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68732B" w:rsidRPr="00677DF8" w:rsidDel="0085524A" w:rsidRDefault="0068732B" w:rsidP="00F957FA">
            <w:pPr>
              <w:spacing w:before="60"/>
              <w:rPr>
                <w:del w:id="50"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1"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2"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3" w:author="Anne, Krishna" w:date="2016-02-24T14:07:00Z"/>
                <w:rFonts w:ascii="Arial" w:hAnsi="Arial" w:cs="Arial"/>
                <w:sz w:val="16"/>
              </w:rPr>
            </w:pPr>
          </w:p>
        </w:tc>
      </w:tr>
      <w:tr w:rsidR="0068732B" w:rsidDel="0085524A" w:rsidTr="00667E16">
        <w:trPr>
          <w:del w:id="54"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68732B" w:rsidRPr="00677DF8" w:rsidDel="0085524A" w:rsidRDefault="0068732B" w:rsidP="00F957FA">
            <w:pPr>
              <w:spacing w:before="60"/>
              <w:rPr>
                <w:del w:id="55"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6"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7"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8732B" w:rsidDel="0085524A" w:rsidRDefault="0068732B" w:rsidP="00F957FA">
            <w:pPr>
              <w:spacing w:before="60"/>
              <w:rPr>
                <w:del w:id="58" w:author="Anne, Krishna" w:date="2016-02-24T14:07:00Z"/>
                <w:rFonts w:ascii="Arial" w:hAnsi="Arial" w:cs="Arial"/>
                <w:sz w:val="16"/>
              </w:rPr>
            </w:pPr>
          </w:p>
        </w:tc>
      </w:tr>
      <w:tr w:rsidR="00277AD4" w:rsidDel="0085524A" w:rsidTr="00667E16">
        <w:trPr>
          <w:del w:id="59"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0"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1"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2"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3" w:author="Anne, Krishna" w:date="2016-02-24T14:07:00Z"/>
                <w:rFonts w:ascii="Arial" w:hAnsi="Arial" w:cs="Arial"/>
                <w:sz w:val="16"/>
              </w:rPr>
            </w:pPr>
          </w:p>
        </w:tc>
      </w:tr>
      <w:tr w:rsidR="00277AD4" w:rsidDel="0085524A" w:rsidTr="00667E16">
        <w:trPr>
          <w:del w:id="64" w:author="Anne, Krishna" w:date="2016-02-24T14:07:00Z"/>
        </w:trPr>
        <w:tc>
          <w:tcPr>
            <w:tcW w:w="3888" w:type="dxa"/>
            <w:tcBorders>
              <w:top w:val="single" w:sz="6" w:space="0" w:color="auto"/>
              <w:left w:val="single" w:sz="6" w:space="0" w:color="auto"/>
              <w:bottom w:val="single" w:sz="6" w:space="0" w:color="auto"/>
              <w:right w:val="single" w:sz="6" w:space="0" w:color="auto"/>
            </w:tcBorders>
          </w:tcPr>
          <w:p w:rsidR="00277AD4" w:rsidRPr="00277AD4" w:rsidDel="0085524A" w:rsidRDefault="00277AD4" w:rsidP="00F957FA">
            <w:pPr>
              <w:spacing w:before="60"/>
              <w:rPr>
                <w:del w:id="65" w:author="Anne, Krishna" w:date="2016-02-24T14:07:00Z"/>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6" w:author="Anne, Krishna" w:date="2016-02-24T14:07: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7" w:author="Anne, Krishna" w:date="2016-02-24T14:07:00Z"/>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277AD4" w:rsidDel="0085524A" w:rsidRDefault="00277AD4" w:rsidP="00F957FA">
            <w:pPr>
              <w:spacing w:before="60"/>
              <w:rPr>
                <w:del w:id="68" w:author="Anne, Krishna" w:date="2016-02-24T14:07:00Z"/>
                <w:rFonts w:ascii="Arial" w:hAnsi="Arial" w:cs="Arial"/>
                <w:sz w:val="16"/>
              </w:rPr>
            </w:pPr>
          </w:p>
        </w:tc>
      </w:tr>
    </w:tbl>
    <w:p w:rsidR="00DE4889" w:rsidRDefault="00DE4889" w:rsidP="00DE4889">
      <w:pPr>
        <w:pStyle w:val="Heading4"/>
        <w:numPr>
          <w:ilvl w:val="0"/>
          <w:numId w:val="0"/>
        </w:numPr>
        <w:ind w:left="864" w:hanging="864"/>
      </w:pP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40CA3" w:rsidTr="00570ED7">
        <w:tc>
          <w:tcPr>
            <w:tcW w:w="3888"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Constant Name</w:t>
            </w: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Units</w:t>
            </w: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Value</w:t>
            </w:r>
          </w:p>
        </w:tc>
      </w:tr>
      <w:tr w:rsidR="00D40CA3" w:rsidDel="00953332" w:rsidTr="00570ED7">
        <w:trPr>
          <w:del w:id="69" w:author="Anne, Krishna" w:date="2016-02-24T13:44:00Z"/>
        </w:trPr>
        <w:tc>
          <w:tcPr>
            <w:tcW w:w="3888" w:type="dxa"/>
            <w:tcBorders>
              <w:top w:val="single" w:sz="6" w:space="0" w:color="auto"/>
              <w:left w:val="single" w:sz="6" w:space="0" w:color="auto"/>
              <w:bottom w:val="single" w:sz="6" w:space="0" w:color="auto"/>
              <w:right w:val="single" w:sz="6" w:space="0" w:color="auto"/>
            </w:tcBorders>
          </w:tcPr>
          <w:p w:rsidR="00D40CA3" w:rsidRPr="0000485B" w:rsidDel="00953332" w:rsidRDefault="00D40CA3" w:rsidP="00570ED7">
            <w:pPr>
              <w:spacing w:before="60"/>
              <w:rPr>
                <w:del w:id="70" w:author="Anne, Krishna" w:date="2016-02-24T13:44:00Z"/>
                <w:rFonts w:ascii="Arial" w:hAnsi="Arial" w:cs="Arial"/>
                <w:sz w:val="16"/>
              </w:rPr>
            </w:pPr>
            <w:del w:id="71" w:author="Anne, Krishna" w:date="2016-02-24T13:44:00Z">
              <w:r w:rsidRPr="00D40CA3" w:rsidDel="00953332">
                <w:rPr>
                  <w:rFonts w:ascii="Arial" w:hAnsi="Arial" w:cs="Arial"/>
                  <w:sz w:val="16"/>
                </w:rPr>
                <w:delText>D_QUARTERREV_MTRREV_F32</w:delText>
              </w:r>
            </w:del>
          </w:p>
        </w:tc>
        <w:tc>
          <w:tcPr>
            <w:tcW w:w="1853"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72" w:author="Anne, Krishna" w:date="2016-02-24T13:44:00Z"/>
                <w:rFonts w:ascii="Arial" w:hAnsi="Arial" w:cs="Arial"/>
                <w:sz w:val="16"/>
              </w:rPr>
            </w:pPr>
            <w:del w:id="73" w:author="Anne, Krishna" w:date="2016-02-24T13:44:00Z">
              <w:r w:rsidDel="00953332">
                <w:rPr>
                  <w:rFonts w:ascii="Arial" w:hAnsi="Arial" w:cs="Arial"/>
                  <w:sz w:val="16"/>
                </w:rPr>
                <w:delText>N/A</w:delText>
              </w:r>
            </w:del>
          </w:p>
        </w:tc>
        <w:tc>
          <w:tcPr>
            <w:tcW w:w="1680"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74" w:author="Anne, Krishna" w:date="2016-02-24T13:44:00Z"/>
                <w:rFonts w:ascii="Arial" w:hAnsi="Arial" w:cs="Arial"/>
                <w:sz w:val="16"/>
              </w:rPr>
            </w:pPr>
            <w:del w:id="75" w:author="Anne, Krishna" w:date="2016-02-24T13:44:00Z">
              <w:r w:rsidDel="00953332">
                <w:rPr>
                  <w:rFonts w:ascii="Arial" w:hAnsi="Arial" w:cs="Arial"/>
                  <w:sz w:val="16"/>
                </w:rPr>
                <w:delText>MtrRev</w:delText>
              </w:r>
            </w:del>
          </w:p>
        </w:tc>
        <w:tc>
          <w:tcPr>
            <w:tcW w:w="1507"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76" w:author="Anne, Krishna" w:date="2016-02-24T13:44:00Z"/>
                <w:rFonts w:ascii="Arial" w:hAnsi="Arial" w:cs="Arial"/>
                <w:sz w:val="16"/>
              </w:rPr>
            </w:pPr>
            <w:del w:id="77" w:author="Anne, Krishna" w:date="2016-02-24T13:44:00Z">
              <w:r w:rsidDel="00953332">
                <w:rPr>
                  <w:rFonts w:ascii="Arial" w:hAnsi="Arial" w:cs="Arial"/>
                  <w:sz w:val="16"/>
                </w:rPr>
                <w:delText>0.25</w:delText>
              </w:r>
            </w:del>
          </w:p>
        </w:tc>
      </w:tr>
      <w:tr w:rsidR="00D40CA3" w:rsidDel="00953332" w:rsidTr="00570ED7">
        <w:trPr>
          <w:del w:id="78" w:author="Anne, Krishna" w:date="2016-02-24T13:44:00Z"/>
        </w:trPr>
        <w:tc>
          <w:tcPr>
            <w:tcW w:w="3888"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79" w:author="Anne, Krishna" w:date="2016-02-24T13:44:00Z"/>
                <w:rFonts w:ascii="Arial" w:hAnsi="Arial" w:cs="Arial"/>
                <w:sz w:val="16"/>
              </w:rPr>
            </w:pPr>
            <w:del w:id="80" w:author="Anne, Krishna" w:date="2016-02-24T13:44:00Z">
              <w:r w:rsidRPr="00D40CA3" w:rsidDel="00953332">
                <w:rPr>
                  <w:rFonts w:ascii="Arial" w:hAnsi="Arial" w:cs="Arial"/>
                  <w:sz w:val="16"/>
                </w:rPr>
                <w:delText>D_THREEQUARTERREV_MTRREV_F32</w:delText>
              </w:r>
            </w:del>
          </w:p>
        </w:tc>
        <w:tc>
          <w:tcPr>
            <w:tcW w:w="1853"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tabs>
                <w:tab w:val="center" w:pos="818"/>
              </w:tabs>
              <w:spacing w:before="60"/>
              <w:rPr>
                <w:del w:id="81" w:author="Anne, Krishna" w:date="2016-02-24T13:44:00Z"/>
                <w:rFonts w:ascii="Arial" w:hAnsi="Arial" w:cs="Arial"/>
                <w:sz w:val="16"/>
              </w:rPr>
            </w:pPr>
            <w:del w:id="82" w:author="Anne, Krishna" w:date="2016-02-24T13:44:00Z">
              <w:r w:rsidDel="00953332">
                <w:rPr>
                  <w:rFonts w:ascii="Arial" w:hAnsi="Arial" w:cs="Arial"/>
                  <w:sz w:val="16"/>
                </w:rPr>
                <w:delText>N/A</w:delText>
              </w:r>
            </w:del>
          </w:p>
        </w:tc>
        <w:tc>
          <w:tcPr>
            <w:tcW w:w="1680"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83" w:author="Anne, Krishna" w:date="2016-02-24T13:44:00Z"/>
                <w:rFonts w:ascii="Arial" w:hAnsi="Arial" w:cs="Arial"/>
                <w:sz w:val="16"/>
              </w:rPr>
            </w:pPr>
            <w:del w:id="84" w:author="Anne, Krishna" w:date="2016-02-24T13:44:00Z">
              <w:r w:rsidDel="00953332">
                <w:rPr>
                  <w:rFonts w:ascii="Arial" w:hAnsi="Arial" w:cs="Arial"/>
                  <w:sz w:val="16"/>
                </w:rPr>
                <w:delText>MtrRev</w:delText>
              </w:r>
            </w:del>
          </w:p>
        </w:tc>
        <w:tc>
          <w:tcPr>
            <w:tcW w:w="1507" w:type="dxa"/>
            <w:tcBorders>
              <w:top w:val="single" w:sz="6" w:space="0" w:color="auto"/>
              <w:left w:val="single" w:sz="6" w:space="0" w:color="auto"/>
              <w:bottom w:val="single" w:sz="6" w:space="0" w:color="auto"/>
              <w:right w:val="single" w:sz="6" w:space="0" w:color="auto"/>
            </w:tcBorders>
          </w:tcPr>
          <w:p w:rsidR="00D40CA3" w:rsidDel="00953332" w:rsidRDefault="00D40CA3" w:rsidP="00570ED7">
            <w:pPr>
              <w:spacing w:before="60"/>
              <w:rPr>
                <w:del w:id="85" w:author="Anne, Krishna" w:date="2016-02-24T13:44:00Z"/>
                <w:rFonts w:ascii="Arial" w:hAnsi="Arial" w:cs="Arial"/>
                <w:sz w:val="16"/>
              </w:rPr>
            </w:pPr>
            <w:del w:id="86" w:author="Anne, Krishna" w:date="2016-02-24T13:44:00Z">
              <w:r w:rsidDel="00953332">
                <w:rPr>
                  <w:rFonts w:ascii="Arial" w:hAnsi="Arial" w:cs="Arial"/>
                  <w:sz w:val="16"/>
                </w:rPr>
                <w:delText>0.75</w:delText>
              </w:r>
            </w:del>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C011D8" w:rsidRDefault="00D40CA3" w:rsidP="00570ED7">
            <w:pPr>
              <w:spacing w:before="60"/>
              <w:rPr>
                <w:rFonts w:ascii="Arial" w:hAnsi="Arial" w:cs="Arial"/>
                <w:sz w:val="16"/>
              </w:rPr>
            </w:pPr>
            <w:r w:rsidRPr="00D40CA3">
              <w:rPr>
                <w:rFonts w:ascii="Arial" w:hAnsi="Arial" w:cs="Arial"/>
                <w:sz w:val="16"/>
              </w:rPr>
              <w:t>D_HALFREV_MTRREV_F32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C011D8" w:rsidRDefault="00D40CA3" w:rsidP="00570ED7">
            <w:pPr>
              <w:spacing w:before="60"/>
              <w:rPr>
                <w:rFonts w:ascii="Arial" w:hAnsi="Arial" w:cs="Arial"/>
                <w:sz w:val="16"/>
              </w:rPr>
            </w:pPr>
            <w:r w:rsidRPr="00D40CA3">
              <w:rPr>
                <w:rFonts w:ascii="Arial" w:hAnsi="Arial" w:cs="Arial"/>
                <w:sz w:val="16"/>
              </w:rPr>
              <w:t>D_ONEREV_MTRDEGPERMTRREV_F32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MtrDegpMtrRev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360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677DF8" w:rsidRDefault="00D40CA3" w:rsidP="00570ED7">
            <w:pPr>
              <w:spacing w:before="60"/>
              <w:rPr>
                <w:rFonts w:ascii="Arial" w:hAnsi="Arial" w:cs="Arial"/>
                <w:sz w:val="16"/>
              </w:rPr>
            </w:pPr>
            <w:r w:rsidRPr="00D40CA3">
              <w:rPr>
                <w:rFonts w:ascii="Arial" w:hAnsi="Arial" w:cs="Arial"/>
                <w:sz w:val="16"/>
              </w:rPr>
              <w:t>D_FCENTROFFSCON_CNT_U08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677DF8" w:rsidRDefault="00D40CA3" w:rsidP="00570ED7">
            <w:pPr>
              <w:spacing w:before="60"/>
              <w:rPr>
                <w:rFonts w:ascii="Arial" w:hAnsi="Arial" w:cs="Arial"/>
                <w:sz w:val="16"/>
              </w:rPr>
            </w:pPr>
            <w:r w:rsidRPr="00D40CA3">
              <w:rPr>
                <w:rFonts w:ascii="Arial" w:hAnsi="Arial" w:cs="Arial"/>
                <w:sz w:val="16"/>
              </w:rPr>
              <w:t>D_SRLCON_CNT_U08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2</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sidRPr="00D40CA3">
              <w:rPr>
                <w:rFonts w:ascii="Arial" w:hAnsi="Arial" w:cs="Arial"/>
                <w:sz w:val="16"/>
              </w:rPr>
              <w:t>D_VEHDYNCON_CNT_U08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D40CA3">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3</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277AD4" w:rsidRDefault="00D40CA3" w:rsidP="00570ED7">
            <w:pPr>
              <w:spacing w:before="60"/>
              <w:rPr>
                <w:rFonts w:ascii="Arial" w:hAnsi="Arial" w:cs="Arial"/>
                <w:sz w:val="16"/>
              </w:rPr>
            </w:pPr>
            <w:r w:rsidRPr="00D40CA3">
              <w:rPr>
                <w:rFonts w:ascii="Arial" w:hAnsi="Arial" w:cs="Arial"/>
                <w:sz w:val="16"/>
              </w:rPr>
              <w:t>D_TRVLEXCLSNCON_CNT_U08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D40CA3">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4</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D_LASTPOSNCON_CNT_U08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D_HWPOSMIN_HWDEG_F32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-1600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D_HWPOSMAX_HWDEG_F32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1600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D_NOAUTHORITY_ULS_F32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D_MAXAUTHORITY_ULS_F32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1E363B" w:rsidP="001E363B">
            <w:pPr>
              <w:spacing w:before="60"/>
              <w:rPr>
                <w:rFonts w:ascii="Arial" w:hAnsi="Arial" w:cs="Arial"/>
                <w:sz w:val="16"/>
              </w:rPr>
            </w:pPr>
            <w:r>
              <w:rPr>
                <w:rFonts w:ascii="Arial" w:hAnsi="Arial" w:cs="Arial"/>
                <w:sz w:val="16"/>
              </w:rPr>
              <w:t>1</w:t>
            </w:r>
          </w:p>
        </w:tc>
      </w:tr>
    </w:tbl>
    <w:p w:rsidR="00D40CA3" w:rsidRPr="00D40CA3" w:rsidRDefault="00D40CA3" w:rsidP="00D40CA3"/>
    <w:p w:rsidR="004A781C" w:rsidRDefault="004A781C">
      <w:pPr>
        <w:pStyle w:val="Heading4"/>
      </w:pPr>
      <w:r>
        <w:lastRenderedPageBreak/>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C7928"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7C7928" w:rsidRPr="00667E16" w:rsidRDefault="007C7928">
            <w:pPr>
              <w:spacing w:before="60"/>
              <w:rPr>
                <w:rFonts w:ascii="Arial" w:hAnsi="Arial" w:cs="Arial"/>
                <w:sz w:val="16"/>
              </w:rPr>
            </w:pPr>
            <w:r>
              <w:rPr>
                <w:rFonts w:ascii="Arial" w:hAnsi="Arial" w:cs="Arial"/>
                <w:sz w:val="16"/>
              </w:rPr>
              <w:t>D_2MS_SEC_F32</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D_FALSE_CNT_LGC</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D_TRUE_CNT_LGC</w:t>
            </w:r>
          </w:p>
        </w:tc>
      </w:tr>
      <w:tr w:rsidR="00887509"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887509" w:rsidRDefault="00887509">
            <w:pPr>
              <w:spacing w:before="60"/>
              <w:rPr>
                <w:rFonts w:ascii="Arial" w:hAnsi="Arial" w:cs="Arial"/>
                <w:sz w:val="16"/>
              </w:rPr>
            </w:pPr>
            <w:r>
              <w:rPr>
                <w:rFonts w:ascii="Arial" w:hAnsi="Arial" w:cs="Arial"/>
                <w:sz w:val="16"/>
              </w:rPr>
              <w:t>D_ZERO_ULS_F32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D_CCWEOTINIT_HWDEG_F32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D_CWEOTINIT_HWDEG_F32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D_ONE_ULS_F32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D_FOUR_CNT_U08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D_ONE_CNT_U8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D_THREE_CNT_U08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D_TWO_CNT_U08</w:t>
            </w:r>
          </w:p>
        </w:tc>
      </w:tr>
    </w:tbl>
    <w:p w:rsidR="004A781C" w:rsidRDefault="004A781C"/>
    <w:p w:rsidR="00FB3C7E" w:rsidRDefault="00FB3C7E"/>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77281A"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7281A" w:rsidP="008B3E94">
      <w:pPr>
        <w:numPr>
          <w:ilvl w:val="0"/>
          <w:numId w:val="5"/>
        </w:numPr>
        <w:spacing w:after="0"/>
      </w:pPr>
      <w:r w:rsidRPr="0077281A">
        <w:t>Abs_f32_m</w:t>
      </w:r>
    </w:p>
    <w:p w:rsidR="00502A36" w:rsidRDefault="00502A36" w:rsidP="008B3E94">
      <w:pPr>
        <w:numPr>
          <w:ilvl w:val="0"/>
          <w:numId w:val="5"/>
        </w:numPr>
        <w:spacing w:after="0"/>
      </w:pPr>
      <w:r w:rsidRPr="00502A36">
        <w:t>LPF_KUpdate_f32_m</w:t>
      </w:r>
    </w:p>
    <w:p w:rsidR="00502A36" w:rsidRDefault="00502A36" w:rsidP="008B3E94">
      <w:pPr>
        <w:numPr>
          <w:ilvl w:val="0"/>
          <w:numId w:val="5"/>
        </w:numPr>
        <w:spacing w:after="0"/>
      </w:pPr>
      <w:r w:rsidRPr="00502A36">
        <w:t>LPF_OpUpdate_f32_m</w:t>
      </w:r>
    </w:p>
    <w:p w:rsidR="0077281A" w:rsidRDefault="0077281A" w:rsidP="008B3E94">
      <w:pPr>
        <w:numPr>
          <w:ilvl w:val="0"/>
          <w:numId w:val="5"/>
        </w:numPr>
        <w:spacing w:after="0"/>
      </w:pPr>
      <w:proofErr w:type="spellStart"/>
      <w:r w:rsidRPr="0077281A">
        <w:t>Limit_m</w:t>
      </w:r>
      <w:proofErr w:type="spellEnd"/>
    </w:p>
    <w:p w:rsidR="00602D3A" w:rsidRDefault="00602D3A" w:rsidP="00602D3A">
      <w:pPr>
        <w:numPr>
          <w:ilvl w:val="0"/>
          <w:numId w:val="5"/>
        </w:numPr>
        <w:spacing w:after="0"/>
      </w:pPr>
      <w:proofErr w:type="spellStart"/>
      <w:r w:rsidRPr="00602D3A">
        <w:t>Min_m</w:t>
      </w:r>
      <w:proofErr w:type="spellEnd"/>
    </w:p>
    <w:p w:rsidR="00602D3A" w:rsidRDefault="00602D3A" w:rsidP="00602D3A">
      <w:pPr>
        <w:numPr>
          <w:ilvl w:val="0"/>
          <w:numId w:val="5"/>
        </w:numPr>
        <w:spacing w:after="0"/>
      </w:pPr>
      <w:proofErr w:type="spellStart"/>
      <w:r w:rsidRPr="00602D3A">
        <w:t>Max_m</w:t>
      </w:r>
      <w:proofErr w:type="spellEnd"/>
    </w:p>
    <w:p w:rsidR="00380A47" w:rsidRDefault="00380A47" w:rsidP="00380A47">
      <w:pPr>
        <w:numPr>
          <w:ilvl w:val="0"/>
          <w:numId w:val="5"/>
        </w:numPr>
        <w:spacing w:after="0"/>
      </w:pPr>
      <w:proofErr w:type="spellStart"/>
      <w:r w:rsidRPr="00380A47">
        <w:t>Rte_Call_NxtrDiagMgr_GetNTCActive</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7281A" w:rsidRDefault="0077281A" w:rsidP="0077281A">
      <w:pPr>
        <w:spacing w:after="0"/>
      </w:pPr>
    </w:p>
    <w:p w:rsidR="008F6DBB" w:rsidRDefault="0077281A" w:rsidP="0077281A">
      <w:pPr>
        <w:spacing w:after="0"/>
      </w:pPr>
      <w:r>
        <w:t>None</w:t>
      </w:r>
    </w:p>
    <w:p w:rsidR="0077281A" w:rsidRDefault="0077281A" w:rsidP="0077281A">
      <w:pPr>
        <w:spacing w:after="0"/>
      </w:pPr>
    </w:p>
    <w:p w:rsidR="008B3E94" w:rsidRDefault="008B3E94" w:rsidP="008B3E94">
      <w:pPr>
        <w:pStyle w:val="Heading2"/>
      </w:pPr>
      <w:r>
        <w:t>Local Functions/Macros Used by this MDD only</w:t>
      </w:r>
    </w:p>
    <w:p w:rsidR="009F037A" w:rsidRDefault="009F037A" w:rsidP="009F037A">
      <w:pPr>
        <w:pStyle w:val="Heading3"/>
      </w:pPr>
      <w:r>
        <w:t xml:space="preserve">Common </w:t>
      </w:r>
      <w:proofErr w:type="spellStart"/>
      <w:r>
        <w:t>Autocenter</w:t>
      </w:r>
      <w:proofErr w:type="spellEnd"/>
      <w:r>
        <w:t xml:space="preserve"> Al</w:t>
      </w:r>
      <w:r w:rsidR="00EB556F">
        <w:t>g</w:t>
      </w:r>
      <w:r>
        <w:t>orithm</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4"/>
        <w:gridCol w:w="3594"/>
        <w:gridCol w:w="1530"/>
        <w:gridCol w:w="1170"/>
        <w:gridCol w:w="1080"/>
        <w:gridCol w:w="468"/>
      </w:tblGrid>
      <w:tr w:rsidR="00903646" w:rsidTr="00764D0B">
        <w:trPr>
          <w:trHeight w:val="630"/>
        </w:trPr>
        <w:tc>
          <w:tcPr>
            <w:tcW w:w="1014" w:type="dxa"/>
          </w:tcPr>
          <w:p w:rsidR="009F037A" w:rsidRDefault="009F037A" w:rsidP="009F037A">
            <w:pPr>
              <w:spacing w:before="60"/>
              <w:rPr>
                <w:rFonts w:ascii="Arial" w:hAnsi="Arial" w:cs="Arial"/>
                <w:b/>
                <w:bCs/>
                <w:sz w:val="16"/>
              </w:rPr>
            </w:pPr>
            <w:r>
              <w:rPr>
                <w:rFonts w:ascii="Arial" w:hAnsi="Arial" w:cs="Arial"/>
                <w:b/>
                <w:bCs/>
                <w:sz w:val="16"/>
              </w:rPr>
              <w:t>Function Name</w:t>
            </w:r>
          </w:p>
        </w:tc>
        <w:tc>
          <w:tcPr>
            <w:tcW w:w="3594" w:type="dxa"/>
          </w:tcPr>
          <w:p w:rsidR="009F037A" w:rsidRDefault="009F037A" w:rsidP="009F037A">
            <w:pPr>
              <w:spacing w:before="60"/>
              <w:rPr>
                <w:rFonts w:ascii="Arial" w:hAnsi="Arial" w:cs="Arial"/>
                <w:sz w:val="16"/>
              </w:rPr>
            </w:pPr>
            <w:r>
              <w:rPr>
                <w:rFonts w:ascii="Arial" w:hAnsi="Arial" w:cs="Arial"/>
                <w:sz w:val="16"/>
              </w:rPr>
              <w:t>Autocenter_f32</w:t>
            </w:r>
          </w:p>
        </w:tc>
        <w:tc>
          <w:tcPr>
            <w:tcW w:w="1530"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Type</w:t>
            </w:r>
          </w:p>
        </w:tc>
        <w:tc>
          <w:tcPr>
            <w:tcW w:w="1170"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Min</w:t>
            </w:r>
          </w:p>
        </w:tc>
        <w:tc>
          <w:tcPr>
            <w:tcW w:w="1080"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Max</w:t>
            </w:r>
          </w:p>
        </w:tc>
        <w:tc>
          <w:tcPr>
            <w:tcW w:w="468" w:type="dxa"/>
            <w:tcBorders>
              <w:bottom w:val="single" w:sz="4" w:space="0" w:color="auto"/>
            </w:tcBorders>
            <w:shd w:val="pct30" w:color="FFFF00" w:fill="auto"/>
          </w:tcPr>
          <w:p w:rsidR="009F037A" w:rsidRDefault="009F037A" w:rsidP="009F037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03646" w:rsidTr="00764D0B">
        <w:trPr>
          <w:trHeight w:val="630"/>
        </w:trPr>
        <w:tc>
          <w:tcPr>
            <w:tcW w:w="1014" w:type="dxa"/>
          </w:tcPr>
          <w:p w:rsidR="009F037A" w:rsidRDefault="009F037A" w:rsidP="009F037A">
            <w:pPr>
              <w:spacing w:before="60"/>
              <w:rPr>
                <w:rFonts w:ascii="Arial" w:hAnsi="Arial" w:cs="Arial"/>
                <w:b/>
                <w:bCs/>
                <w:sz w:val="16"/>
              </w:rPr>
            </w:pPr>
            <w:r>
              <w:rPr>
                <w:rFonts w:ascii="Arial" w:hAnsi="Arial" w:cs="Arial"/>
                <w:b/>
                <w:bCs/>
                <w:sz w:val="16"/>
              </w:rPr>
              <w:t xml:space="preserve">Arguments Passed </w:t>
            </w:r>
          </w:p>
        </w:tc>
        <w:tc>
          <w:tcPr>
            <w:tcW w:w="3594" w:type="dxa"/>
          </w:tcPr>
          <w:p w:rsidR="009F037A" w:rsidRDefault="009F037A" w:rsidP="009F037A">
            <w:pPr>
              <w:spacing w:before="60"/>
              <w:rPr>
                <w:rFonts w:ascii="Arial" w:hAnsi="Arial" w:cs="Arial"/>
                <w:sz w:val="16"/>
              </w:rPr>
            </w:pPr>
            <w:r>
              <w:rPr>
                <w:rFonts w:ascii="Arial" w:hAnsi="Arial" w:cs="Arial"/>
                <w:sz w:val="16"/>
              </w:rPr>
              <w:t>FiltPinTrq_HwNm_T_f32</w:t>
            </w:r>
          </w:p>
        </w:tc>
        <w:tc>
          <w:tcPr>
            <w:tcW w:w="1530" w:type="dxa"/>
          </w:tcPr>
          <w:p w:rsidR="009F037A" w:rsidRDefault="009F037A" w:rsidP="009F037A">
            <w:pPr>
              <w:spacing w:before="60"/>
              <w:rPr>
                <w:rFonts w:ascii="Arial" w:hAnsi="Arial" w:cs="Arial"/>
                <w:sz w:val="16"/>
              </w:rPr>
            </w:pPr>
            <w:r>
              <w:rPr>
                <w:rFonts w:ascii="Arial" w:hAnsi="Arial" w:cs="Arial"/>
                <w:sz w:val="16"/>
              </w:rPr>
              <w:t>float32</w:t>
            </w:r>
          </w:p>
        </w:tc>
        <w:tc>
          <w:tcPr>
            <w:tcW w:w="1170" w:type="dxa"/>
          </w:tcPr>
          <w:p w:rsidR="009F037A" w:rsidRDefault="00CD0889" w:rsidP="009F037A">
            <w:pPr>
              <w:spacing w:before="60"/>
              <w:rPr>
                <w:rFonts w:ascii="Arial" w:hAnsi="Arial" w:cs="Arial"/>
                <w:sz w:val="16"/>
              </w:rPr>
            </w:pPr>
            <w:r>
              <w:rPr>
                <w:rFonts w:ascii="Arial" w:hAnsi="Arial" w:cs="Arial"/>
                <w:sz w:val="16"/>
              </w:rPr>
              <w:t>-18.8</w:t>
            </w:r>
          </w:p>
        </w:tc>
        <w:tc>
          <w:tcPr>
            <w:tcW w:w="1080" w:type="dxa"/>
          </w:tcPr>
          <w:p w:rsidR="009F037A" w:rsidRDefault="00CD0889" w:rsidP="009F037A">
            <w:pPr>
              <w:spacing w:before="60"/>
              <w:rPr>
                <w:rFonts w:ascii="Arial" w:hAnsi="Arial" w:cs="Arial"/>
                <w:sz w:val="16"/>
              </w:rPr>
            </w:pPr>
            <w:r>
              <w:rPr>
                <w:rFonts w:ascii="Arial" w:hAnsi="Arial" w:cs="Arial"/>
                <w:sz w:val="16"/>
              </w:rPr>
              <w:t>18.8</w:t>
            </w:r>
          </w:p>
        </w:tc>
        <w:tc>
          <w:tcPr>
            <w:tcW w:w="468" w:type="dxa"/>
            <w:shd w:val="pct15" w:color="auto" w:fill="auto"/>
          </w:tcPr>
          <w:p w:rsidR="009F037A" w:rsidRDefault="009F037A" w:rsidP="009F037A">
            <w:pPr>
              <w:spacing w:before="60"/>
              <w:rPr>
                <w:rFonts w:ascii="Arial" w:hAnsi="Arial" w:cs="Arial"/>
                <w:sz w:val="16"/>
              </w:rPr>
            </w:pPr>
          </w:p>
        </w:tc>
      </w:tr>
      <w:tr w:rsidR="00903646" w:rsidTr="00764D0B">
        <w:trPr>
          <w:trHeight w:val="417"/>
        </w:trPr>
        <w:tc>
          <w:tcPr>
            <w:tcW w:w="1014" w:type="dxa"/>
          </w:tcPr>
          <w:p w:rsidR="009F037A" w:rsidRDefault="009F037A" w:rsidP="009F037A">
            <w:pPr>
              <w:spacing w:before="60"/>
              <w:rPr>
                <w:rFonts w:ascii="Arial" w:hAnsi="Arial" w:cs="Arial"/>
                <w:b/>
                <w:bCs/>
                <w:sz w:val="16"/>
              </w:rPr>
            </w:pPr>
          </w:p>
        </w:tc>
        <w:tc>
          <w:tcPr>
            <w:tcW w:w="3594" w:type="dxa"/>
          </w:tcPr>
          <w:p w:rsidR="009F037A" w:rsidRPr="0077281A" w:rsidRDefault="009F037A" w:rsidP="009F037A">
            <w:pPr>
              <w:spacing w:before="60"/>
              <w:rPr>
                <w:rFonts w:ascii="Arial" w:hAnsi="Arial" w:cs="Arial"/>
                <w:sz w:val="16"/>
              </w:rPr>
            </w:pPr>
            <w:r>
              <w:rPr>
                <w:rFonts w:ascii="Arial" w:hAnsi="Arial" w:cs="Arial"/>
                <w:sz w:val="16"/>
              </w:rPr>
              <w:t>MotorVelCRF_MtrRadpS_T_f32</w:t>
            </w:r>
          </w:p>
        </w:tc>
        <w:tc>
          <w:tcPr>
            <w:tcW w:w="1530" w:type="dxa"/>
          </w:tcPr>
          <w:p w:rsidR="009F037A" w:rsidRDefault="009F037A" w:rsidP="009F037A">
            <w:pPr>
              <w:spacing w:before="60"/>
              <w:rPr>
                <w:rFonts w:ascii="Arial" w:hAnsi="Arial" w:cs="Arial"/>
                <w:sz w:val="16"/>
              </w:rPr>
            </w:pPr>
            <w:r>
              <w:rPr>
                <w:rFonts w:ascii="Arial" w:hAnsi="Arial" w:cs="Arial"/>
                <w:sz w:val="16"/>
              </w:rPr>
              <w:t>float32</w:t>
            </w:r>
          </w:p>
        </w:tc>
        <w:tc>
          <w:tcPr>
            <w:tcW w:w="1170" w:type="dxa"/>
          </w:tcPr>
          <w:p w:rsidR="009F037A" w:rsidRDefault="00CD0889" w:rsidP="009F037A">
            <w:pPr>
              <w:spacing w:before="60"/>
              <w:rPr>
                <w:rFonts w:ascii="Arial" w:hAnsi="Arial" w:cs="Arial"/>
                <w:sz w:val="16"/>
              </w:rPr>
            </w:pPr>
            <w:r>
              <w:rPr>
                <w:rFonts w:ascii="Arial" w:hAnsi="Arial" w:cs="Arial"/>
                <w:sz w:val="16"/>
              </w:rPr>
              <w:t>-1350</w:t>
            </w:r>
          </w:p>
        </w:tc>
        <w:tc>
          <w:tcPr>
            <w:tcW w:w="1080" w:type="dxa"/>
          </w:tcPr>
          <w:p w:rsidR="009F037A" w:rsidRPr="0077281A" w:rsidRDefault="00CD0889" w:rsidP="009F037A">
            <w:pPr>
              <w:spacing w:before="60"/>
              <w:rPr>
                <w:rFonts w:ascii="Arial" w:hAnsi="Arial" w:cs="Arial"/>
                <w:sz w:val="16"/>
              </w:rPr>
            </w:pPr>
            <w:r>
              <w:rPr>
                <w:rFonts w:ascii="Arial" w:hAnsi="Arial" w:cs="Arial"/>
                <w:sz w:val="16"/>
              </w:rPr>
              <w:t>1350</w:t>
            </w:r>
          </w:p>
        </w:tc>
        <w:tc>
          <w:tcPr>
            <w:tcW w:w="468" w:type="dxa"/>
            <w:shd w:val="pct15" w:color="auto" w:fill="auto"/>
          </w:tcPr>
          <w:p w:rsidR="009F037A" w:rsidRDefault="009F037A" w:rsidP="009F037A">
            <w:pPr>
              <w:spacing w:before="60"/>
              <w:rPr>
                <w:rFonts w:ascii="Arial" w:hAnsi="Arial" w:cs="Arial"/>
                <w:sz w:val="16"/>
              </w:rPr>
            </w:pPr>
          </w:p>
        </w:tc>
      </w:tr>
      <w:tr w:rsidR="00903646" w:rsidTr="00764D0B">
        <w:trPr>
          <w:trHeight w:val="417"/>
        </w:trPr>
        <w:tc>
          <w:tcPr>
            <w:tcW w:w="1014" w:type="dxa"/>
          </w:tcPr>
          <w:p w:rsidR="009F037A" w:rsidRDefault="009F037A" w:rsidP="009F037A">
            <w:pPr>
              <w:spacing w:before="60"/>
              <w:rPr>
                <w:rFonts w:ascii="Arial" w:hAnsi="Arial" w:cs="Arial"/>
                <w:b/>
                <w:bCs/>
                <w:sz w:val="16"/>
              </w:rPr>
            </w:pPr>
          </w:p>
        </w:tc>
        <w:tc>
          <w:tcPr>
            <w:tcW w:w="3594" w:type="dxa"/>
          </w:tcPr>
          <w:p w:rsidR="009F037A" w:rsidRPr="0077281A" w:rsidRDefault="009F037A" w:rsidP="009F037A">
            <w:pPr>
              <w:spacing w:before="60"/>
              <w:rPr>
                <w:rFonts w:ascii="Arial" w:hAnsi="Arial" w:cs="Arial"/>
                <w:sz w:val="16"/>
              </w:rPr>
            </w:pPr>
            <w:r>
              <w:rPr>
                <w:rFonts w:ascii="Arial" w:hAnsi="Arial" w:cs="Arial"/>
                <w:sz w:val="16"/>
              </w:rPr>
              <w:t>VehicleSpeed_</w:t>
            </w:r>
            <w:r w:rsidR="00A72DFC">
              <w:rPr>
                <w:rFonts w:ascii="Arial" w:hAnsi="Arial" w:cs="Arial"/>
                <w:sz w:val="16"/>
              </w:rPr>
              <w:t>K</w:t>
            </w:r>
            <w:r>
              <w:rPr>
                <w:rFonts w:ascii="Arial" w:hAnsi="Arial" w:cs="Arial"/>
                <w:sz w:val="16"/>
              </w:rPr>
              <w:t>ph_T_f32</w:t>
            </w:r>
          </w:p>
        </w:tc>
        <w:tc>
          <w:tcPr>
            <w:tcW w:w="1530" w:type="dxa"/>
          </w:tcPr>
          <w:p w:rsidR="009F037A" w:rsidRDefault="009F037A" w:rsidP="009F037A">
            <w:pPr>
              <w:spacing w:before="60"/>
              <w:rPr>
                <w:rFonts w:ascii="Arial" w:hAnsi="Arial" w:cs="Arial"/>
                <w:sz w:val="16"/>
              </w:rPr>
            </w:pPr>
            <w:r>
              <w:rPr>
                <w:rFonts w:ascii="Arial" w:hAnsi="Arial" w:cs="Arial"/>
                <w:sz w:val="16"/>
              </w:rPr>
              <w:t>float32</w:t>
            </w:r>
          </w:p>
        </w:tc>
        <w:tc>
          <w:tcPr>
            <w:tcW w:w="1170" w:type="dxa"/>
          </w:tcPr>
          <w:p w:rsidR="009F037A" w:rsidRDefault="009F037A" w:rsidP="009F037A">
            <w:pPr>
              <w:spacing w:before="60"/>
              <w:rPr>
                <w:rFonts w:ascii="Arial" w:hAnsi="Arial" w:cs="Arial"/>
                <w:sz w:val="16"/>
              </w:rPr>
            </w:pPr>
            <w:r>
              <w:rPr>
                <w:rFonts w:ascii="Arial" w:hAnsi="Arial" w:cs="Arial"/>
                <w:sz w:val="16"/>
              </w:rPr>
              <w:t>0</w:t>
            </w:r>
          </w:p>
        </w:tc>
        <w:tc>
          <w:tcPr>
            <w:tcW w:w="1080" w:type="dxa"/>
          </w:tcPr>
          <w:p w:rsidR="009F037A" w:rsidRPr="0077281A" w:rsidRDefault="00CD0889" w:rsidP="009F037A">
            <w:pPr>
              <w:spacing w:before="60"/>
              <w:rPr>
                <w:rFonts w:ascii="Arial" w:hAnsi="Arial" w:cs="Arial"/>
                <w:sz w:val="16"/>
              </w:rPr>
            </w:pPr>
            <w:r>
              <w:rPr>
                <w:rFonts w:ascii="Arial" w:hAnsi="Arial" w:cs="Arial"/>
                <w:sz w:val="16"/>
              </w:rPr>
              <w:t>512</w:t>
            </w:r>
          </w:p>
        </w:tc>
        <w:tc>
          <w:tcPr>
            <w:tcW w:w="468" w:type="dxa"/>
            <w:shd w:val="pct15" w:color="auto" w:fill="auto"/>
          </w:tcPr>
          <w:p w:rsidR="009F037A" w:rsidRDefault="009F037A" w:rsidP="009F037A">
            <w:pPr>
              <w:spacing w:before="60"/>
              <w:rPr>
                <w:rFonts w:ascii="Arial" w:hAnsi="Arial" w:cs="Arial"/>
                <w:sz w:val="16"/>
              </w:rPr>
            </w:pPr>
          </w:p>
        </w:tc>
      </w:tr>
      <w:tr w:rsidR="00903646" w:rsidTr="00764D0B">
        <w:trPr>
          <w:trHeight w:val="417"/>
        </w:trPr>
        <w:tc>
          <w:tcPr>
            <w:tcW w:w="1014" w:type="dxa"/>
          </w:tcPr>
          <w:p w:rsidR="009F037A" w:rsidRDefault="009F037A" w:rsidP="009F037A">
            <w:pPr>
              <w:spacing w:before="60"/>
              <w:rPr>
                <w:rFonts w:ascii="Arial" w:hAnsi="Arial" w:cs="Arial"/>
                <w:b/>
                <w:bCs/>
                <w:sz w:val="16"/>
              </w:rPr>
            </w:pPr>
          </w:p>
        </w:tc>
        <w:tc>
          <w:tcPr>
            <w:tcW w:w="3594" w:type="dxa"/>
          </w:tcPr>
          <w:p w:rsidR="009F037A" w:rsidRPr="0077281A" w:rsidRDefault="009F037A" w:rsidP="009F037A">
            <w:pPr>
              <w:spacing w:before="60"/>
              <w:rPr>
                <w:rFonts w:ascii="Arial" w:hAnsi="Arial" w:cs="Arial"/>
                <w:sz w:val="16"/>
              </w:rPr>
            </w:pPr>
            <w:proofErr w:type="spellStart"/>
            <w:r>
              <w:rPr>
                <w:rFonts w:ascii="Arial" w:hAnsi="Arial" w:cs="Arial"/>
                <w:sz w:val="16"/>
              </w:rPr>
              <w:t>VehSpdValid_Cnt_T_lgc</w:t>
            </w:r>
            <w:proofErr w:type="spellEnd"/>
          </w:p>
        </w:tc>
        <w:tc>
          <w:tcPr>
            <w:tcW w:w="1530" w:type="dxa"/>
          </w:tcPr>
          <w:p w:rsidR="009F037A" w:rsidRDefault="009F037A" w:rsidP="009F037A">
            <w:pPr>
              <w:spacing w:before="60"/>
              <w:rPr>
                <w:rFonts w:ascii="Arial" w:hAnsi="Arial" w:cs="Arial"/>
                <w:sz w:val="16"/>
              </w:rPr>
            </w:pPr>
            <w:proofErr w:type="spellStart"/>
            <w:r>
              <w:rPr>
                <w:rFonts w:ascii="Arial" w:hAnsi="Arial" w:cs="Arial"/>
                <w:sz w:val="16"/>
              </w:rPr>
              <w:t>boolean</w:t>
            </w:r>
            <w:proofErr w:type="spellEnd"/>
          </w:p>
        </w:tc>
        <w:tc>
          <w:tcPr>
            <w:tcW w:w="1170" w:type="dxa"/>
          </w:tcPr>
          <w:p w:rsidR="009F037A" w:rsidRDefault="009F037A" w:rsidP="009F037A">
            <w:pPr>
              <w:spacing w:before="60"/>
              <w:rPr>
                <w:rFonts w:ascii="Arial" w:hAnsi="Arial" w:cs="Arial"/>
                <w:sz w:val="16"/>
              </w:rPr>
            </w:pPr>
            <w:r>
              <w:rPr>
                <w:rFonts w:ascii="Arial" w:hAnsi="Arial" w:cs="Arial"/>
                <w:sz w:val="16"/>
              </w:rPr>
              <w:t>FALSE</w:t>
            </w:r>
          </w:p>
        </w:tc>
        <w:tc>
          <w:tcPr>
            <w:tcW w:w="1080" w:type="dxa"/>
          </w:tcPr>
          <w:p w:rsidR="009F037A" w:rsidRPr="0077281A" w:rsidRDefault="009F037A" w:rsidP="009F037A">
            <w:pPr>
              <w:spacing w:before="60"/>
              <w:rPr>
                <w:rFonts w:ascii="Arial" w:hAnsi="Arial" w:cs="Arial"/>
                <w:sz w:val="16"/>
              </w:rPr>
            </w:pPr>
            <w:r>
              <w:rPr>
                <w:rFonts w:ascii="Arial" w:hAnsi="Arial" w:cs="Arial"/>
                <w:sz w:val="16"/>
              </w:rPr>
              <w:t>TRUE</w:t>
            </w:r>
          </w:p>
        </w:tc>
        <w:tc>
          <w:tcPr>
            <w:tcW w:w="468" w:type="dxa"/>
            <w:shd w:val="pct15" w:color="auto" w:fill="auto"/>
          </w:tcPr>
          <w:p w:rsidR="009F037A" w:rsidRDefault="009F037A" w:rsidP="009F037A">
            <w:pPr>
              <w:spacing w:before="60"/>
              <w:rPr>
                <w:rFonts w:ascii="Arial" w:hAnsi="Arial" w:cs="Arial"/>
                <w:sz w:val="16"/>
              </w:rPr>
            </w:pPr>
          </w:p>
        </w:tc>
      </w:tr>
      <w:tr w:rsidR="00903646" w:rsidTr="00764D0B">
        <w:trPr>
          <w:trHeight w:val="417"/>
        </w:trPr>
        <w:tc>
          <w:tcPr>
            <w:tcW w:w="1014" w:type="dxa"/>
          </w:tcPr>
          <w:p w:rsidR="009F037A" w:rsidRDefault="009F037A" w:rsidP="009F037A">
            <w:pPr>
              <w:spacing w:before="60"/>
              <w:rPr>
                <w:rFonts w:ascii="Arial" w:hAnsi="Arial" w:cs="Arial"/>
                <w:b/>
                <w:bCs/>
                <w:sz w:val="16"/>
              </w:rPr>
            </w:pPr>
          </w:p>
        </w:tc>
        <w:tc>
          <w:tcPr>
            <w:tcW w:w="3594" w:type="dxa"/>
          </w:tcPr>
          <w:p w:rsidR="00903646" w:rsidRPr="006A10F0" w:rsidRDefault="009F037A" w:rsidP="00C861A9">
            <w:pPr>
              <w:spacing w:before="60"/>
              <w:rPr>
                <w:rFonts w:ascii="Arial" w:hAnsi="Arial" w:cs="Arial"/>
                <w:sz w:val="16"/>
              </w:rPr>
            </w:pPr>
            <w:proofErr w:type="spellStart"/>
            <w:r w:rsidRPr="006A10F0">
              <w:rPr>
                <w:rFonts w:ascii="Arial" w:hAnsi="Arial" w:cs="Arial"/>
                <w:sz w:val="16"/>
              </w:rPr>
              <w:t>AutoCntr</w:t>
            </w:r>
            <w:r w:rsidR="00594F73" w:rsidRPr="006A10F0">
              <w:rPr>
                <w:rFonts w:ascii="Arial" w:hAnsi="Arial" w:cs="Arial"/>
                <w:sz w:val="16"/>
              </w:rPr>
              <w:t>_Cnt_T_str</w:t>
            </w:r>
            <w:proofErr w:type="spellEnd"/>
          </w:p>
        </w:tc>
        <w:tc>
          <w:tcPr>
            <w:tcW w:w="1530" w:type="dxa"/>
          </w:tcPr>
          <w:p w:rsidR="009F037A" w:rsidRPr="006A10F0" w:rsidRDefault="00B13501" w:rsidP="009F037A">
            <w:pPr>
              <w:spacing w:before="60"/>
              <w:rPr>
                <w:rFonts w:ascii="Arial" w:hAnsi="Arial" w:cs="Arial"/>
                <w:sz w:val="16"/>
              </w:rPr>
            </w:pPr>
            <w:proofErr w:type="spellStart"/>
            <w:r w:rsidRPr="006A10F0">
              <w:rPr>
                <w:rFonts w:ascii="Arial" w:hAnsi="Arial" w:cs="Arial"/>
                <w:sz w:val="16"/>
              </w:rPr>
              <w:t>AUTOCNTRTYPE_Str</w:t>
            </w:r>
            <w:proofErr w:type="spellEnd"/>
            <w:r w:rsidR="00EB556F" w:rsidRPr="006A10F0">
              <w:rPr>
                <w:rFonts w:ascii="Arial" w:hAnsi="Arial" w:cs="Arial"/>
                <w:sz w:val="16"/>
              </w:rPr>
              <w:t>*</w:t>
            </w:r>
          </w:p>
        </w:tc>
        <w:tc>
          <w:tcPr>
            <w:tcW w:w="1170" w:type="dxa"/>
          </w:tcPr>
          <w:p w:rsidR="009F037A" w:rsidRDefault="009F037A" w:rsidP="009F037A">
            <w:pPr>
              <w:spacing w:before="60"/>
              <w:rPr>
                <w:ins w:id="87" w:author="Priyanka Shitole" w:date="2016-04-06T18:40:00Z"/>
                <w:rFonts w:ascii="Arial" w:hAnsi="Arial" w:cs="Arial"/>
                <w:sz w:val="16"/>
              </w:rPr>
            </w:pPr>
            <w:r w:rsidRPr="006A10F0">
              <w:rPr>
                <w:rFonts w:ascii="Arial" w:hAnsi="Arial" w:cs="Arial"/>
                <w:sz w:val="16"/>
              </w:rPr>
              <w:t>FULL</w:t>
            </w:r>
          </w:p>
          <w:p w:rsidR="00903646" w:rsidRPr="006A10F0" w:rsidRDefault="00903646" w:rsidP="00903646">
            <w:pPr>
              <w:spacing w:before="60"/>
              <w:rPr>
                <w:rFonts w:ascii="Arial" w:hAnsi="Arial" w:cs="Arial"/>
                <w:sz w:val="16"/>
              </w:rPr>
            </w:pPr>
          </w:p>
        </w:tc>
        <w:tc>
          <w:tcPr>
            <w:tcW w:w="1080" w:type="dxa"/>
          </w:tcPr>
          <w:p w:rsidR="009F037A" w:rsidRDefault="009F037A" w:rsidP="009F037A">
            <w:pPr>
              <w:spacing w:before="60"/>
              <w:rPr>
                <w:ins w:id="88" w:author="Priyanka Shitole" w:date="2016-04-06T18:40:00Z"/>
                <w:rFonts w:ascii="Arial" w:hAnsi="Arial" w:cs="Arial"/>
                <w:sz w:val="16"/>
              </w:rPr>
            </w:pPr>
            <w:r w:rsidRPr="006A10F0">
              <w:rPr>
                <w:rFonts w:ascii="Arial" w:hAnsi="Arial" w:cs="Arial"/>
                <w:sz w:val="16"/>
              </w:rPr>
              <w:t>FULL</w:t>
            </w:r>
          </w:p>
          <w:p w:rsidR="00903646" w:rsidRPr="006A10F0" w:rsidRDefault="00903646" w:rsidP="00903646">
            <w:pPr>
              <w:spacing w:before="60"/>
              <w:rPr>
                <w:ins w:id="89" w:author="Priyanka Shitole" w:date="2016-04-01T09:31:00Z"/>
                <w:rFonts w:ascii="Arial" w:hAnsi="Arial" w:cs="Arial"/>
                <w:sz w:val="16"/>
              </w:rPr>
            </w:pPr>
          </w:p>
          <w:p w:rsidR="00903646" w:rsidRPr="006A10F0" w:rsidRDefault="00903646" w:rsidP="00903646">
            <w:pPr>
              <w:spacing w:before="60"/>
              <w:rPr>
                <w:rFonts w:ascii="Arial" w:hAnsi="Arial" w:cs="Arial"/>
                <w:sz w:val="16"/>
              </w:rPr>
            </w:pPr>
          </w:p>
        </w:tc>
        <w:tc>
          <w:tcPr>
            <w:tcW w:w="468" w:type="dxa"/>
            <w:shd w:val="pct15" w:color="auto" w:fill="auto"/>
          </w:tcPr>
          <w:p w:rsidR="009F037A" w:rsidRDefault="009F037A" w:rsidP="009F037A">
            <w:pPr>
              <w:spacing w:before="60"/>
              <w:rPr>
                <w:rFonts w:ascii="Arial" w:hAnsi="Arial" w:cs="Arial"/>
                <w:sz w:val="16"/>
              </w:rPr>
            </w:pPr>
          </w:p>
        </w:tc>
      </w:tr>
      <w:tr w:rsidR="00C861A9" w:rsidTr="00764D0B">
        <w:trPr>
          <w:trHeight w:val="417"/>
          <w:ins w:id="90" w:author="Priyanka Shitole" w:date="2016-04-06T19:05:00Z"/>
        </w:trPr>
        <w:tc>
          <w:tcPr>
            <w:tcW w:w="1014" w:type="dxa"/>
          </w:tcPr>
          <w:p w:rsidR="00C861A9" w:rsidRDefault="00C861A9" w:rsidP="009F037A">
            <w:pPr>
              <w:spacing w:before="60"/>
              <w:rPr>
                <w:ins w:id="91" w:author="Priyanka Shitole" w:date="2016-04-06T19:05:00Z"/>
                <w:rFonts w:ascii="Arial" w:hAnsi="Arial" w:cs="Arial"/>
                <w:b/>
                <w:bCs/>
                <w:sz w:val="16"/>
              </w:rPr>
            </w:pPr>
          </w:p>
        </w:tc>
        <w:tc>
          <w:tcPr>
            <w:tcW w:w="3594" w:type="dxa"/>
          </w:tcPr>
          <w:p w:rsidR="00C861A9" w:rsidRPr="006A10F0" w:rsidRDefault="00C861A9" w:rsidP="00C861A9">
            <w:pPr>
              <w:spacing w:before="60"/>
              <w:rPr>
                <w:ins w:id="92" w:author="Priyanka Shitole" w:date="2016-04-06T19:05:00Z"/>
                <w:rFonts w:ascii="Arial" w:hAnsi="Arial" w:cs="Arial"/>
                <w:sz w:val="16"/>
              </w:rPr>
            </w:pPr>
            <w:ins w:id="93" w:author="Priyanka Shitole" w:date="2016-04-06T19:05:00Z">
              <w:r w:rsidRPr="006A10F0">
                <w:rPr>
                  <w:rFonts w:ascii="Arial" w:hAnsi="Arial" w:cs="Arial"/>
                  <w:sz w:val="16"/>
                </w:rPr>
                <w:t>AutoCntr_Cnt_T_str.MtrVel_MtrRadpS_f32</w:t>
              </w:r>
            </w:ins>
          </w:p>
          <w:p w:rsidR="00C861A9" w:rsidRPr="006A10F0" w:rsidRDefault="00C861A9" w:rsidP="00C861A9">
            <w:pPr>
              <w:spacing w:before="60"/>
              <w:rPr>
                <w:ins w:id="94" w:author="Priyanka Shitole" w:date="2016-04-06T19:05:00Z"/>
                <w:rFonts w:ascii="Arial" w:hAnsi="Arial" w:cs="Arial"/>
                <w:sz w:val="16"/>
              </w:rPr>
            </w:pPr>
          </w:p>
        </w:tc>
        <w:tc>
          <w:tcPr>
            <w:tcW w:w="1530" w:type="dxa"/>
          </w:tcPr>
          <w:p w:rsidR="00C861A9" w:rsidRPr="006A10F0" w:rsidRDefault="0083040E" w:rsidP="009F037A">
            <w:pPr>
              <w:spacing w:before="60"/>
              <w:rPr>
                <w:ins w:id="95" w:author="Priyanka Shitole" w:date="2016-04-06T19:05:00Z"/>
                <w:rFonts w:ascii="Arial" w:hAnsi="Arial" w:cs="Arial"/>
                <w:sz w:val="16"/>
              </w:rPr>
            </w:pPr>
            <w:proofErr w:type="spellStart"/>
            <w:ins w:id="96"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Default="00C861A9" w:rsidP="009F037A">
            <w:pPr>
              <w:spacing w:before="60"/>
              <w:rPr>
                <w:ins w:id="97" w:author="Priyanka Shitole" w:date="2016-04-06T19:05:00Z"/>
                <w:rFonts w:ascii="Arial" w:hAnsi="Arial" w:cs="Arial"/>
                <w:sz w:val="16"/>
              </w:rPr>
            </w:pPr>
            <w:ins w:id="98" w:author="Priyanka Shitole" w:date="2016-04-06T19:06:00Z">
              <w:r>
                <w:rPr>
                  <w:rFonts w:ascii="Arial" w:hAnsi="Arial" w:cs="Arial"/>
                  <w:sz w:val="16"/>
                </w:rPr>
                <w:t>0</w:t>
              </w:r>
            </w:ins>
          </w:p>
        </w:tc>
        <w:tc>
          <w:tcPr>
            <w:tcW w:w="1080" w:type="dxa"/>
          </w:tcPr>
          <w:p w:rsidR="00C861A9" w:rsidRPr="006A10F0" w:rsidRDefault="00C861A9" w:rsidP="00C861A9">
            <w:pPr>
              <w:spacing w:before="60"/>
              <w:rPr>
                <w:ins w:id="99" w:author="Priyanka Shitole" w:date="2016-04-06T19:06:00Z"/>
                <w:rFonts w:ascii="Arial" w:hAnsi="Arial" w:cs="Arial"/>
                <w:sz w:val="16"/>
              </w:rPr>
            </w:pPr>
            <w:ins w:id="100" w:author="Priyanka Shitole" w:date="2016-04-06T19:06:00Z">
              <w:r w:rsidRPr="006A10F0">
                <w:rPr>
                  <w:rFonts w:ascii="Arial" w:hAnsi="Arial" w:cs="Arial"/>
                  <w:sz w:val="16"/>
                </w:rPr>
                <w:t>700</w:t>
              </w:r>
            </w:ins>
          </w:p>
          <w:p w:rsidR="00C861A9" w:rsidRPr="006A10F0" w:rsidRDefault="00C861A9" w:rsidP="00C861A9">
            <w:pPr>
              <w:spacing w:before="60"/>
              <w:rPr>
                <w:ins w:id="101" w:author="Priyanka Shitole" w:date="2016-04-06T19:05:00Z"/>
                <w:rFonts w:ascii="Arial" w:hAnsi="Arial" w:cs="Arial"/>
                <w:sz w:val="16"/>
              </w:rPr>
            </w:pPr>
          </w:p>
        </w:tc>
        <w:tc>
          <w:tcPr>
            <w:tcW w:w="468" w:type="dxa"/>
            <w:shd w:val="clear" w:color="auto" w:fill="D9D9D9" w:themeFill="background1" w:themeFillShade="D9"/>
          </w:tcPr>
          <w:p w:rsidR="00C861A9" w:rsidRDefault="00C861A9" w:rsidP="009F037A">
            <w:pPr>
              <w:spacing w:before="60"/>
              <w:rPr>
                <w:ins w:id="102" w:author="Priyanka Shitole" w:date="2016-04-06T19:05:00Z"/>
                <w:rFonts w:ascii="Arial" w:hAnsi="Arial" w:cs="Arial"/>
                <w:sz w:val="16"/>
              </w:rPr>
            </w:pPr>
          </w:p>
        </w:tc>
      </w:tr>
      <w:tr w:rsidR="006A10F0" w:rsidTr="00764D0B">
        <w:trPr>
          <w:trHeight w:val="417"/>
          <w:ins w:id="103" w:author="Priyanka Shitole" w:date="2016-04-06T18:55:00Z"/>
        </w:trPr>
        <w:tc>
          <w:tcPr>
            <w:tcW w:w="1014" w:type="dxa"/>
          </w:tcPr>
          <w:p w:rsidR="006A10F0" w:rsidRDefault="006A10F0" w:rsidP="009F037A">
            <w:pPr>
              <w:spacing w:before="60"/>
              <w:rPr>
                <w:ins w:id="104" w:author="Priyanka Shitole" w:date="2016-04-06T18:55:00Z"/>
                <w:rFonts w:ascii="Arial" w:hAnsi="Arial" w:cs="Arial"/>
                <w:b/>
                <w:bCs/>
                <w:sz w:val="16"/>
              </w:rPr>
            </w:pPr>
          </w:p>
        </w:tc>
        <w:tc>
          <w:tcPr>
            <w:tcW w:w="3594" w:type="dxa"/>
          </w:tcPr>
          <w:p w:rsidR="00C861A9" w:rsidRPr="006A10F0" w:rsidRDefault="00C861A9" w:rsidP="00C861A9">
            <w:pPr>
              <w:spacing w:before="60"/>
              <w:rPr>
                <w:ins w:id="105" w:author="Priyanka Shitole" w:date="2016-04-06T19:05:00Z"/>
                <w:rFonts w:ascii="Arial" w:hAnsi="Arial" w:cs="Arial"/>
                <w:sz w:val="16"/>
              </w:rPr>
            </w:pPr>
            <w:ins w:id="106" w:author="Priyanka Shitole" w:date="2016-04-06T19:05:00Z">
              <w:r w:rsidRPr="006A10F0">
                <w:rPr>
                  <w:rFonts w:ascii="Arial" w:hAnsi="Arial" w:cs="Arial"/>
                  <w:sz w:val="16"/>
                </w:rPr>
                <w:t xml:space="preserve">AutoCntr_Cnt_T_str.VehSpd_kph_f32  </w:t>
              </w:r>
            </w:ins>
          </w:p>
          <w:p w:rsidR="006A10F0" w:rsidRPr="006A10F0" w:rsidRDefault="006A10F0" w:rsidP="009F037A">
            <w:pPr>
              <w:spacing w:before="60"/>
              <w:rPr>
                <w:ins w:id="107" w:author="Priyanka Shitole" w:date="2016-04-06T18:55:00Z"/>
                <w:rFonts w:ascii="Arial" w:hAnsi="Arial" w:cs="Arial"/>
                <w:sz w:val="16"/>
              </w:rPr>
            </w:pPr>
          </w:p>
        </w:tc>
        <w:tc>
          <w:tcPr>
            <w:tcW w:w="1530" w:type="dxa"/>
          </w:tcPr>
          <w:p w:rsidR="006A10F0" w:rsidRPr="006A10F0" w:rsidRDefault="0083040E" w:rsidP="009F037A">
            <w:pPr>
              <w:spacing w:before="60"/>
              <w:rPr>
                <w:ins w:id="108" w:author="Priyanka Shitole" w:date="2016-04-06T18:55:00Z"/>
                <w:rFonts w:ascii="Arial" w:hAnsi="Arial" w:cs="Arial"/>
                <w:sz w:val="16"/>
              </w:rPr>
            </w:pPr>
            <w:proofErr w:type="spellStart"/>
            <w:ins w:id="109"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110" w:author="Priyanka Shitole" w:date="2016-04-06T18:55:00Z"/>
                <w:rFonts w:ascii="Arial" w:hAnsi="Arial" w:cs="Arial"/>
                <w:sz w:val="16"/>
              </w:rPr>
            </w:pPr>
            <w:ins w:id="111" w:author="Priyanka Shitole" w:date="2016-04-06T19:05:00Z">
              <w:r>
                <w:rPr>
                  <w:rFonts w:ascii="Arial" w:hAnsi="Arial" w:cs="Arial"/>
                  <w:sz w:val="16"/>
                </w:rPr>
                <w:t>0</w:t>
              </w:r>
            </w:ins>
          </w:p>
        </w:tc>
        <w:tc>
          <w:tcPr>
            <w:tcW w:w="1080" w:type="dxa"/>
          </w:tcPr>
          <w:p w:rsidR="00C861A9" w:rsidRPr="006A10F0" w:rsidRDefault="00C861A9" w:rsidP="00C861A9">
            <w:pPr>
              <w:spacing w:before="60"/>
              <w:rPr>
                <w:ins w:id="112" w:author="Priyanka Shitole" w:date="2016-04-06T19:05:00Z"/>
                <w:rFonts w:ascii="Arial" w:hAnsi="Arial" w:cs="Arial"/>
                <w:sz w:val="16"/>
              </w:rPr>
            </w:pPr>
            <w:ins w:id="113" w:author="Priyanka Shitole" w:date="2016-04-06T19:05:00Z">
              <w:r w:rsidRPr="006A10F0">
                <w:rPr>
                  <w:rFonts w:ascii="Arial" w:hAnsi="Arial" w:cs="Arial"/>
                  <w:sz w:val="16"/>
                </w:rPr>
                <w:t>255</w:t>
              </w:r>
            </w:ins>
          </w:p>
          <w:p w:rsidR="006A10F0" w:rsidRPr="006A10F0" w:rsidRDefault="006A10F0" w:rsidP="009F037A">
            <w:pPr>
              <w:spacing w:before="60"/>
              <w:rPr>
                <w:ins w:id="114"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15" w:author="Priyanka Shitole" w:date="2016-04-06T18:55:00Z"/>
                <w:rFonts w:ascii="Arial" w:hAnsi="Arial" w:cs="Arial"/>
                <w:sz w:val="16"/>
              </w:rPr>
            </w:pPr>
          </w:p>
        </w:tc>
      </w:tr>
      <w:tr w:rsidR="006A10F0" w:rsidTr="00764D0B">
        <w:trPr>
          <w:trHeight w:val="417"/>
          <w:ins w:id="116" w:author="Priyanka Shitole" w:date="2016-04-06T18:55:00Z"/>
        </w:trPr>
        <w:tc>
          <w:tcPr>
            <w:tcW w:w="1014" w:type="dxa"/>
          </w:tcPr>
          <w:p w:rsidR="006A10F0" w:rsidRDefault="006A10F0" w:rsidP="009F037A">
            <w:pPr>
              <w:spacing w:before="60"/>
              <w:rPr>
                <w:ins w:id="117" w:author="Priyanka Shitole" w:date="2016-04-06T18:55:00Z"/>
                <w:rFonts w:ascii="Arial" w:hAnsi="Arial" w:cs="Arial"/>
                <w:b/>
                <w:bCs/>
                <w:sz w:val="16"/>
              </w:rPr>
            </w:pPr>
          </w:p>
        </w:tc>
        <w:tc>
          <w:tcPr>
            <w:tcW w:w="3594" w:type="dxa"/>
          </w:tcPr>
          <w:p w:rsidR="00C861A9" w:rsidRPr="006A10F0" w:rsidRDefault="00C861A9" w:rsidP="00C861A9">
            <w:pPr>
              <w:spacing w:before="60"/>
              <w:rPr>
                <w:ins w:id="118" w:author="Priyanka Shitole" w:date="2016-04-06T19:03:00Z"/>
                <w:rFonts w:ascii="Arial" w:hAnsi="Arial" w:cs="Arial"/>
                <w:sz w:val="16"/>
              </w:rPr>
            </w:pPr>
            <w:ins w:id="119" w:author="Priyanka Shitole" w:date="2016-04-06T19:03:00Z">
              <w:r w:rsidRPr="006A10F0">
                <w:rPr>
                  <w:rFonts w:ascii="Arial" w:hAnsi="Arial" w:cs="Arial"/>
                  <w:sz w:val="16"/>
                </w:rPr>
                <w:t xml:space="preserve">AutoCntr_Cnt_T_str.FiltPinTrq_HwNm_f32  </w:t>
              </w:r>
            </w:ins>
          </w:p>
          <w:p w:rsidR="006A10F0" w:rsidRPr="006A10F0" w:rsidRDefault="006A10F0" w:rsidP="009F037A">
            <w:pPr>
              <w:spacing w:before="60"/>
              <w:rPr>
                <w:ins w:id="120" w:author="Priyanka Shitole" w:date="2016-04-06T18:55:00Z"/>
                <w:rFonts w:ascii="Arial" w:hAnsi="Arial" w:cs="Arial"/>
                <w:sz w:val="16"/>
              </w:rPr>
            </w:pPr>
          </w:p>
        </w:tc>
        <w:tc>
          <w:tcPr>
            <w:tcW w:w="1530" w:type="dxa"/>
          </w:tcPr>
          <w:p w:rsidR="006A10F0" w:rsidRPr="006A10F0" w:rsidRDefault="0083040E" w:rsidP="009F037A">
            <w:pPr>
              <w:spacing w:before="60"/>
              <w:rPr>
                <w:ins w:id="121" w:author="Priyanka Shitole" w:date="2016-04-06T18:55:00Z"/>
                <w:rFonts w:ascii="Arial" w:hAnsi="Arial" w:cs="Arial"/>
                <w:sz w:val="16"/>
              </w:rPr>
            </w:pPr>
            <w:proofErr w:type="spellStart"/>
            <w:ins w:id="122"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123" w:author="Priyanka Shitole" w:date="2016-04-06T18:55:00Z"/>
                <w:rFonts w:ascii="Arial" w:hAnsi="Arial" w:cs="Arial"/>
                <w:sz w:val="16"/>
              </w:rPr>
            </w:pPr>
            <w:ins w:id="124" w:author="Priyanka Shitole" w:date="2016-04-06T19:03:00Z">
              <w:r>
                <w:rPr>
                  <w:rFonts w:ascii="Arial" w:hAnsi="Arial" w:cs="Arial"/>
                  <w:sz w:val="16"/>
                </w:rPr>
                <w:t>0</w:t>
              </w:r>
            </w:ins>
          </w:p>
        </w:tc>
        <w:tc>
          <w:tcPr>
            <w:tcW w:w="1080" w:type="dxa"/>
          </w:tcPr>
          <w:p w:rsidR="00C861A9" w:rsidRPr="006A10F0" w:rsidRDefault="00C861A9" w:rsidP="00C861A9">
            <w:pPr>
              <w:spacing w:before="60"/>
              <w:rPr>
                <w:ins w:id="125" w:author="Priyanka Shitole" w:date="2016-04-06T19:03:00Z"/>
                <w:rFonts w:ascii="Arial" w:hAnsi="Arial" w:cs="Arial"/>
                <w:sz w:val="16"/>
              </w:rPr>
            </w:pPr>
            <w:ins w:id="126" w:author="Priyanka Shitole" w:date="2016-04-06T19:03:00Z">
              <w:r w:rsidRPr="006A10F0">
                <w:rPr>
                  <w:rFonts w:ascii="Arial" w:hAnsi="Arial" w:cs="Arial"/>
                  <w:sz w:val="16"/>
                </w:rPr>
                <w:t>20</w:t>
              </w:r>
            </w:ins>
          </w:p>
          <w:p w:rsidR="006A10F0" w:rsidRPr="006A10F0" w:rsidRDefault="006A10F0" w:rsidP="009F037A">
            <w:pPr>
              <w:spacing w:before="60"/>
              <w:rPr>
                <w:ins w:id="127"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28" w:author="Priyanka Shitole" w:date="2016-04-06T18:55:00Z"/>
                <w:rFonts w:ascii="Arial" w:hAnsi="Arial" w:cs="Arial"/>
                <w:sz w:val="16"/>
              </w:rPr>
            </w:pPr>
          </w:p>
        </w:tc>
      </w:tr>
      <w:tr w:rsidR="006A10F0" w:rsidTr="00764D0B">
        <w:trPr>
          <w:trHeight w:val="417"/>
          <w:ins w:id="129" w:author="Priyanka Shitole" w:date="2016-04-06T18:55:00Z"/>
        </w:trPr>
        <w:tc>
          <w:tcPr>
            <w:tcW w:w="1014" w:type="dxa"/>
          </w:tcPr>
          <w:p w:rsidR="006A10F0" w:rsidRDefault="006A10F0" w:rsidP="009F037A">
            <w:pPr>
              <w:spacing w:before="60"/>
              <w:rPr>
                <w:ins w:id="130" w:author="Priyanka Shitole" w:date="2016-04-06T18:55:00Z"/>
                <w:rFonts w:ascii="Arial" w:hAnsi="Arial" w:cs="Arial"/>
                <w:b/>
                <w:bCs/>
                <w:sz w:val="16"/>
              </w:rPr>
            </w:pPr>
          </w:p>
        </w:tc>
        <w:tc>
          <w:tcPr>
            <w:tcW w:w="3594" w:type="dxa"/>
          </w:tcPr>
          <w:p w:rsidR="00C861A9" w:rsidRPr="006A10F0" w:rsidRDefault="00C861A9" w:rsidP="00C861A9">
            <w:pPr>
              <w:spacing w:before="60"/>
              <w:rPr>
                <w:ins w:id="131" w:author="Priyanka Shitole" w:date="2016-04-06T19:03:00Z"/>
                <w:rFonts w:ascii="Arial" w:hAnsi="Arial" w:cs="Arial"/>
                <w:sz w:val="16"/>
              </w:rPr>
            </w:pPr>
            <w:ins w:id="132" w:author="Priyanka Shitole" w:date="2016-04-06T19:03:00Z">
              <w:r w:rsidRPr="006A10F0">
                <w:rPr>
                  <w:rFonts w:ascii="Arial" w:hAnsi="Arial" w:cs="Arial"/>
                  <w:sz w:val="16"/>
                </w:rPr>
                <w:t xml:space="preserve">AutoCntr_Cnt_T_str.Timer1_mS_u32     </w:t>
              </w:r>
            </w:ins>
          </w:p>
          <w:p w:rsidR="006A10F0" w:rsidRPr="006A10F0" w:rsidRDefault="006A10F0" w:rsidP="009F037A">
            <w:pPr>
              <w:spacing w:before="60"/>
              <w:rPr>
                <w:ins w:id="133" w:author="Priyanka Shitole" w:date="2016-04-06T18:55:00Z"/>
                <w:rFonts w:ascii="Arial" w:hAnsi="Arial" w:cs="Arial"/>
                <w:sz w:val="16"/>
              </w:rPr>
            </w:pPr>
          </w:p>
        </w:tc>
        <w:tc>
          <w:tcPr>
            <w:tcW w:w="1530" w:type="dxa"/>
          </w:tcPr>
          <w:p w:rsidR="006A10F0" w:rsidRPr="006A10F0" w:rsidRDefault="0083040E" w:rsidP="009F037A">
            <w:pPr>
              <w:spacing w:before="60"/>
              <w:rPr>
                <w:ins w:id="134" w:author="Priyanka Shitole" w:date="2016-04-06T18:55:00Z"/>
                <w:rFonts w:ascii="Arial" w:hAnsi="Arial" w:cs="Arial"/>
                <w:sz w:val="16"/>
              </w:rPr>
            </w:pPr>
            <w:proofErr w:type="spellStart"/>
            <w:ins w:id="135"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136" w:author="Priyanka Shitole" w:date="2016-04-06T18:55:00Z"/>
                <w:rFonts w:ascii="Arial" w:hAnsi="Arial" w:cs="Arial"/>
                <w:sz w:val="16"/>
              </w:rPr>
            </w:pPr>
            <w:ins w:id="137" w:author="Priyanka Shitole" w:date="2016-04-06T19:03:00Z">
              <w:r>
                <w:rPr>
                  <w:rFonts w:ascii="Arial" w:hAnsi="Arial" w:cs="Arial"/>
                  <w:sz w:val="16"/>
                </w:rPr>
                <w:t>0</w:t>
              </w:r>
            </w:ins>
          </w:p>
        </w:tc>
        <w:tc>
          <w:tcPr>
            <w:tcW w:w="1080" w:type="dxa"/>
          </w:tcPr>
          <w:p w:rsidR="00C861A9" w:rsidRPr="006A10F0" w:rsidRDefault="00C861A9" w:rsidP="00C861A9">
            <w:pPr>
              <w:spacing w:before="60"/>
              <w:rPr>
                <w:ins w:id="138" w:author="Priyanka Shitole" w:date="2016-04-06T19:03:00Z"/>
                <w:rFonts w:ascii="Arial" w:hAnsi="Arial" w:cs="Arial"/>
                <w:sz w:val="16"/>
              </w:rPr>
            </w:pPr>
            <w:ins w:id="139" w:author="Priyanka Shitole" w:date="2016-04-06T19:03:00Z">
              <w:r w:rsidRPr="006A10F0">
                <w:rPr>
                  <w:rFonts w:ascii="Arial" w:hAnsi="Arial" w:cs="Arial"/>
                  <w:sz w:val="16"/>
                </w:rPr>
                <w:t>429496725</w:t>
              </w:r>
            </w:ins>
          </w:p>
          <w:p w:rsidR="006A10F0" w:rsidRPr="006A10F0" w:rsidRDefault="006A10F0" w:rsidP="009F037A">
            <w:pPr>
              <w:spacing w:before="60"/>
              <w:rPr>
                <w:ins w:id="140"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41" w:author="Priyanka Shitole" w:date="2016-04-06T18:55:00Z"/>
                <w:rFonts w:ascii="Arial" w:hAnsi="Arial" w:cs="Arial"/>
                <w:sz w:val="16"/>
              </w:rPr>
            </w:pPr>
          </w:p>
        </w:tc>
        <w:bookmarkStart w:id="142" w:name="_GoBack"/>
        <w:bookmarkEnd w:id="142"/>
      </w:tr>
      <w:tr w:rsidR="006A10F0" w:rsidTr="00764D0B">
        <w:trPr>
          <w:trHeight w:val="417"/>
          <w:ins w:id="143" w:author="Priyanka Shitole" w:date="2016-04-06T18:55:00Z"/>
        </w:trPr>
        <w:tc>
          <w:tcPr>
            <w:tcW w:w="1014" w:type="dxa"/>
          </w:tcPr>
          <w:p w:rsidR="006A10F0" w:rsidRDefault="006A10F0" w:rsidP="009F037A">
            <w:pPr>
              <w:spacing w:before="60"/>
              <w:rPr>
                <w:ins w:id="144" w:author="Priyanka Shitole" w:date="2016-04-06T18:55:00Z"/>
                <w:rFonts w:ascii="Arial" w:hAnsi="Arial" w:cs="Arial"/>
                <w:b/>
                <w:bCs/>
                <w:sz w:val="16"/>
              </w:rPr>
            </w:pPr>
          </w:p>
        </w:tc>
        <w:tc>
          <w:tcPr>
            <w:tcW w:w="3594" w:type="dxa"/>
          </w:tcPr>
          <w:p w:rsidR="00C861A9" w:rsidRPr="006A10F0" w:rsidRDefault="00C861A9" w:rsidP="00C861A9">
            <w:pPr>
              <w:spacing w:before="60"/>
              <w:rPr>
                <w:ins w:id="145" w:author="Priyanka Shitole" w:date="2016-04-06T19:03:00Z"/>
                <w:rFonts w:ascii="Arial" w:hAnsi="Arial" w:cs="Arial"/>
                <w:sz w:val="16"/>
              </w:rPr>
            </w:pPr>
            <w:ins w:id="146" w:author="Priyanka Shitole" w:date="2016-04-06T19:03:00Z">
              <w:r w:rsidRPr="006A10F0">
                <w:rPr>
                  <w:rFonts w:ascii="Arial" w:hAnsi="Arial" w:cs="Arial"/>
                  <w:sz w:val="16"/>
                </w:rPr>
                <w:t xml:space="preserve">AutoCntr_Cnt_T_str.Timer1Thresh_mS_u16  </w:t>
              </w:r>
            </w:ins>
          </w:p>
          <w:p w:rsidR="006A10F0" w:rsidRPr="006A10F0" w:rsidRDefault="006A10F0" w:rsidP="009F037A">
            <w:pPr>
              <w:spacing w:before="60"/>
              <w:rPr>
                <w:ins w:id="147" w:author="Priyanka Shitole" w:date="2016-04-06T18:55:00Z"/>
                <w:rFonts w:ascii="Arial" w:hAnsi="Arial" w:cs="Arial"/>
                <w:sz w:val="16"/>
              </w:rPr>
            </w:pPr>
          </w:p>
        </w:tc>
        <w:tc>
          <w:tcPr>
            <w:tcW w:w="1530" w:type="dxa"/>
          </w:tcPr>
          <w:p w:rsidR="006A10F0" w:rsidRPr="006A10F0" w:rsidRDefault="0083040E" w:rsidP="009F037A">
            <w:pPr>
              <w:spacing w:before="60"/>
              <w:rPr>
                <w:ins w:id="148" w:author="Priyanka Shitole" w:date="2016-04-06T18:55:00Z"/>
                <w:rFonts w:ascii="Arial" w:hAnsi="Arial" w:cs="Arial"/>
                <w:sz w:val="16"/>
              </w:rPr>
            </w:pPr>
            <w:proofErr w:type="spellStart"/>
            <w:ins w:id="149"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150" w:author="Priyanka Shitole" w:date="2016-04-06T18:55:00Z"/>
                <w:rFonts w:ascii="Arial" w:hAnsi="Arial" w:cs="Arial"/>
                <w:sz w:val="16"/>
              </w:rPr>
            </w:pPr>
            <w:ins w:id="151" w:author="Priyanka Shitole" w:date="2016-04-06T19:03:00Z">
              <w:r>
                <w:rPr>
                  <w:rFonts w:ascii="Arial" w:hAnsi="Arial" w:cs="Arial"/>
                  <w:sz w:val="16"/>
                </w:rPr>
                <w:t>0</w:t>
              </w:r>
            </w:ins>
          </w:p>
        </w:tc>
        <w:tc>
          <w:tcPr>
            <w:tcW w:w="1080" w:type="dxa"/>
          </w:tcPr>
          <w:p w:rsidR="00C861A9" w:rsidRPr="006A10F0" w:rsidRDefault="00C861A9" w:rsidP="00C861A9">
            <w:pPr>
              <w:spacing w:before="60"/>
              <w:rPr>
                <w:ins w:id="152" w:author="Priyanka Shitole" w:date="2016-04-06T19:03:00Z"/>
                <w:rFonts w:ascii="Arial" w:hAnsi="Arial" w:cs="Arial"/>
                <w:sz w:val="16"/>
              </w:rPr>
            </w:pPr>
            <w:ins w:id="153" w:author="Priyanka Shitole" w:date="2016-04-06T19:03:00Z">
              <w:r w:rsidRPr="006A10F0">
                <w:rPr>
                  <w:rFonts w:ascii="Arial" w:hAnsi="Arial" w:cs="Arial"/>
                  <w:sz w:val="16"/>
                </w:rPr>
                <w:t>60000</w:t>
              </w:r>
            </w:ins>
          </w:p>
          <w:p w:rsidR="006A10F0" w:rsidRPr="006A10F0" w:rsidRDefault="006A10F0" w:rsidP="009F037A">
            <w:pPr>
              <w:spacing w:before="60"/>
              <w:rPr>
                <w:ins w:id="154"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55" w:author="Priyanka Shitole" w:date="2016-04-06T18:55:00Z"/>
                <w:rFonts w:ascii="Arial" w:hAnsi="Arial" w:cs="Arial"/>
                <w:sz w:val="16"/>
              </w:rPr>
            </w:pPr>
          </w:p>
        </w:tc>
      </w:tr>
      <w:tr w:rsidR="006A10F0" w:rsidTr="00764D0B">
        <w:trPr>
          <w:trHeight w:val="417"/>
          <w:ins w:id="156" w:author="Priyanka Shitole" w:date="2016-04-06T18:55:00Z"/>
        </w:trPr>
        <w:tc>
          <w:tcPr>
            <w:tcW w:w="1014" w:type="dxa"/>
          </w:tcPr>
          <w:p w:rsidR="006A10F0" w:rsidRDefault="006A10F0" w:rsidP="009F037A">
            <w:pPr>
              <w:spacing w:before="60"/>
              <w:rPr>
                <w:ins w:id="157" w:author="Priyanka Shitole" w:date="2016-04-06T18:55:00Z"/>
                <w:rFonts w:ascii="Arial" w:hAnsi="Arial" w:cs="Arial"/>
                <w:b/>
                <w:bCs/>
                <w:sz w:val="16"/>
              </w:rPr>
            </w:pPr>
          </w:p>
        </w:tc>
        <w:tc>
          <w:tcPr>
            <w:tcW w:w="3594" w:type="dxa"/>
          </w:tcPr>
          <w:p w:rsidR="00C861A9" w:rsidRPr="006A10F0" w:rsidRDefault="00C861A9" w:rsidP="00C861A9">
            <w:pPr>
              <w:spacing w:before="60"/>
              <w:rPr>
                <w:ins w:id="158" w:author="Priyanka Shitole" w:date="2016-04-06T19:02:00Z"/>
                <w:rFonts w:ascii="Arial" w:hAnsi="Arial" w:cs="Arial"/>
                <w:sz w:val="16"/>
              </w:rPr>
            </w:pPr>
            <w:ins w:id="159" w:author="Priyanka Shitole" w:date="2016-04-06T19:02:00Z">
              <w:r w:rsidRPr="006A10F0">
                <w:rPr>
                  <w:rFonts w:ascii="Arial" w:hAnsi="Arial" w:cs="Arial"/>
                  <w:sz w:val="16"/>
                </w:rPr>
                <w:t xml:space="preserve">AutoCntr_Cnt_T_str.RelHwPosFilt1SV_HwDeg_str.SV   </w:t>
              </w:r>
            </w:ins>
          </w:p>
          <w:p w:rsidR="006A10F0" w:rsidRPr="006A10F0" w:rsidRDefault="006A10F0" w:rsidP="009F037A">
            <w:pPr>
              <w:spacing w:before="60"/>
              <w:rPr>
                <w:ins w:id="160" w:author="Priyanka Shitole" w:date="2016-04-06T18:55:00Z"/>
                <w:rFonts w:ascii="Arial" w:hAnsi="Arial" w:cs="Arial"/>
                <w:sz w:val="16"/>
              </w:rPr>
            </w:pPr>
          </w:p>
        </w:tc>
        <w:tc>
          <w:tcPr>
            <w:tcW w:w="1530" w:type="dxa"/>
          </w:tcPr>
          <w:p w:rsidR="006A10F0" w:rsidRPr="006A10F0" w:rsidRDefault="0083040E" w:rsidP="009F037A">
            <w:pPr>
              <w:spacing w:before="60"/>
              <w:rPr>
                <w:ins w:id="161" w:author="Priyanka Shitole" w:date="2016-04-06T18:55:00Z"/>
                <w:rFonts w:ascii="Arial" w:hAnsi="Arial" w:cs="Arial"/>
                <w:sz w:val="16"/>
              </w:rPr>
            </w:pPr>
            <w:proofErr w:type="spellStart"/>
            <w:ins w:id="162"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Pr="006A10F0" w:rsidRDefault="00C861A9" w:rsidP="00C861A9">
            <w:pPr>
              <w:spacing w:before="60"/>
              <w:rPr>
                <w:ins w:id="163" w:author="Priyanka Shitole" w:date="2016-04-06T19:02:00Z"/>
                <w:rFonts w:ascii="Arial" w:hAnsi="Arial" w:cs="Arial"/>
                <w:sz w:val="16"/>
              </w:rPr>
            </w:pPr>
            <w:ins w:id="164" w:author="Priyanka Shitole" w:date="2016-04-06T19:02:00Z">
              <w:r w:rsidRPr="006A10F0">
                <w:rPr>
                  <w:rFonts w:ascii="Arial" w:hAnsi="Arial" w:cs="Arial"/>
                  <w:sz w:val="16"/>
                </w:rPr>
                <w:t xml:space="preserve">-3200 </w:t>
              </w:r>
            </w:ins>
          </w:p>
          <w:p w:rsidR="006A10F0" w:rsidRPr="006A10F0" w:rsidRDefault="006A10F0" w:rsidP="009F037A">
            <w:pPr>
              <w:spacing w:before="60"/>
              <w:rPr>
                <w:ins w:id="165" w:author="Priyanka Shitole" w:date="2016-04-06T18:55:00Z"/>
                <w:rFonts w:ascii="Arial" w:hAnsi="Arial" w:cs="Arial"/>
                <w:sz w:val="16"/>
              </w:rPr>
            </w:pPr>
          </w:p>
        </w:tc>
        <w:tc>
          <w:tcPr>
            <w:tcW w:w="1080" w:type="dxa"/>
          </w:tcPr>
          <w:p w:rsidR="00C861A9" w:rsidRPr="006A10F0" w:rsidRDefault="00C861A9" w:rsidP="00C861A9">
            <w:pPr>
              <w:spacing w:before="60"/>
              <w:rPr>
                <w:ins w:id="166" w:author="Priyanka Shitole" w:date="2016-04-06T19:02:00Z"/>
                <w:rFonts w:ascii="Arial" w:hAnsi="Arial" w:cs="Arial"/>
                <w:sz w:val="16"/>
              </w:rPr>
            </w:pPr>
            <w:ins w:id="167" w:author="Priyanka Shitole" w:date="2016-04-06T19:02:00Z">
              <w:r w:rsidRPr="006A10F0">
                <w:rPr>
                  <w:rFonts w:ascii="Arial" w:hAnsi="Arial" w:cs="Arial"/>
                  <w:sz w:val="16"/>
                </w:rPr>
                <w:t xml:space="preserve">3200 </w:t>
              </w:r>
            </w:ins>
          </w:p>
          <w:p w:rsidR="006A10F0" w:rsidRPr="006A10F0" w:rsidRDefault="006A10F0" w:rsidP="009F037A">
            <w:pPr>
              <w:spacing w:before="60"/>
              <w:rPr>
                <w:ins w:id="168"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69" w:author="Priyanka Shitole" w:date="2016-04-06T18:55:00Z"/>
                <w:rFonts w:ascii="Arial" w:hAnsi="Arial" w:cs="Arial"/>
                <w:sz w:val="16"/>
              </w:rPr>
            </w:pPr>
          </w:p>
        </w:tc>
      </w:tr>
      <w:tr w:rsidR="006A10F0" w:rsidTr="00764D0B">
        <w:trPr>
          <w:trHeight w:val="417"/>
          <w:ins w:id="170" w:author="Priyanka Shitole" w:date="2016-04-06T18:55:00Z"/>
        </w:trPr>
        <w:tc>
          <w:tcPr>
            <w:tcW w:w="1014" w:type="dxa"/>
          </w:tcPr>
          <w:p w:rsidR="006A10F0" w:rsidRDefault="006A10F0" w:rsidP="009F037A">
            <w:pPr>
              <w:spacing w:before="60"/>
              <w:rPr>
                <w:ins w:id="171" w:author="Priyanka Shitole" w:date="2016-04-06T18:55:00Z"/>
                <w:rFonts w:ascii="Arial" w:hAnsi="Arial" w:cs="Arial"/>
                <w:b/>
                <w:bCs/>
                <w:sz w:val="16"/>
              </w:rPr>
            </w:pPr>
          </w:p>
        </w:tc>
        <w:tc>
          <w:tcPr>
            <w:tcW w:w="3594" w:type="dxa"/>
          </w:tcPr>
          <w:p w:rsidR="00C861A9" w:rsidRPr="006A10F0" w:rsidRDefault="00C861A9" w:rsidP="00C861A9">
            <w:pPr>
              <w:spacing w:before="60"/>
              <w:rPr>
                <w:ins w:id="172" w:author="Priyanka Shitole" w:date="2016-04-06T19:02:00Z"/>
                <w:rFonts w:ascii="Arial" w:hAnsi="Arial" w:cs="Arial"/>
                <w:sz w:val="16"/>
              </w:rPr>
            </w:pPr>
            <w:ins w:id="173" w:author="Priyanka Shitole" w:date="2016-04-06T19:02:00Z">
              <w:r w:rsidRPr="006A10F0">
                <w:rPr>
                  <w:rFonts w:ascii="Arial" w:hAnsi="Arial" w:cs="Arial"/>
                  <w:sz w:val="16"/>
                </w:rPr>
                <w:t xml:space="preserve">AutoCntr_Cnt_T_str.RelHwPosFilt1SV_HwDeg_str.K  </w:t>
              </w:r>
            </w:ins>
          </w:p>
          <w:p w:rsidR="006A10F0" w:rsidRPr="006A10F0" w:rsidRDefault="006A10F0" w:rsidP="009F037A">
            <w:pPr>
              <w:spacing w:before="60"/>
              <w:rPr>
                <w:ins w:id="174" w:author="Priyanka Shitole" w:date="2016-04-06T18:55:00Z"/>
                <w:rFonts w:ascii="Arial" w:hAnsi="Arial" w:cs="Arial"/>
                <w:sz w:val="16"/>
              </w:rPr>
            </w:pPr>
          </w:p>
        </w:tc>
        <w:tc>
          <w:tcPr>
            <w:tcW w:w="1530" w:type="dxa"/>
          </w:tcPr>
          <w:p w:rsidR="006A10F0" w:rsidRPr="006A10F0" w:rsidRDefault="0083040E" w:rsidP="009F037A">
            <w:pPr>
              <w:spacing w:before="60"/>
              <w:rPr>
                <w:ins w:id="175" w:author="Priyanka Shitole" w:date="2016-04-06T18:55:00Z"/>
                <w:rFonts w:ascii="Arial" w:hAnsi="Arial" w:cs="Arial"/>
                <w:sz w:val="16"/>
              </w:rPr>
            </w:pPr>
            <w:proofErr w:type="spellStart"/>
            <w:ins w:id="176"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Pr="006A10F0" w:rsidRDefault="00C861A9" w:rsidP="00C861A9">
            <w:pPr>
              <w:spacing w:before="60"/>
              <w:rPr>
                <w:ins w:id="177" w:author="Priyanka Shitole" w:date="2016-04-06T19:02:00Z"/>
                <w:rFonts w:ascii="Arial" w:hAnsi="Arial" w:cs="Arial"/>
                <w:sz w:val="16"/>
              </w:rPr>
            </w:pPr>
            <w:ins w:id="178" w:author="Priyanka Shitole" w:date="2016-04-06T19:02:00Z">
              <w:r w:rsidRPr="006A10F0">
                <w:rPr>
                  <w:rFonts w:ascii="Arial" w:hAnsi="Arial" w:cs="Arial"/>
                  <w:sz w:val="16"/>
                </w:rPr>
                <w:t xml:space="preserve">2.51327E-06 </w:t>
              </w:r>
            </w:ins>
          </w:p>
          <w:p w:rsidR="006A10F0" w:rsidRPr="006A10F0" w:rsidRDefault="006A10F0" w:rsidP="009F037A">
            <w:pPr>
              <w:spacing w:before="60"/>
              <w:rPr>
                <w:ins w:id="179" w:author="Priyanka Shitole" w:date="2016-04-06T18:55:00Z"/>
                <w:rFonts w:ascii="Arial" w:hAnsi="Arial" w:cs="Arial"/>
                <w:sz w:val="16"/>
              </w:rPr>
            </w:pPr>
          </w:p>
        </w:tc>
        <w:tc>
          <w:tcPr>
            <w:tcW w:w="1080" w:type="dxa"/>
          </w:tcPr>
          <w:p w:rsidR="00C861A9" w:rsidRPr="006A10F0" w:rsidRDefault="00C861A9" w:rsidP="00C861A9">
            <w:pPr>
              <w:spacing w:before="60"/>
              <w:rPr>
                <w:ins w:id="180" w:author="Priyanka Shitole" w:date="2016-04-06T19:02:00Z"/>
                <w:rFonts w:ascii="Arial" w:hAnsi="Arial" w:cs="Arial"/>
                <w:sz w:val="16"/>
              </w:rPr>
            </w:pPr>
            <w:ins w:id="181" w:author="Priyanka Shitole" w:date="2016-04-06T19:02:00Z">
              <w:r w:rsidRPr="006A10F0">
                <w:rPr>
                  <w:rFonts w:ascii="Arial" w:hAnsi="Arial" w:cs="Arial"/>
                  <w:sz w:val="16"/>
                </w:rPr>
                <w:t>0.001255848</w:t>
              </w:r>
            </w:ins>
          </w:p>
          <w:p w:rsidR="006A10F0" w:rsidRPr="006A10F0" w:rsidRDefault="006A10F0" w:rsidP="009F037A">
            <w:pPr>
              <w:spacing w:before="60"/>
              <w:rPr>
                <w:ins w:id="182"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83" w:author="Priyanka Shitole" w:date="2016-04-06T18:55:00Z"/>
                <w:rFonts w:ascii="Arial" w:hAnsi="Arial" w:cs="Arial"/>
                <w:sz w:val="16"/>
              </w:rPr>
            </w:pPr>
          </w:p>
        </w:tc>
      </w:tr>
      <w:tr w:rsidR="006A10F0" w:rsidTr="00764D0B">
        <w:trPr>
          <w:trHeight w:val="417"/>
          <w:ins w:id="184" w:author="Priyanka Shitole" w:date="2016-04-06T18:55:00Z"/>
        </w:trPr>
        <w:tc>
          <w:tcPr>
            <w:tcW w:w="1014" w:type="dxa"/>
          </w:tcPr>
          <w:p w:rsidR="006A10F0" w:rsidRDefault="006A10F0" w:rsidP="009F037A">
            <w:pPr>
              <w:spacing w:before="60"/>
              <w:rPr>
                <w:ins w:id="185" w:author="Priyanka Shitole" w:date="2016-04-06T18:55:00Z"/>
                <w:rFonts w:ascii="Arial" w:hAnsi="Arial" w:cs="Arial"/>
                <w:b/>
                <w:bCs/>
                <w:sz w:val="16"/>
              </w:rPr>
            </w:pPr>
          </w:p>
        </w:tc>
        <w:tc>
          <w:tcPr>
            <w:tcW w:w="3594" w:type="dxa"/>
          </w:tcPr>
          <w:p w:rsidR="00C861A9" w:rsidRPr="006A10F0" w:rsidRDefault="00C861A9" w:rsidP="00C861A9">
            <w:pPr>
              <w:spacing w:before="60"/>
              <w:rPr>
                <w:ins w:id="186" w:author="Priyanka Shitole" w:date="2016-04-06T19:01:00Z"/>
                <w:rFonts w:ascii="Arial" w:hAnsi="Arial" w:cs="Arial"/>
                <w:sz w:val="16"/>
              </w:rPr>
            </w:pPr>
            <w:ins w:id="187" w:author="Priyanka Shitole" w:date="2016-04-06T19:01:00Z">
              <w:r w:rsidRPr="006A10F0">
                <w:rPr>
                  <w:rFonts w:ascii="Arial" w:hAnsi="Arial" w:cs="Arial"/>
                  <w:sz w:val="16"/>
                </w:rPr>
                <w:t>AutoCntr_Cnt_T_str.RelHwPosFilt2SV_HwDeg_str.SV  -</w:t>
              </w:r>
            </w:ins>
          </w:p>
          <w:p w:rsidR="006A10F0" w:rsidRPr="006A10F0" w:rsidRDefault="006A10F0" w:rsidP="009F037A">
            <w:pPr>
              <w:spacing w:before="60"/>
              <w:rPr>
                <w:ins w:id="188" w:author="Priyanka Shitole" w:date="2016-04-06T18:55:00Z"/>
                <w:rFonts w:ascii="Arial" w:hAnsi="Arial" w:cs="Arial"/>
                <w:sz w:val="16"/>
              </w:rPr>
            </w:pPr>
          </w:p>
        </w:tc>
        <w:tc>
          <w:tcPr>
            <w:tcW w:w="1530" w:type="dxa"/>
          </w:tcPr>
          <w:p w:rsidR="006A10F0" w:rsidRPr="006A10F0" w:rsidRDefault="0083040E" w:rsidP="009F037A">
            <w:pPr>
              <w:spacing w:before="60"/>
              <w:rPr>
                <w:ins w:id="189" w:author="Priyanka Shitole" w:date="2016-04-06T18:55:00Z"/>
                <w:rFonts w:ascii="Arial" w:hAnsi="Arial" w:cs="Arial"/>
                <w:sz w:val="16"/>
              </w:rPr>
            </w:pPr>
            <w:proofErr w:type="spellStart"/>
            <w:ins w:id="190"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Pr="006A10F0" w:rsidRDefault="00C861A9" w:rsidP="00C861A9">
            <w:pPr>
              <w:spacing w:before="60"/>
              <w:rPr>
                <w:ins w:id="191" w:author="Priyanka Shitole" w:date="2016-04-06T19:02:00Z"/>
                <w:rFonts w:ascii="Arial" w:hAnsi="Arial" w:cs="Arial"/>
                <w:sz w:val="16"/>
              </w:rPr>
            </w:pPr>
            <w:ins w:id="192" w:author="Priyanka Shitole" w:date="2016-04-06T19:02:00Z">
              <w:r w:rsidRPr="006A10F0">
                <w:rPr>
                  <w:rFonts w:ascii="Arial" w:hAnsi="Arial" w:cs="Arial"/>
                  <w:sz w:val="16"/>
                </w:rPr>
                <w:t xml:space="preserve">-3200 </w:t>
              </w:r>
            </w:ins>
          </w:p>
          <w:p w:rsidR="006A10F0" w:rsidRPr="006A10F0" w:rsidRDefault="006A10F0" w:rsidP="009F037A">
            <w:pPr>
              <w:spacing w:before="60"/>
              <w:rPr>
                <w:ins w:id="193" w:author="Priyanka Shitole" w:date="2016-04-06T18:55:00Z"/>
                <w:rFonts w:ascii="Arial" w:hAnsi="Arial" w:cs="Arial"/>
                <w:sz w:val="16"/>
              </w:rPr>
            </w:pPr>
          </w:p>
        </w:tc>
        <w:tc>
          <w:tcPr>
            <w:tcW w:w="1080" w:type="dxa"/>
          </w:tcPr>
          <w:p w:rsidR="00C861A9" w:rsidRPr="006A10F0" w:rsidRDefault="00C861A9" w:rsidP="00C861A9">
            <w:pPr>
              <w:spacing w:before="60"/>
              <w:rPr>
                <w:ins w:id="194" w:author="Priyanka Shitole" w:date="2016-04-06T19:02:00Z"/>
                <w:rFonts w:ascii="Arial" w:hAnsi="Arial" w:cs="Arial"/>
                <w:sz w:val="16"/>
              </w:rPr>
            </w:pPr>
            <w:ins w:id="195" w:author="Priyanka Shitole" w:date="2016-04-06T19:02:00Z">
              <w:r w:rsidRPr="006A10F0">
                <w:rPr>
                  <w:rFonts w:ascii="Arial" w:hAnsi="Arial" w:cs="Arial"/>
                  <w:sz w:val="16"/>
                </w:rPr>
                <w:t xml:space="preserve">3200 </w:t>
              </w:r>
            </w:ins>
          </w:p>
          <w:p w:rsidR="006A10F0" w:rsidRPr="006A10F0" w:rsidRDefault="006A10F0" w:rsidP="009F037A">
            <w:pPr>
              <w:spacing w:before="60"/>
              <w:rPr>
                <w:ins w:id="196"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197" w:author="Priyanka Shitole" w:date="2016-04-06T18:55:00Z"/>
                <w:rFonts w:ascii="Arial" w:hAnsi="Arial" w:cs="Arial"/>
                <w:sz w:val="16"/>
              </w:rPr>
            </w:pPr>
          </w:p>
        </w:tc>
      </w:tr>
      <w:tr w:rsidR="006A10F0" w:rsidTr="00764D0B">
        <w:trPr>
          <w:trHeight w:val="417"/>
          <w:ins w:id="198" w:author="Priyanka Shitole" w:date="2016-04-06T18:55:00Z"/>
        </w:trPr>
        <w:tc>
          <w:tcPr>
            <w:tcW w:w="1014" w:type="dxa"/>
          </w:tcPr>
          <w:p w:rsidR="006A10F0" w:rsidRDefault="006A10F0" w:rsidP="009F037A">
            <w:pPr>
              <w:spacing w:before="60"/>
              <w:rPr>
                <w:ins w:id="199" w:author="Priyanka Shitole" w:date="2016-04-06T18:55:00Z"/>
                <w:rFonts w:ascii="Arial" w:hAnsi="Arial" w:cs="Arial"/>
                <w:b/>
                <w:bCs/>
                <w:sz w:val="16"/>
              </w:rPr>
            </w:pPr>
          </w:p>
        </w:tc>
        <w:tc>
          <w:tcPr>
            <w:tcW w:w="3594" w:type="dxa"/>
          </w:tcPr>
          <w:p w:rsidR="00C861A9" w:rsidRPr="006A10F0" w:rsidRDefault="00C861A9" w:rsidP="00C861A9">
            <w:pPr>
              <w:spacing w:before="60"/>
              <w:rPr>
                <w:ins w:id="200" w:author="Priyanka Shitole" w:date="2016-04-06T18:59:00Z"/>
                <w:rFonts w:ascii="Arial" w:hAnsi="Arial" w:cs="Arial"/>
                <w:sz w:val="16"/>
              </w:rPr>
            </w:pPr>
            <w:ins w:id="201" w:author="Priyanka Shitole" w:date="2016-04-06T18:59:00Z">
              <w:r w:rsidRPr="006A10F0">
                <w:rPr>
                  <w:rFonts w:ascii="Arial" w:hAnsi="Arial" w:cs="Arial"/>
                  <w:sz w:val="16"/>
                </w:rPr>
                <w:t xml:space="preserve">AutoCntr_Cnt_T_str.RelHwPosFilt2SV_HwDeg_str.K   </w:t>
              </w:r>
            </w:ins>
          </w:p>
          <w:p w:rsidR="006A10F0" w:rsidRPr="006A10F0" w:rsidRDefault="006A10F0" w:rsidP="009F037A">
            <w:pPr>
              <w:spacing w:before="60"/>
              <w:rPr>
                <w:ins w:id="202" w:author="Priyanka Shitole" w:date="2016-04-06T18:55:00Z"/>
                <w:rFonts w:ascii="Arial" w:hAnsi="Arial" w:cs="Arial"/>
                <w:sz w:val="16"/>
              </w:rPr>
            </w:pPr>
          </w:p>
        </w:tc>
        <w:tc>
          <w:tcPr>
            <w:tcW w:w="1530" w:type="dxa"/>
          </w:tcPr>
          <w:p w:rsidR="006A10F0" w:rsidRPr="006A10F0" w:rsidRDefault="0083040E" w:rsidP="009F037A">
            <w:pPr>
              <w:spacing w:before="60"/>
              <w:rPr>
                <w:ins w:id="203" w:author="Priyanka Shitole" w:date="2016-04-06T18:55:00Z"/>
                <w:rFonts w:ascii="Arial" w:hAnsi="Arial" w:cs="Arial"/>
                <w:sz w:val="16"/>
              </w:rPr>
            </w:pPr>
            <w:proofErr w:type="spellStart"/>
            <w:ins w:id="204"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Pr="006A10F0" w:rsidRDefault="00C861A9" w:rsidP="00C861A9">
            <w:pPr>
              <w:spacing w:before="60"/>
              <w:rPr>
                <w:ins w:id="205" w:author="Priyanka Shitole" w:date="2016-04-06T19:01:00Z"/>
                <w:rFonts w:ascii="Arial" w:hAnsi="Arial" w:cs="Arial"/>
                <w:sz w:val="16"/>
              </w:rPr>
            </w:pPr>
            <w:ins w:id="206" w:author="Priyanka Shitole" w:date="2016-04-06T19:01:00Z">
              <w:r w:rsidRPr="006A10F0">
                <w:rPr>
                  <w:rFonts w:ascii="Arial" w:hAnsi="Arial" w:cs="Arial"/>
                  <w:sz w:val="16"/>
                </w:rPr>
                <w:t>2.51327E-06</w:t>
              </w:r>
            </w:ins>
          </w:p>
          <w:p w:rsidR="006A10F0" w:rsidRPr="006A10F0" w:rsidRDefault="006A10F0" w:rsidP="009F037A">
            <w:pPr>
              <w:spacing w:before="60"/>
              <w:rPr>
                <w:ins w:id="207" w:author="Priyanka Shitole" w:date="2016-04-06T18:55:00Z"/>
                <w:rFonts w:ascii="Arial" w:hAnsi="Arial" w:cs="Arial"/>
                <w:sz w:val="16"/>
              </w:rPr>
            </w:pPr>
          </w:p>
        </w:tc>
        <w:tc>
          <w:tcPr>
            <w:tcW w:w="1080" w:type="dxa"/>
          </w:tcPr>
          <w:p w:rsidR="00C861A9" w:rsidRPr="00C861A9" w:rsidRDefault="00C861A9" w:rsidP="00C861A9">
            <w:pPr>
              <w:rPr>
                <w:ins w:id="208" w:author="Priyanka Shitole" w:date="2016-04-06T19:01:00Z"/>
                <w:rFonts w:ascii="Arial" w:hAnsi="Arial" w:cs="Arial"/>
                <w:sz w:val="16"/>
              </w:rPr>
            </w:pPr>
            <w:ins w:id="209" w:author="Priyanka Shitole" w:date="2016-04-06T19:01:00Z">
              <w:r w:rsidRPr="00C861A9">
                <w:rPr>
                  <w:rFonts w:ascii="Arial" w:hAnsi="Arial" w:cs="Arial"/>
                  <w:sz w:val="16"/>
                </w:rPr>
                <w:t>0.001255848</w:t>
              </w:r>
            </w:ins>
          </w:p>
          <w:p w:rsidR="006A10F0" w:rsidRPr="006A10F0" w:rsidRDefault="006A10F0" w:rsidP="009F037A">
            <w:pPr>
              <w:spacing w:before="60"/>
              <w:rPr>
                <w:ins w:id="210"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211" w:author="Priyanka Shitole" w:date="2016-04-06T18:55:00Z"/>
                <w:rFonts w:ascii="Arial" w:hAnsi="Arial" w:cs="Arial"/>
                <w:sz w:val="16"/>
              </w:rPr>
            </w:pPr>
          </w:p>
        </w:tc>
      </w:tr>
      <w:tr w:rsidR="006A10F0" w:rsidTr="00764D0B">
        <w:trPr>
          <w:trHeight w:val="417"/>
          <w:ins w:id="212" w:author="Priyanka Shitole" w:date="2016-04-06T18:55:00Z"/>
        </w:trPr>
        <w:tc>
          <w:tcPr>
            <w:tcW w:w="1014" w:type="dxa"/>
          </w:tcPr>
          <w:p w:rsidR="006A10F0" w:rsidRDefault="006A10F0" w:rsidP="009F037A">
            <w:pPr>
              <w:spacing w:before="60"/>
              <w:rPr>
                <w:ins w:id="213" w:author="Priyanka Shitole" w:date="2016-04-06T18:55:00Z"/>
                <w:rFonts w:ascii="Arial" w:hAnsi="Arial" w:cs="Arial"/>
                <w:b/>
                <w:bCs/>
                <w:sz w:val="16"/>
              </w:rPr>
            </w:pPr>
          </w:p>
        </w:tc>
        <w:tc>
          <w:tcPr>
            <w:tcW w:w="3594" w:type="dxa"/>
          </w:tcPr>
          <w:p w:rsidR="00C861A9" w:rsidRPr="006A10F0" w:rsidRDefault="00C861A9" w:rsidP="00C861A9">
            <w:pPr>
              <w:spacing w:before="60"/>
              <w:rPr>
                <w:ins w:id="214" w:author="Priyanka Shitole" w:date="2016-04-06T18:59:00Z"/>
                <w:rFonts w:ascii="Arial" w:hAnsi="Arial" w:cs="Arial"/>
                <w:sz w:val="16"/>
              </w:rPr>
            </w:pPr>
            <w:ins w:id="215" w:author="Priyanka Shitole" w:date="2016-04-06T18:59:00Z">
              <w:r w:rsidRPr="006A10F0">
                <w:rPr>
                  <w:rFonts w:ascii="Arial" w:hAnsi="Arial" w:cs="Arial"/>
                  <w:sz w:val="16"/>
                </w:rPr>
                <w:t xml:space="preserve">AutoCntr_Cnt_T_str.CntrWindow_HwDeg_f32   </w:t>
              </w:r>
            </w:ins>
          </w:p>
          <w:p w:rsidR="006A10F0" w:rsidRPr="006A10F0" w:rsidRDefault="006A10F0" w:rsidP="009F037A">
            <w:pPr>
              <w:spacing w:before="60"/>
              <w:rPr>
                <w:ins w:id="216" w:author="Priyanka Shitole" w:date="2016-04-06T18:55:00Z"/>
                <w:rFonts w:ascii="Arial" w:hAnsi="Arial" w:cs="Arial"/>
                <w:sz w:val="16"/>
              </w:rPr>
            </w:pPr>
          </w:p>
        </w:tc>
        <w:tc>
          <w:tcPr>
            <w:tcW w:w="1530" w:type="dxa"/>
          </w:tcPr>
          <w:p w:rsidR="006A10F0" w:rsidRPr="006A10F0" w:rsidRDefault="0083040E" w:rsidP="009F037A">
            <w:pPr>
              <w:spacing w:before="60"/>
              <w:rPr>
                <w:ins w:id="217" w:author="Priyanka Shitole" w:date="2016-04-06T18:55:00Z"/>
                <w:rFonts w:ascii="Arial" w:hAnsi="Arial" w:cs="Arial"/>
                <w:sz w:val="16"/>
              </w:rPr>
            </w:pPr>
            <w:proofErr w:type="spellStart"/>
            <w:ins w:id="218"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219" w:author="Priyanka Shitole" w:date="2016-04-06T18:55:00Z"/>
                <w:rFonts w:ascii="Arial" w:hAnsi="Arial" w:cs="Arial"/>
                <w:sz w:val="16"/>
              </w:rPr>
            </w:pPr>
            <w:ins w:id="220" w:author="Priyanka Shitole" w:date="2016-04-06T18:59:00Z">
              <w:r>
                <w:rPr>
                  <w:rFonts w:ascii="Arial" w:hAnsi="Arial" w:cs="Arial"/>
                  <w:sz w:val="16"/>
                </w:rPr>
                <w:t>0</w:t>
              </w:r>
            </w:ins>
          </w:p>
        </w:tc>
        <w:tc>
          <w:tcPr>
            <w:tcW w:w="1080" w:type="dxa"/>
          </w:tcPr>
          <w:p w:rsidR="006A10F0" w:rsidRPr="006A10F0" w:rsidRDefault="00C861A9" w:rsidP="009F037A">
            <w:pPr>
              <w:spacing w:before="60"/>
              <w:rPr>
                <w:ins w:id="221" w:author="Priyanka Shitole" w:date="2016-04-06T18:55:00Z"/>
                <w:rFonts w:ascii="Arial" w:hAnsi="Arial" w:cs="Arial"/>
                <w:sz w:val="16"/>
              </w:rPr>
            </w:pPr>
            <w:ins w:id="222" w:author="Priyanka Shitole" w:date="2016-04-06T18:59:00Z">
              <w:r>
                <w:rPr>
                  <w:rFonts w:ascii="Arial" w:hAnsi="Arial" w:cs="Arial"/>
                  <w:sz w:val="16"/>
                </w:rPr>
                <w:t>100</w:t>
              </w:r>
            </w:ins>
          </w:p>
        </w:tc>
        <w:tc>
          <w:tcPr>
            <w:tcW w:w="468" w:type="dxa"/>
            <w:shd w:val="clear" w:color="auto" w:fill="D9D9D9" w:themeFill="background1" w:themeFillShade="D9"/>
          </w:tcPr>
          <w:p w:rsidR="006A10F0" w:rsidRDefault="006A10F0" w:rsidP="009F037A">
            <w:pPr>
              <w:spacing w:before="60"/>
              <w:rPr>
                <w:ins w:id="223" w:author="Priyanka Shitole" w:date="2016-04-06T18:55:00Z"/>
                <w:rFonts w:ascii="Arial" w:hAnsi="Arial" w:cs="Arial"/>
                <w:sz w:val="16"/>
              </w:rPr>
            </w:pPr>
          </w:p>
        </w:tc>
      </w:tr>
      <w:tr w:rsidR="006A10F0" w:rsidTr="00764D0B">
        <w:trPr>
          <w:trHeight w:val="417"/>
          <w:ins w:id="224" w:author="Priyanka Shitole" w:date="2016-04-06T18:55:00Z"/>
        </w:trPr>
        <w:tc>
          <w:tcPr>
            <w:tcW w:w="1014" w:type="dxa"/>
          </w:tcPr>
          <w:p w:rsidR="006A10F0" w:rsidRDefault="006A10F0" w:rsidP="009F037A">
            <w:pPr>
              <w:spacing w:before="60"/>
              <w:rPr>
                <w:ins w:id="225" w:author="Priyanka Shitole" w:date="2016-04-06T18:55:00Z"/>
                <w:rFonts w:ascii="Arial" w:hAnsi="Arial" w:cs="Arial"/>
                <w:b/>
                <w:bCs/>
                <w:sz w:val="16"/>
              </w:rPr>
            </w:pPr>
          </w:p>
        </w:tc>
        <w:tc>
          <w:tcPr>
            <w:tcW w:w="3594" w:type="dxa"/>
          </w:tcPr>
          <w:p w:rsidR="00C861A9" w:rsidRPr="006A10F0" w:rsidRDefault="00C861A9" w:rsidP="00C861A9">
            <w:pPr>
              <w:spacing w:before="60"/>
              <w:rPr>
                <w:ins w:id="226" w:author="Priyanka Shitole" w:date="2016-04-06T18:59:00Z"/>
                <w:rFonts w:ascii="Arial" w:hAnsi="Arial" w:cs="Arial"/>
                <w:sz w:val="16"/>
              </w:rPr>
            </w:pPr>
            <w:ins w:id="227" w:author="Priyanka Shitole" w:date="2016-04-06T18:59:00Z">
              <w:r w:rsidRPr="006A10F0">
                <w:rPr>
                  <w:rFonts w:ascii="Arial" w:hAnsi="Arial" w:cs="Arial"/>
                  <w:sz w:val="16"/>
                </w:rPr>
                <w:t xml:space="preserve">AutoCntr_Cnt_T_str.Timer2Thresh_mS_u16  </w:t>
              </w:r>
            </w:ins>
          </w:p>
          <w:p w:rsidR="006A10F0" w:rsidRPr="006A10F0" w:rsidRDefault="006A10F0" w:rsidP="009F037A">
            <w:pPr>
              <w:spacing w:before="60"/>
              <w:rPr>
                <w:ins w:id="228" w:author="Priyanka Shitole" w:date="2016-04-06T18:55:00Z"/>
                <w:rFonts w:ascii="Arial" w:hAnsi="Arial" w:cs="Arial"/>
                <w:sz w:val="16"/>
              </w:rPr>
            </w:pPr>
          </w:p>
        </w:tc>
        <w:tc>
          <w:tcPr>
            <w:tcW w:w="1530" w:type="dxa"/>
          </w:tcPr>
          <w:p w:rsidR="006A10F0" w:rsidRPr="006A10F0" w:rsidRDefault="0083040E" w:rsidP="009F037A">
            <w:pPr>
              <w:spacing w:before="60"/>
              <w:rPr>
                <w:ins w:id="229" w:author="Priyanka Shitole" w:date="2016-04-06T18:55:00Z"/>
                <w:rFonts w:ascii="Arial" w:hAnsi="Arial" w:cs="Arial"/>
                <w:sz w:val="16"/>
              </w:rPr>
            </w:pPr>
            <w:proofErr w:type="spellStart"/>
            <w:ins w:id="230"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231" w:author="Priyanka Shitole" w:date="2016-04-06T18:55:00Z"/>
                <w:rFonts w:ascii="Arial" w:hAnsi="Arial" w:cs="Arial"/>
                <w:sz w:val="16"/>
              </w:rPr>
            </w:pPr>
            <w:ins w:id="232" w:author="Priyanka Shitole" w:date="2016-04-06T18:59:00Z">
              <w:r>
                <w:rPr>
                  <w:rFonts w:ascii="Arial" w:hAnsi="Arial" w:cs="Arial"/>
                  <w:sz w:val="16"/>
                </w:rPr>
                <w:t>0</w:t>
              </w:r>
            </w:ins>
          </w:p>
        </w:tc>
        <w:tc>
          <w:tcPr>
            <w:tcW w:w="1080" w:type="dxa"/>
          </w:tcPr>
          <w:p w:rsidR="00C861A9" w:rsidRPr="006A10F0" w:rsidRDefault="00C861A9" w:rsidP="00C861A9">
            <w:pPr>
              <w:spacing w:before="60"/>
              <w:rPr>
                <w:ins w:id="233" w:author="Priyanka Shitole" w:date="2016-04-06T18:59:00Z"/>
                <w:rFonts w:ascii="Arial" w:hAnsi="Arial" w:cs="Arial"/>
                <w:sz w:val="16"/>
              </w:rPr>
            </w:pPr>
            <w:ins w:id="234" w:author="Priyanka Shitole" w:date="2016-04-06T18:59:00Z">
              <w:r w:rsidRPr="006A10F0">
                <w:rPr>
                  <w:rFonts w:ascii="Arial" w:hAnsi="Arial" w:cs="Arial"/>
                  <w:sz w:val="16"/>
                </w:rPr>
                <w:t>60000</w:t>
              </w:r>
            </w:ins>
          </w:p>
          <w:p w:rsidR="006A10F0" w:rsidRPr="006A10F0" w:rsidRDefault="006A10F0" w:rsidP="009F037A">
            <w:pPr>
              <w:spacing w:before="60"/>
              <w:rPr>
                <w:ins w:id="235" w:author="Priyanka Shitole" w:date="2016-04-06T18:55:00Z"/>
                <w:rFonts w:ascii="Arial" w:hAnsi="Arial" w:cs="Arial"/>
                <w:sz w:val="16"/>
              </w:rPr>
            </w:pPr>
          </w:p>
        </w:tc>
        <w:tc>
          <w:tcPr>
            <w:tcW w:w="468" w:type="dxa"/>
            <w:shd w:val="clear" w:color="auto" w:fill="D9D9D9" w:themeFill="background1" w:themeFillShade="D9"/>
          </w:tcPr>
          <w:p w:rsidR="006A10F0" w:rsidRDefault="006A10F0" w:rsidP="009F037A">
            <w:pPr>
              <w:spacing w:before="60"/>
              <w:rPr>
                <w:ins w:id="236" w:author="Priyanka Shitole" w:date="2016-04-06T18:55:00Z"/>
                <w:rFonts w:ascii="Arial" w:hAnsi="Arial" w:cs="Arial"/>
                <w:sz w:val="16"/>
              </w:rPr>
            </w:pPr>
          </w:p>
        </w:tc>
      </w:tr>
      <w:tr w:rsidR="006A10F0" w:rsidTr="00764D0B">
        <w:trPr>
          <w:trHeight w:val="417"/>
          <w:ins w:id="237" w:author="Priyanka Shitole" w:date="2016-04-06T18:54:00Z"/>
        </w:trPr>
        <w:tc>
          <w:tcPr>
            <w:tcW w:w="1014" w:type="dxa"/>
          </w:tcPr>
          <w:p w:rsidR="006A10F0" w:rsidRDefault="006A10F0" w:rsidP="009F037A">
            <w:pPr>
              <w:spacing w:before="60"/>
              <w:rPr>
                <w:ins w:id="238" w:author="Priyanka Shitole" w:date="2016-04-06T18:54:00Z"/>
                <w:rFonts w:ascii="Arial" w:hAnsi="Arial" w:cs="Arial"/>
                <w:b/>
                <w:bCs/>
                <w:sz w:val="16"/>
              </w:rPr>
            </w:pPr>
          </w:p>
        </w:tc>
        <w:tc>
          <w:tcPr>
            <w:tcW w:w="3594" w:type="dxa"/>
          </w:tcPr>
          <w:p w:rsidR="00C861A9" w:rsidRPr="006A10F0" w:rsidRDefault="00C861A9" w:rsidP="00C861A9">
            <w:pPr>
              <w:spacing w:before="60"/>
              <w:rPr>
                <w:ins w:id="239" w:author="Priyanka Shitole" w:date="2016-04-06T18:58:00Z"/>
                <w:rFonts w:ascii="Arial" w:hAnsi="Arial" w:cs="Arial"/>
                <w:sz w:val="16"/>
              </w:rPr>
            </w:pPr>
            <w:ins w:id="240" w:author="Priyanka Shitole" w:date="2016-04-06T18:58:00Z">
              <w:r w:rsidRPr="006A10F0">
                <w:rPr>
                  <w:rFonts w:ascii="Arial" w:hAnsi="Arial" w:cs="Arial"/>
                  <w:sz w:val="16"/>
                </w:rPr>
                <w:t xml:space="preserve">AutoCntr_Cnt_T_str.Timer2_mS_u32 </w:t>
              </w:r>
            </w:ins>
          </w:p>
          <w:p w:rsidR="006A10F0" w:rsidRPr="006A10F0" w:rsidRDefault="006A10F0" w:rsidP="009F037A">
            <w:pPr>
              <w:spacing w:before="60"/>
              <w:rPr>
                <w:ins w:id="241" w:author="Priyanka Shitole" w:date="2016-04-06T18:54:00Z"/>
                <w:rFonts w:ascii="Arial" w:hAnsi="Arial" w:cs="Arial"/>
                <w:sz w:val="16"/>
              </w:rPr>
            </w:pPr>
          </w:p>
        </w:tc>
        <w:tc>
          <w:tcPr>
            <w:tcW w:w="1530" w:type="dxa"/>
          </w:tcPr>
          <w:p w:rsidR="006A10F0" w:rsidRPr="006A10F0" w:rsidRDefault="0083040E" w:rsidP="009F037A">
            <w:pPr>
              <w:spacing w:before="60"/>
              <w:rPr>
                <w:ins w:id="242" w:author="Priyanka Shitole" w:date="2016-04-06T18:54:00Z"/>
                <w:rFonts w:ascii="Arial" w:hAnsi="Arial" w:cs="Arial"/>
                <w:sz w:val="16"/>
              </w:rPr>
            </w:pPr>
            <w:proofErr w:type="spellStart"/>
            <w:ins w:id="243"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244" w:author="Priyanka Shitole" w:date="2016-04-06T18:54:00Z"/>
                <w:rFonts w:ascii="Arial" w:hAnsi="Arial" w:cs="Arial"/>
                <w:sz w:val="16"/>
              </w:rPr>
            </w:pPr>
            <w:ins w:id="245" w:author="Priyanka Shitole" w:date="2016-04-06T18:58:00Z">
              <w:r>
                <w:rPr>
                  <w:rFonts w:ascii="Arial" w:hAnsi="Arial" w:cs="Arial"/>
                  <w:sz w:val="16"/>
                </w:rPr>
                <w:t>0</w:t>
              </w:r>
            </w:ins>
          </w:p>
        </w:tc>
        <w:tc>
          <w:tcPr>
            <w:tcW w:w="1080" w:type="dxa"/>
          </w:tcPr>
          <w:p w:rsidR="00C861A9" w:rsidRPr="006A10F0" w:rsidRDefault="00C861A9" w:rsidP="00C861A9">
            <w:pPr>
              <w:spacing w:before="60"/>
              <w:rPr>
                <w:ins w:id="246" w:author="Priyanka Shitole" w:date="2016-04-06T18:58:00Z"/>
                <w:rFonts w:ascii="Arial" w:hAnsi="Arial" w:cs="Arial"/>
                <w:sz w:val="16"/>
              </w:rPr>
            </w:pPr>
            <w:ins w:id="247" w:author="Priyanka Shitole" w:date="2016-04-06T18:58:00Z">
              <w:r w:rsidRPr="006A10F0">
                <w:rPr>
                  <w:rFonts w:ascii="Arial" w:hAnsi="Arial" w:cs="Arial"/>
                  <w:sz w:val="16"/>
                </w:rPr>
                <w:t>4294967295</w:t>
              </w:r>
            </w:ins>
          </w:p>
          <w:p w:rsidR="006A10F0" w:rsidRPr="006A10F0" w:rsidRDefault="006A10F0" w:rsidP="009F037A">
            <w:pPr>
              <w:spacing w:before="60"/>
              <w:rPr>
                <w:ins w:id="248" w:author="Priyanka Shitole" w:date="2016-04-06T18:54:00Z"/>
                <w:rFonts w:ascii="Arial" w:hAnsi="Arial" w:cs="Arial"/>
                <w:sz w:val="16"/>
              </w:rPr>
            </w:pPr>
          </w:p>
        </w:tc>
        <w:tc>
          <w:tcPr>
            <w:tcW w:w="468" w:type="dxa"/>
            <w:shd w:val="clear" w:color="auto" w:fill="D9D9D9" w:themeFill="background1" w:themeFillShade="D9"/>
          </w:tcPr>
          <w:p w:rsidR="006A10F0" w:rsidRDefault="006A10F0" w:rsidP="009F037A">
            <w:pPr>
              <w:spacing w:before="60"/>
              <w:rPr>
                <w:ins w:id="249" w:author="Priyanka Shitole" w:date="2016-04-06T18:54:00Z"/>
                <w:rFonts w:ascii="Arial" w:hAnsi="Arial" w:cs="Arial"/>
                <w:sz w:val="16"/>
              </w:rPr>
            </w:pPr>
          </w:p>
        </w:tc>
      </w:tr>
      <w:tr w:rsidR="006A10F0" w:rsidTr="00764D0B">
        <w:trPr>
          <w:trHeight w:val="417"/>
          <w:ins w:id="250" w:author="Priyanka Shitole" w:date="2016-04-06T18:42:00Z"/>
        </w:trPr>
        <w:tc>
          <w:tcPr>
            <w:tcW w:w="1014" w:type="dxa"/>
          </w:tcPr>
          <w:p w:rsidR="006A10F0" w:rsidRDefault="006A10F0" w:rsidP="009F037A">
            <w:pPr>
              <w:spacing w:before="60"/>
              <w:rPr>
                <w:ins w:id="251" w:author="Priyanka Shitole" w:date="2016-04-06T18:42:00Z"/>
                <w:rFonts w:ascii="Arial" w:hAnsi="Arial" w:cs="Arial"/>
                <w:b/>
                <w:bCs/>
                <w:sz w:val="16"/>
              </w:rPr>
            </w:pPr>
          </w:p>
        </w:tc>
        <w:tc>
          <w:tcPr>
            <w:tcW w:w="3594" w:type="dxa"/>
          </w:tcPr>
          <w:p w:rsidR="00C861A9" w:rsidRPr="006A10F0" w:rsidRDefault="00C861A9" w:rsidP="00C861A9">
            <w:pPr>
              <w:spacing w:before="60"/>
              <w:rPr>
                <w:ins w:id="252" w:author="Priyanka Shitole" w:date="2016-04-06T18:58:00Z"/>
                <w:rFonts w:ascii="Arial" w:hAnsi="Arial" w:cs="Arial"/>
                <w:sz w:val="16"/>
              </w:rPr>
            </w:pPr>
            <w:ins w:id="253" w:author="Priyanka Shitole" w:date="2016-04-06T18:58:00Z">
              <w:r w:rsidRPr="006A10F0">
                <w:rPr>
                  <w:rFonts w:ascii="Arial" w:hAnsi="Arial" w:cs="Arial"/>
                  <w:sz w:val="16"/>
                </w:rPr>
                <w:t xml:space="preserve">AutoCntr_Cnt_T_str.RelHwPosFilt1SV_HwDeg_str.SV  </w:t>
              </w:r>
            </w:ins>
          </w:p>
          <w:p w:rsidR="006A10F0" w:rsidRPr="006A10F0" w:rsidRDefault="006A10F0" w:rsidP="009F037A">
            <w:pPr>
              <w:spacing w:before="60"/>
              <w:rPr>
                <w:ins w:id="254" w:author="Priyanka Shitole" w:date="2016-04-06T18:42:00Z"/>
                <w:rFonts w:ascii="Arial" w:hAnsi="Arial" w:cs="Arial"/>
                <w:sz w:val="16"/>
              </w:rPr>
            </w:pPr>
          </w:p>
        </w:tc>
        <w:tc>
          <w:tcPr>
            <w:tcW w:w="1530" w:type="dxa"/>
          </w:tcPr>
          <w:p w:rsidR="006A10F0" w:rsidRPr="006A10F0" w:rsidRDefault="0083040E" w:rsidP="009F037A">
            <w:pPr>
              <w:spacing w:before="60"/>
              <w:rPr>
                <w:ins w:id="255" w:author="Priyanka Shitole" w:date="2016-04-06T18:42:00Z"/>
                <w:rFonts w:ascii="Arial" w:hAnsi="Arial" w:cs="Arial"/>
                <w:sz w:val="16"/>
              </w:rPr>
            </w:pPr>
            <w:proofErr w:type="spellStart"/>
            <w:ins w:id="256"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C861A9" w:rsidRPr="006A10F0" w:rsidRDefault="00C861A9" w:rsidP="00C861A9">
            <w:pPr>
              <w:spacing w:before="60"/>
              <w:rPr>
                <w:ins w:id="257" w:author="Priyanka Shitole" w:date="2016-04-06T18:58:00Z"/>
                <w:rFonts w:ascii="Arial" w:hAnsi="Arial" w:cs="Arial"/>
                <w:sz w:val="16"/>
              </w:rPr>
            </w:pPr>
            <w:ins w:id="258" w:author="Priyanka Shitole" w:date="2016-04-06T18:58:00Z">
              <w:r w:rsidRPr="006A10F0">
                <w:rPr>
                  <w:rFonts w:ascii="Arial" w:hAnsi="Arial" w:cs="Arial"/>
                  <w:sz w:val="16"/>
                </w:rPr>
                <w:t>-3200</w:t>
              </w:r>
            </w:ins>
          </w:p>
          <w:p w:rsidR="006A10F0" w:rsidRPr="006A10F0" w:rsidRDefault="006A10F0" w:rsidP="009F037A">
            <w:pPr>
              <w:spacing w:before="60"/>
              <w:rPr>
                <w:ins w:id="259" w:author="Priyanka Shitole" w:date="2016-04-06T18:42:00Z"/>
                <w:rFonts w:ascii="Arial" w:hAnsi="Arial" w:cs="Arial"/>
                <w:sz w:val="16"/>
              </w:rPr>
            </w:pPr>
          </w:p>
        </w:tc>
        <w:tc>
          <w:tcPr>
            <w:tcW w:w="1080" w:type="dxa"/>
          </w:tcPr>
          <w:p w:rsidR="00C861A9" w:rsidRPr="006A10F0" w:rsidRDefault="00C861A9" w:rsidP="00C861A9">
            <w:pPr>
              <w:spacing w:before="60"/>
              <w:rPr>
                <w:ins w:id="260" w:author="Priyanka Shitole" w:date="2016-04-06T18:58:00Z"/>
                <w:rFonts w:ascii="Arial" w:hAnsi="Arial" w:cs="Arial"/>
                <w:sz w:val="16"/>
              </w:rPr>
            </w:pPr>
            <w:ins w:id="261" w:author="Priyanka Shitole" w:date="2016-04-06T18:58:00Z">
              <w:r w:rsidRPr="006A10F0">
                <w:rPr>
                  <w:rFonts w:ascii="Arial" w:hAnsi="Arial" w:cs="Arial"/>
                  <w:sz w:val="16"/>
                </w:rPr>
                <w:t>3200</w:t>
              </w:r>
            </w:ins>
          </w:p>
          <w:p w:rsidR="006A10F0" w:rsidRPr="006A10F0" w:rsidRDefault="006A10F0" w:rsidP="009F037A">
            <w:pPr>
              <w:spacing w:before="60"/>
              <w:rPr>
                <w:ins w:id="262" w:author="Priyanka Shitole" w:date="2016-04-06T18:42:00Z"/>
                <w:rFonts w:ascii="Arial" w:hAnsi="Arial" w:cs="Arial"/>
                <w:sz w:val="16"/>
              </w:rPr>
            </w:pPr>
          </w:p>
        </w:tc>
        <w:tc>
          <w:tcPr>
            <w:tcW w:w="468" w:type="dxa"/>
            <w:shd w:val="clear" w:color="auto" w:fill="D9D9D9" w:themeFill="background1" w:themeFillShade="D9"/>
          </w:tcPr>
          <w:p w:rsidR="006A10F0" w:rsidRDefault="006A10F0" w:rsidP="009F037A">
            <w:pPr>
              <w:spacing w:before="60"/>
              <w:rPr>
                <w:ins w:id="263" w:author="Priyanka Shitole" w:date="2016-04-06T18:42:00Z"/>
                <w:rFonts w:ascii="Arial" w:hAnsi="Arial" w:cs="Arial"/>
                <w:sz w:val="16"/>
              </w:rPr>
            </w:pPr>
          </w:p>
        </w:tc>
      </w:tr>
      <w:tr w:rsidR="006A10F0" w:rsidTr="00764D0B">
        <w:trPr>
          <w:trHeight w:val="417"/>
          <w:ins w:id="264" w:author="Priyanka Shitole" w:date="2016-04-06T18:41:00Z"/>
        </w:trPr>
        <w:tc>
          <w:tcPr>
            <w:tcW w:w="1014" w:type="dxa"/>
          </w:tcPr>
          <w:p w:rsidR="006A10F0" w:rsidRDefault="006A10F0" w:rsidP="009F037A">
            <w:pPr>
              <w:spacing w:before="60"/>
              <w:rPr>
                <w:ins w:id="265" w:author="Priyanka Shitole" w:date="2016-04-06T18:41:00Z"/>
                <w:rFonts w:ascii="Arial" w:hAnsi="Arial" w:cs="Arial"/>
                <w:b/>
                <w:bCs/>
                <w:sz w:val="16"/>
              </w:rPr>
            </w:pPr>
          </w:p>
        </w:tc>
        <w:tc>
          <w:tcPr>
            <w:tcW w:w="3594" w:type="dxa"/>
          </w:tcPr>
          <w:p w:rsidR="006A10F0" w:rsidRPr="006A10F0" w:rsidRDefault="00C861A9" w:rsidP="009F037A">
            <w:pPr>
              <w:spacing w:before="60"/>
              <w:rPr>
                <w:ins w:id="266" w:author="Priyanka Shitole" w:date="2016-04-06T18:41:00Z"/>
                <w:rFonts w:ascii="Arial" w:hAnsi="Arial" w:cs="Arial"/>
                <w:sz w:val="16"/>
              </w:rPr>
            </w:pPr>
            <w:ins w:id="267" w:author="Priyanka Shitole" w:date="2016-04-06T18:56:00Z">
              <w:r w:rsidRPr="006A10F0">
                <w:rPr>
                  <w:rFonts w:ascii="Arial" w:hAnsi="Arial" w:cs="Arial"/>
                  <w:sz w:val="16"/>
                </w:rPr>
                <w:t xml:space="preserve">AutoCntr_Cnt_T_str.FiltPinTrq_HwNm_f32  </w:t>
              </w:r>
            </w:ins>
          </w:p>
        </w:tc>
        <w:tc>
          <w:tcPr>
            <w:tcW w:w="1530" w:type="dxa"/>
          </w:tcPr>
          <w:p w:rsidR="006A10F0" w:rsidRPr="006A10F0" w:rsidRDefault="0083040E" w:rsidP="009F037A">
            <w:pPr>
              <w:spacing w:before="60"/>
              <w:rPr>
                <w:ins w:id="268" w:author="Priyanka Shitole" w:date="2016-04-06T18:41:00Z"/>
                <w:rFonts w:ascii="Arial" w:hAnsi="Arial" w:cs="Arial"/>
                <w:sz w:val="16"/>
              </w:rPr>
            </w:pPr>
            <w:proofErr w:type="spellStart"/>
            <w:ins w:id="269" w:author="Priyanka Shitole" w:date="2016-04-06T19:13:00Z">
              <w:r w:rsidRPr="006A10F0">
                <w:rPr>
                  <w:rFonts w:ascii="Arial" w:hAnsi="Arial" w:cs="Arial"/>
                  <w:sz w:val="16"/>
                </w:rPr>
                <w:t>AUTOCNTRTYPE_Str</w:t>
              </w:r>
              <w:proofErr w:type="spellEnd"/>
              <w:r w:rsidRPr="006A10F0">
                <w:rPr>
                  <w:rFonts w:ascii="Arial" w:hAnsi="Arial" w:cs="Arial"/>
                  <w:sz w:val="16"/>
                </w:rPr>
                <w:t>*</w:t>
              </w:r>
            </w:ins>
          </w:p>
        </w:tc>
        <w:tc>
          <w:tcPr>
            <w:tcW w:w="1170" w:type="dxa"/>
          </w:tcPr>
          <w:p w:rsidR="006A10F0" w:rsidRPr="006A10F0" w:rsidRDefault="00C861A9" w:rsidP="009F037A">
            <w:pPr>
              <w:spacing w:before="60"/>
              <w:rPr>
                <w:ins w:id="270" w:author="Priyanka Shitole" w:date="2016-04-06T18:41:00Z"/>
                <w:rFonts w:ascii="Arial" w:hAnsi="Arial" w:cs="Arial"/>
                <w:sz w:val="16"/>
              </w:rPr>
            </w:pPr>
            <w:ins w:id="271" w:author="Priyanka Shitole" w:date="2016-04-06T18:57:00Z">
              <w:r>
                <w:rPr>
                  <w:rFonts w:ascii="Arial" w:hAnsi="Arial" w:cs="Arial"/>
                  <w:sz w:val="16"/>
                </w:rPr>
                <w:t>0</w:t>
              </w:r>
            </w:ins>
          </w:p>
        </w:tc>
        <w:tc>
          <w:tcPr>
            <w:tcW w:w="1080" w:type="dxa"/>
          </w:tcPr>
          <w:p w:rsidR="006A10F0" w:rsidRPr="006A10F0" w:rsidRDefault="00C861A9" w:rsidP="009F037A">
            <w:pPr>
              <w:spacing w:before="60"/>
              <w:rPr>
                <w:ins w:id="272" w:author="Priyanka Shitole" w:date="2016-04-06T18:41:00Z"/>
                <w:rFonts w:ascii="Arial" w:hAnsi="Arial" w:cs="Arial"/>
                <w:sz w:val="16"/>
              </w:rPr>
            </w:pPr>
            <w:ins w:id="273" w:author="Priyanka Shitole" w:date="2016-04-06T18:57:00Z">
              <w:r>
                <w:rPr>
                  <w:rFonts w:ascii="Arial" w:hAnsi="Arial" w:cs="Arial"/>
                  <w:sz w:val="16"/>
                </w:rPr>
                <w:t>20</w:t>
              </w:r>
            </w:ins>
          </w:p>
        </w:tc>
        <w:tc>
          <w:tcPr>
            <w:tcW w:w="468" w:type="dxa"/>
            <w:shd w:val="clear" w:color="auto" w:fill="D9D9D9" w:themeFill="background1" w:themeFillShade="D9"/>
          </w:tcPr>
          <w:p w:rsidR="006A10F0" w:rsidRDefault="006A10F0" w:rsidP="009F037A">
            <w:pPr>
              <w:spacing w:before="60"/>
              <w:rPr>
                <w:ins w:id="274" w:author="Priyanka Shitole" w:date="2016-04-06T18:41:00Z"/>
                <w:rFonts w:ascii="Arial" w:hAnsi="Arial" w:cs="Arial"/>
                <w:sz w:val="16"/>
              </w:rPr>
            </w:pPr>
          </w:p>
        </w:tc>
      </w:tr>
      <w:tr w:rsidR="00903646" w:rsidTr="00764D0B">
        <w:trPr>
          <w:trHeight w:val="417"/>
        </w:trPr>
        <w:tc>
          <w:tcPr>
            <w:tcW w:w="1014" w:type="dxa"/>
          </w:tcPr>
          <w:p w:rsidR="00591292" w:rsidRDefault="00591292" w:rsidP="009F037A">
            <w:pPr>
              <w:spacing w:before="60"/>
              <w:rPr>
                <w:rFonts w:ascii="Arial" w:hAnsi="Arial" w:cs="Arial"/>
                <w:b/>
                <w:bCs/>
                <w:sz w:val="16"/>
              </w:rPr>
            </w:pPr>
          </w:p>
        </w:tc>
        <w:tc>
          <w:tcPr>
            <w:tcW w:w="3594" w:type="dxa"/>
          </w:tcPr>
          <w:p w:rsidR="00591292" w:rsidRPr="006A10F0" w:rsidRDefault="00843873" w:rsidP="009F037A">
            <w:pPr>
              <w:spacing w:before="60"/>
              <w:rPr>
                <w:ins w:id="275" w:author="Priyanka Shitole" w:date="2016-04-01T09:33:00Z"/>
                <w:rFonts w:ascii="Arial" w:hAnsi="Arial" w:cs="Arial"/>
                <w:sz w:val="16"/>
              </w:rPr>
            </w:pPr>
            <w:r w:rsidRPr="006A10F0">
              <w:rPr>
                <w:rFonts w:ascii="Arial" w:hAnsi="Arial" w:cs="Arial"/>
                <w:sz w:val="16"/>
              </w:rPr>
              <w:t>Offset</w:t>
            </w:r>
            <w:r w:rsidR="00591292" w:rsidRPr="006A10F0">
              <w:rPr>
                <w:rFonts w:ascii="Arial" w:hAnsi="Arial" w:cs="Arial"/>
                <w:sz w:val="16"/>
              </w:rPr>
              <w:t>RelHwPos_HwDeg_T_f32</w:t>
            </w:r>
          </w:p>
          <w:p w:rsidR="00852922" w:rsidRPr="006A10F0" w:rsidRDefault="00852922" w:rsidP="009F037A">
            <w:pPr>
              <w:spacing w:before="60"/>
              <w:rPr>
                <w:ins w:id="276" w:author="Priyanka Shitole" w:date="2016-04-01T09:33:00Z"/>
                <w:rFonts w:ascii="Arial" w:hAnsi="Arial" w:cs="Arial"/>
                <w:sz w:val="16"/>
              </w:rPr>
            </w:pPr>
          </w:p>
          <w:p w:rsidR="00852922" w:rsidRPr="006A10F0" w:rsidRDefault="00852922" w:rsidP="009F037A">
            <w:pPr>
              <w:spacing w:before="60"/>
              <w:rPr>
                <w:rFonts w:ascii="Arial" w:hAnsi="Arial" w:cs="Arial"/>
                <w:sz w:val="16"/>
              </w:rPr>
            </w:pPr>
          </w:p>
        </w:tc>
        <w:tc>
          <w:tcPr>
            <w:tcW w:w="1530" w:type="dxa"/>
          </w:tcPr>
          <w:p w:rsidR="00591292" w:rsidRPr="006A10F0" w:rsidRDefault="00591292" w:rsidP="009F037A">
            <w:pPr>
              <w:spacing w:before="60"/>
              <w:rPr>
                <w:rFonts w:ascii="Arial" w:hAnsi="Arial" w:cs="Arial"/>
                <w:sz w:val="16"/>
              </w:rPr>
            </w:pPr>
            <w:r w:rsidRPr="006A10F0">
              <w:rPr>
                <w:rFonts w:ascii="Arial" w:hAnsi="Arial" w:cs="Arial"/>
                <w:sz w:val="16"/>
              </w:rPr>
              <w:t>float32</w:t>
            </w:r>
          </w:p>
        </w:tc>
        <w:tc>
          <w:tcPr>
            <w:tcW w:w="1170" w:type="dxa"/>
          </w:tcPr>
          <w:p w:rsidR="00591292" w:rsidRPr="006A10F0" w:rsidRDefault="006A1FC6" w:rsidP="009F037A">
            <w:pPr>
              <w:spacing w:before="60"/>
              <w:rPr>
                <w:ins w:id="277" w:author="Priyanka Shitole" w:date="2016-04-01T09:34:00Z"/>
                <w:rFonts w:ascii="Arial" w:hAnsi="Arial" w:cs="Arial"/>
                <w:sz w:val="16"/>
              </w:rPr>
            </w:pPr>
            <w:r w:rsidRPr="006A10F0">
              <w:rPr>
                <w:rFonts w:ascii="Arial" w:hAnsi="Arial" w:cs="Arial"/>
                <w:sz w:val="16"/>
              </w:rPr>
              <w:t>-1600</w:t>
            </w:r>
          </w:p>
          <w:p w:rsidR="00852922" w:rsidRPr="006A10F0" w:rsidRDefault="00852922" w:rsidP="009F037A">
            <w:pPr>
              <w:spacing w:before="60"/>
              <w:rPr>
                <w:rFonts w:ascii="Arial" w:hAnsi="Arial" w:cs="Arial"/>
                <w:sz w:val="16"/>
              </w:rPr>
            </w:pPr>
          </w:p>
        </w:tc>
        <w:tc>
          <w:tcPr>
            <w:tcW w:w="1080" w:type="dxa"/>
          </w:tcPr>
          <w:p w:rsidR="00591292" w:rsidRPr="006A10F0" w:rsidRDefault="006A1FC6" w:rsidP="009F037A">
            <w:pPr>
              <w:spacing w:before="60"/>
              <w:rPr>
                <w:ins w:id="278" w:author="Priyanka Shitole" w:date="2016-04-01T09:34:00Z"/>
                <w:rFonts w:ascii="Arial" w:hAnsi="Arial" w:cs="Arial"/>
                <w:sz w:val="16"/>
              </w:rPr>
            </w:pPr>
            <w:r w:rsidRPr="006A10F0">
              <w:rPr>
                <w:rFonts w:ascii="Arial" w:hAnsi="Arial" w:cs="Arial"/>
                <w:sz w:val="16"/>
              </w:rPr>
              <w:t>1600</w:t>
            </w:r>
          </w:p>
          <w:p w:rsidR="00852922" w:rsidRPr="006A10F0" w:rsidRDefault="00852922" w:rsidP="009F037A">
            <w:pPr>
              <w:spacing w:before="60"/>
              <w:rPr>
                <w:rFonts w:ascii="Arial" w:hAnsi="Arial" w:cs="Arial"/>
                <w:sz w:val="16"/>
              </w:rPr>
            </w:pPr>
          </w:p>
        </w:tc>
        <w:tc>
          <w:tcPr>
            <w:tcW w:w="468" w:type="dxa"/>
            <w:shd w:val="clear" w:color="auto" w:fill="D9D9D9" w:themeFill="background1" w:themeFillShade="D9"/>
          </w:tcPr>
          <w:p w:rsidR="00591292" w:rsidRDefault="00591292" w:rsidP="009F037A">
            <w:pPr>
              <w:spacing w:before="60"/>
              <w:rPr>
                <w:rFonts w:ascii="Arial" w:hAnsi="Arial" w:cs="Arial"/>
                <w:sz w:val="16"/>
              </w:rPr>
            </w:pPr>
          </w:p>
        </w:tc>
      </w:tr>
      <w:tr w:rsidR="006A10F0" w:rsidTr="00764D0B">
        <w:trPr>
          <w:trHeight w:val="417"/>
          <w:ins w:id="279" w:author="Priyanka Shitole" w:date="2016-04-06T18:35:00Z"/>
        </w:trPr>
        <w:tc>
          <w:tcPr>
            <w:tcW w:w="1014" w:type="dxa"/>
          </w:tcPr>
          <w:p w:rsidR="006A10F0" w:rsidRDefault="006A10F0" w:rsidP="009F037A">
            <w:pPr>
              <w:spacing w:before="60"/>
              <w:rPr>
                <w:ins w:id="280" w:author="Priyanka Shitole" w:date="2016-04-06T18:35:00Z"/>
                <w:rFonts w:ascii="Arial" w:hAnsi="Arial" w:cs="Arial"/>
                <w:b/>
                <w:bCs/>
                <w:sz w:val="16"/>
              </w:rPr>
            </w:pPr>
          </w:p>
        </w:tc>
        <w:tc>
          <w:tcPr>
            <w:tcW w:w="3594" w:type="dxa"/>
          </w:tcPr>
          <w:p w:rsidR="006A10F0" w:rsidRPr="006A10F0" w:rsidRDefault="006A10F0" w:rsidP="006A10F0">
            <w:pPr>
              <w:spacing w:before="60"/>
              <w:rPr>
                <w:ins w:id="281" w:author="Priyanka Shitole" w:date="2016-04-06T18:35:00Z"/>
                <w:rFonts w:ascii="Arial" w:hAnsi="Arial" w:cs="Arial"/>
                <w:sz w:val="16"/>
              </w:rPr>
            </w:pPr>
            <w:ins w:id="282" w:author="Priyanka Shitole" w:date="2016-04-06T18:35:00Z">
              <w:r w:rsidRPr="006A10F0">
                <w:rPr>
                  <w:rFonts w:ascii="Arial" w:hAnsi="Arial" w:cs="Arial"/>
                  <w:sz w:val="16"/>
                </w:rPr>
                <w:t>RelHwPos_HwDeg_T_f32</w:t>
              </w:r>
            </w:ins>
          </w:p>
          <w:p w:rsidR="006A10F0" w:rsidRPr="006A10F0" w:rsidRDefault="006A10F0" w:rsidP="009F037A">
            <w:pPr>
              <w:spacing w:before="60"/>
              <w:rPr>
                <w:ins w:id="283" w:author="Priyanka Shitole" w:date="2016-04-06T18:35:00Z"/>
                <w:rFonts w:ascii="Arial" w:hAnsi="Arial" w:cs="Arial"/>
                <w:sz w:val="16"/>
              </w:rPr>
            </w:pPr>
          </w:p>
        </w:tc>
        <w:tc>
          <w:tcPr>
            <w:tcW w:w="1530" w:type="dxa"/>
          </w:tcPr>
          <w:p w:rsidR="006A10F0" w:rsidRPr="006A10F0" w:rsidRDefault="006A10F0" w:rsidP="009F037A">
            <w:pPr>
              <w:spacing w:before="60"/>
              <w:rPr>
                <w:ins w:id="284" w:author="Priyanka Shitole" w:date="2016-04-06T18:35:00Z"/>
                <w:rFonts w:ascii="Arial" w:hAnsi="Arial" w:cs="Arial"/>
                <w:sz w:val="16"/>
              </w:rPr>
            </w:pPr>
            <w:ins w:id="285" w:author="Priyanka Shitole" w:date="2016-04-06T18:35:00Z">
              <w:r w:rsidRPr="006A10F0">
                <w:rPr>
                  <w:rFonts w:ascii="Arial" w:hAnsi="Arial" w:cs="Arial"/>
                  <w:sz w:val="16"/>
                </w:rPr>
                <w:t>float32</w:t>
              </w:r>
            </w:ins>
          </w:p>
        </w:tc>
        <w:tc>
          <w:tcPr>
            <w:tcW w:w="1170" w:type="dxa"/>
          </w:tcPr>
          <w:p w:rsidR="006A10F0" w:rsidRPr="006A10F0" w:rsidRDefault="006A10F0" w:rsidP="009F037A">
            <w:pPr>
              <w:spacing w:before="60"/>
              <w:rPr>
                <w:ins w:id="286" w:author="Priyanka Shitole" w:date="2016-04-06T18:35:00Z"/>
                <w:rFonts w:ascii="Arial" w:hAnsi="Arial" w:cs="Arial"/>
                <w:sz w:val="16"/>
              </w:rPr>
            </w:pPr>
            <w:ins w:id="287" w:author="Priyanka Shitole" w:date="2016-04-06T18:35:00Z">
              <w:r w:rsidRPr="006A10F0">
                <w:rPr>
                  <w:rFonts w:ascii="Arial" w:hAnsi="Arial" w:cs="Arial"/>
                  <w:sz w:val="16"/>
                </w:rPr>
                <w:t>-1600</w:t>
              </w:r>
            </w:ins>
          </w:p>
        </w:tc>
        <w:tc>
          <w:tcPr>
            <w:tcW w:w="1080" w:type="dxa"/>
          </w:tcPr>
          <w:p w:rsidR="006A10F0" w:rsidRPr="006A10F0" w:rsidRDefault="006A10F0" w:rsidP="009F037A">
            <w:pPr>
              <w:spacing w:before="60"/>
              <w:rPr>
                <w:ins w:id="288" w:author="Priyanka Shitole" w:date="2016-04-06T18:35:00Z"/>
                <w:rFonts w:ascii="Arial" w:hAnsi="Arial" w:cs="Arial"/>
                <w:sz w:val="16"/>
              </w:rPr>
            </w:pPr>
            <w:ins w:id="289" w:author="Priyanka Shitole" w:date="2016-04-06T18:35:00Z">
              <w:r w:rsidRPr="006A10F0">
                <w:rPr>
                  <w:rFonts w:ascii="Arial" w:hAnsi="Arial" w:cs="Arial"/>
                  <w:sz w:val="16"/>
                </w:rPr>
                <w:t>1600</w:t>
              </w:r>
            </w:ins>
          </w:p>
        </w:tc>
        <w:tc>
          <w:tcPr>
            <w:tcW w:w="468" w:type="dxa"/>
          </w:tcPr>
          <w:p w:rsidR="006A10F0" w:rsidRDefault="006A10F0" w:rsidP="009F037A">
            <w:pPr>
              <w:spacing w:before="60"/>
              <w:rPr>
                <w:ins w:id="290" w:author="Priyanka Shitole" w:date="2016-04-06T18:35:00Z"/>
                <w:rFonts w:ascii="Arial" w:hAnsi="Arial" w:cs="Arial"/>
                <w:sz w:val="16"/>
              </w:rPr>
            </w:pPr>
          </w:p>
        </w:tc>
      </w:tr>
      <w:tr w:rsidR="00903646" w:rsidTr="00764D0B">
        <w:trPr>
          <w:trHeight w:val="417"/>
        </w:trPr>
        <w:tc>
          <w:tcPr>
            <w:tcW w:w="1014" w:type="dxa"/>
          </w:tcPr>
          <w:p w:rsidR="009F037A" w:rsidRDefault="009F037A" w:rsidP="009F037A">
            <w:pPr>
              <w:spacing w:before="60"/>
              <w:rPr>
                <w:rFonts w:ascii="Arial" w:hAnsi="Arial" w:cs="Arial"/>
                <w:b/>
                <w:bCs/>
                <w:sz w:val="16"/>
              </w:rPr>
            </w:pPr>
            <w:r>
              <w:rPr>
                <w:rFonts w:ascii="Arial" w:hAnsi="Arial" w:cs="Arial"/>
                <w:b/>
                <w:bCs/>
                <w:sz w:val="16"/>
              </w:rPr>
              <w:t>Return Value</w:t>
            </w:r>
          </w:p>
        </w:tc>
        <w:tc>
          <w:tcPr>
            <w:tcW w:w="3594" w:type="dxa"/>
          </w:tcPr>
          <w:p w:rsidR="009F037A" w:rsidRDefault="009F037A" w:rsidP="009F037A">
            <w:pPr>
              <w:spacing w:before="60"/>
              <w:rPr>
                <w:rFonts w:ascii="Arial" w:hAnsi="Arial" w:cs="Arial"/>
                <w:sz w:val="16"/>
              </w:rPr>
            </w:pPr>
            <w:r>
              <w:rPr>
                <w:rFonts w:ascii="Arial" w:hAnsi="Arial" w:cs="Arial"/>
                <w:sz w:val="16"/>
              </w:rPr>
              <w:t>AutoCntrHwPos_HwDeg_T_f32</w:t>
            </w:r>
          </w:p>
        </w:tc>
        <w:tc>
          <w:tcPr>
            <w:tcW w:w="1530" w:type="dxa"/>
          </w:tcPr>
          <w:p w:rsidR="009F037A" w:rsidRDefault="009F037A" w:rsidP="009F037A">
            <w:pPr>
              <w:spacing w:before="60"/>
              <w:rPr>
                <w:rFonts w:ascii="Arial" w:hAnsi="Arial" w:cs="Arial"/>
                <w:sz w:val="16"/>
              </w:rPr>
            </w:pPr>
            <w:r>
              <w:rPr>
                <w:rFonts w:ascii="Arial" w:hAnsi="Arial" w:cs="Arial"/>
                <w:sz w:val="16"/>
              </w:rPr>
              <w:t>float32</w:t>
            </w:r>
          </w:p>
        </w:tc>
        <w:tc>
          <w:tcPr>
            <w:tcW w:w="1170" w:type="dxa"/>
          </w:tcPr>
          <w:p w:rsidR="009F037A" w:rsidRDefault="006A1FC6" w:rsidP="009F037A">
            <w:pPr>
              <w:spacing w:before="60"/>
              <w:rPr>
                <w:rFonts w:ascii="Arial" w:hAnsi="Arial" w:cs="Arial"/>
                <w:sz w:val="16"/>
              </w:rPr>
            </w:pPr>
            <w:r>
              <w:rPr>
                <w:rFonts w:ascii="Arial" w:hAnsi="Arial" w:cs="Arial"/>
                <w:sz w:val="16"/>
              </w:rPr>
              <w:t>-3200</w:t>
            </w:r>
          </w:p>
        </w:tc>
        <w:tc>
          <w:tcPr>
            <w:tcW w:w="1080" w:type="dxa"/>
          </w:tcPr>
          <w:p w:rsidR="009F037A" w:rsidRDefault="006A1FC6" w:rsidP="009F037A">
            <w:pPr>
              <w:spacing w:before="60"/>
              <w:rPr>
                <w:rFonts w:ascii="Arial" w:hAnsi="Arial" w:cs="Arial"/>
                <w:sz w:val="16"/>
              </w:rPr>
            </w:pPr>
            <w:r>
              <w:rPr>
                <w:rFonts w:ascii="Arial" w:hAnsi="Arial" w:cs="Arial"/>
                <w:sz w:val="16"/>
              </w:rPr>
              <w:t>3200</w:t>
            </w:r>
          </w:p>
        </w:tc>
        <w:tc>
          <w:tcPr>
            <w:tcW w:w="468" w:type="dxa"/>
          </w:tcPr>
          <w:p w:rsidR="009F037A" w:rsidRDefault="00CD0889" w:rsidP="009F037A">
            <w:pPr>
              <w:spacing w:before="60"/>
              <w:rPr>
                <w:rFonts w:ascii="Arial" w:hAnsi="Arial" w:cs="Arial"/>
                <w:sz w:val="16"/>
              </w:rPr>
            </w:pPr>
            <w:r>
              <w:rPr>
                <w:rFonts w:ascii="Arial" w:hAnsi="Arial" w:cs="Arial"/>
                <w:sz w:val="16"/>
              </w:rPr>
              <w:t>0.1</w:t>
            </w:r>
          </w:p>
        </w:tc>
      </w:tr>
    </w:tbl>
    <w:p w:rsidR="009F037A" w:rsidRDefault="009F037A" w:rsidP="009F037A">
      <w:pPr>
        <w:pStyle w:val="Heading4"/>
        <w:rPr>
          <w:ins w:id="291" w:author="Anne, Krishna" w:date="2016-02-24T14:06:00Z"/>
        </w:rPr>
      </w:pPr>
      <w:r>
        <w:t>Description</w:t>
      </w:r>
    </w:p>
    <w:p w:rsidR="0085524A" w:rsidRPr="001E594F" w:rsidRDefault="0085524A" w:rsidP="0085524A">
      <w:pPr>
        <w:rPr>
          <w:ins w:id="292" w:author="Anne, Krishna" w:date="2016-02-24T14:06:00Z"/>
        </w:rPr>
      </w:pPr>
      <w:ins w:id="293" w:author="Anne, Krishna" w:date="2016-02-24T14:06:00Z">
        <w:r>
          <w:t>Refer to the FDD block VehCentrDtmnByMotPosnPer1</w:t>
        </w:r>
      </w:ins>
    </w:p>
    <w:p w:rsidR="0085524A" w:rsidRPr="0085524A" w:rsidDel="0085524A" w:rsidRDefault="0085524A" w:rsidP="0085524A">
      <w:pPr>
        <w:rPr>
          <w:del w:id="294" w:author="Anne, Krishna" w:date="2016-02-24T14:06:00Z"/>
        </w:rPr>
      </w:pPr>
    </w:p>
    <w:p w:rsidR="009F037A" w:rsidRDefault="00D8418E" w:rsidP="009F037A">
      <w:pPr>
        <w:jc w:val="center"/>
      </w:pPr>
      <w:r w:rsidRPr="00D8418E">
        <w:t xml:space="preserve"> </w:t>
      </w:r>
      <w:bookmarkStart w:id="295" w:name="_MON_1438424680"/>
      <w:bookmarkEnd w:id="295"/>
      <w:del w:id="296" w:author="Anne, Krishna" w:date="2016-02-24T14:06:00Z">
        <w:r w:rsidR="0073265D" w:rsidDel="0085524A">
          <w:object w:dxaOrig="10480" w:dyaOrig="10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15pt;height:486.7pt" o:ole="">
              <v:imagedata r:id="rId11" o:title=""/>
            </v:shape>
            <o:OLEObject Type="Embed" ProgID="Visio.Drawing.11" ShapeID="_x0000_i1025" DrawAspect="Content" ObjectID="_1521475302" r:id="rId12"/>
          </w:object>
        </w:r>
      </w:del>
    </w:p>
    <w:bookmarkStart w:id="297" w:name="_MON_1438425249"/>
    <w:bookmarkEnd w:id="297"/>
    <w:p w:rsidR="0076396B" w:rsidRDefault="00FF3A5D" w:rsidP="009F037A">
      <w:pPr>
        <w:jc w:val="center"/>
      </w:pPr>
      <w:del w:id="298" w:author="Anne, Krishna" w:date="2016-02-24T14:06:00Z">
        <w:r w:rsidDel="0085524A">
          <w:object w:dxaOrig="11060" w:dyaOrig="11635">
            <v:shape id="_x0000_i1026" type="#_x0000_t75" style="width:467.05pt;height:492.3pt" o:ole="">
              <v:imagedata r:id="rId13" o:title=""/>
            </v:shape>
            <o:OLEObject Type="Embed" ProgID="Visio.Drawing.11" ShapeID="_x0000_i1026" DrawAspect="Content" ObjectID="_1521475303" r:id="rId14"/>
          </w:object>
        </w:r>
      </w:del>
    </w:p>
    <w:p w:rsidR="003F2B46" w:rsidRDefault="005D0175" w:rsidP="003F2B46">
      <w:pPr>
        <w:pStyle w:val="Heading3"/>
      </w:pPr>
      <w:r>
        <w:br w:type="page"/>
      </w:r>
      <w:r w:rsidR="003F2B46" w:rsidRPr="003F2B46">
        <w:lastRenderedPageBreak/>
        <w:t>TrvlExclsn</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Function Name</w:t>
            </w:r>
          </w:p>
        </w:tc>
        <w:tc>
          <w:tcPr>
            <w:tcW w:w="2874" w:type="dxa"/>
          </w:tcPr>
          <w:p w:rsidR="00FF2D19" w:rsidRDefault="00FF2D19" w:rsidP="00570ED7">
            <w:pPr>
              <w:spacing w:before="60"/>
              <w:rPr>
                <w:rFonts w:ascii="Arial" w:hAnsi="Arial" w:cs="Arial"/>
                <w:sz w:val="16"/>
              </w:rPr>
            </w:pPr>
            <w:r w:rsidRPr="003F2B46">
              <w:rPr>
                <w:rFonts w:ascii="Arial" w:hAnsi="Arial" w:cs="Arial"/>
                <w:sz w:val="16"/>
              </w:rPr>
              <w:t>TrvlExclsn</w:t>
            </w:r>
          </w:p>
        </w:tc>
        <w:tc>
          <w:tcPr>
            <w:tcW w:w="1879"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Max</w:t>
            </w:r>
          </w:p>
        </w:tc>
      </w:tr>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FF2D19" w:rsidRDefault="00FF2D19" w:rsidP="00570ED7">
            <w:pPr>
              <w:spacing w:before="60"/>
              <w:rPr>
                <w:rFonts w:ascii="Arial" w:hAnsi="Arial" w:cs="Arial"/>
                <w:sz w:val="16"/>
              </w:rPr>
            </w:pPr>
            <w:r w:rsidRPr="003F2B46">
              <w:rPr>
                <w:rFonts w:ascii="Arial" w:hAnsi="Arial" w:cs="Arial"/>
                <w:sz w:val="16"/>
              </w:rPr>
              <w:t>CwEOTPosition_HwDeg_T_f32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360</w:t>
            </w:r>
          </w:p>
        </w:tc>
        <w:tc>
          <w:tcPr>
            <w:tcW w:w="906" w:type="dxa"/>
          </w:tcPr>
          <w:p w:rsidR="00FF2D19" w:rsidRDefault="00FF2D19" w:rsidP="00570ED7">
            <w:pPr>
              <w:spacing w:before="60"/>
              <w:rPr>
                <w:rFonts w:ascii="Arial" w:hAnsi="Arial" w:cs="Arial"/>
                <w:sz w:val="16"/>
              </w:rPr>
            </w:pPr>
            <w:r>
              <w:rPr>
                <w:rFonts w:ascii="Arial" w:hAnsi="Arial" w:cs="Arial"/>
                <w:sz w:val="16"/>
              </w:rPr>
              <w:t>1440.11</w:t>
            </w:r>
          </w:p>
        </w:tc>
      </w:tr>
      <w:tr w:rsidR="00FF2D19" w:rsidTr="00FF2D19">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F2D19" w:rsidP="00570ED7">
            <w:pPr>
              <w:spacing w:before="60"/>
              <w:rPr>
                <w:rFonts w:ascii="Arial" w:hAnsi="Arial" w:cs="Arial"/>
                <w:sz w:val="16"/>
              </w:rPr>
            </w:pPr>
            <w:r w:rsidRPr="003F2B46">
              <w:rPr>
                <w:rFonts w:ascii="Arial" w:hAnsi="Arial" w:cs="Arial"/>
                <w:sz w:val="16"/>
              </w:rPr>
              <w:t>CcwEOTPosition_HwDeg_T_f32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-1440.11</w:t>
            </w:r>
          </w:p>
        </w:tc>
        <w:tc>
          <w:tcPr>
            <w:tcW w:w="906" w:type="dxa"/>
          </w:tcPr>
          <w:p w:rsidR="00FF2D19" w:rsidRPr="0077281A" w:rsidRDefault="00FF2D19" w:rsidP="00570ED7">
            <w:pPr>
              <w:spacing w:before="60"/>
              <w:rPr>
                <w:rFonts w:ascii="Arial" w:hAnsi="Arial" w:cs="Arial"/>
                <w:sz w:val="16"/>
              </w:rPr>
            </w:pPr>
            <w:r>
              <w:rPr>
                <w:rFonts w:ascii="Arial" w:hAnsi="Arial" w:cs="Arial"/>
                <w:sz w:val="16"/>
              </w:rPr>
              <w:t>-360</w:t>
            </w:r>
          </w:p>
        </w:tc>
      </w:tr>
      <w:tr w:rsidR="00FF2D19" w:rsidTr="00FF2D19">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F2D19" w:rsidP="00570ED7">
            <w:pPr>
              <w:spacing w:before="60"/>
              <w:rPr>
                <w:rFonts w:ascii="Arial" w:hAnsi="Arial" w:cs="Arial"/>
                <w:sz w:val="16"/>
              </w:rPr>
            </w:pPr>
            <w:r w:rsidRPr="003F2B46">
              <w:rPr>
                <w:rFonts w:ascii="Arial" w:hAnsi="Arial" w:cs="Arial"/>
                <w:sz w:val="16"/>
              </w:rPr>
              <w:t>RelHwPos_HwDeg_T_f32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B55E8" w:rsidP="00570ED7">
            <w:pPr>
              <w:spacing w:before="60"/>
              <w:rPr>
                <w:rFonts w:ascii="Arial" w:hAnsi="Arial" w:cs="Arial"/>
                <w:sz w:val="16"/>
              </w:rPr>
            </w:pPr>
            <w:r>
              <w:rPr>
                <w:rFonts w:ascii="Arial" w:hAnsi="Arial" w:cs="Arial"/>
                <w:sz w:val="16"/>
              </w:rPr>
              <w:t>-1600</w:t>
            </w:r>
          </w:p>
        </w:tc>
        <w:tc>
          <w:tcPr>
            <w:tcW w:w="906" w:type="dxa"/>
          </w:tcPr>
          <w:p w:rsidR="00FF2D19" w:rsidRPr="0077281A" w:rsidRDefault="00FB55E8" w:rsidP="00570ED7">
            <w:pPr>
              <w:spacing w:before="60"/>
              <w:rPr>
                <w:rFonts w:ascii="Arial" w:hAnsi="Arial" w:cs="Arial"/>
                <w:sz w:val="16"/>
              </w:rPr>
            </w:pPr>
            <w:r>
              <w:rPr>
                <w:rFonts w:ascii="Arial" w:hAnsi="Arial" w:cs="Arial"/>
                <w:sz w:val="16"/>
              </w:rPr>
              <w:t>1600</w:t>
            </w:r>
          </w:p>
        </w:tc>
      </w:tr>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Return Value</w:t>
            </w:r>
          </w:p>
        </w:tc>
        <w:tc>
          <w:tcPr>
            <w:tcW w:w="2874" w:type="dxa"/>
          </w:tcPr>
          <w:p w:rsidR="00FF2D19" w:rsidRDefault="00FF2D19" w:rsidP="00570ED7">
            <w:pPr>
              <w:spacing w:before="60"/>
              <w:rPr>
                <w:rFonts w:ascii="Arial" w:hAnsi="Arial" w:cs="Arial"/>
                <w:sz w:val="16"/>
              </w:rPr>
            </w:pPr>
            <w:r>
              <w:rPr>
                <w:rFonts w:ascii="Arial" w:hAnsi="Arial" w:cs="Arial"/>
                <w:sz w:val="16"/>
              </w:rPr>
              <w:t>None</w:t>
            </w:r>
          </w:p>
        </w:tc>
        <w:tc>
          <w:tcPr>
            <w:tcW w:w="1879" w:type="dxa"/>
          </w:tcPr>
          <w:p w:rsidR="00FF2D19" w:rsidRDefault="00FF2D19" w:rsidP="00570ED7">
            <w:pPr>
              <w:spacing w:before="60"/>
              <w:rPr>
                <w:rFonts w:ascii="Arial" w:hAnsi="Arial" w:cs="Arial"/>
                <w:sz w:val="16"/>
              </w:rPr>
            </w:pPr>
          </w:p>
        </w:tc>
        <w:tc>
          <w:tcPr>
            <w:tcW w:w="1005" w:type="dxa"/>
          </w:tcPr>
          <w:p w:rsidR="00FF2D19" w:rsidRDefault="00FF2D19" w:rsidP="00570ED7">
            <w:pPr>
              <w:spacing w:before="60"/>
              <w:rPr>
                <w:rFonts w:ascii="Arial" w:hAnsi="Arial" w:cs="Arial"/>
                <w:sz w:val="16"/>
              </w:rPr>
            </w:pPr>
          </w:p>
        </w:tc>
        <w:tc>
          <w:tcPr>
            <w:tcW w:w="906" w:type="dxa"/>
          </w:tcPr>
          <w:p w:rsidR="00FF2D19" w:rsidRDefault="00FF2D19" w:rsidP="00570ED7">
            <w:pPr>
              <w:spacing w:before="60"/>
              <w:rPr>
                <w:rFonts w:ascii="Arial" w:hAnsi="Arial" w:cs="Arial"/>
                <w:sz w:val="16"/>
              </w:rPr>
            </w:pPr>
          </w:p>
        </w:tc>
      </w:tr>
    </w:tbl>
    <w:p w:rsidR="003F2B46" w:rsidRDefault="003F2B46" w:rsidP="003F2B46">
      <w:pPr>
        <w:pStyle w:val="Heading4"/>
      </w:pPr>
      <w:r>
        <w:t>Description</w:t>
      </w:r>
    </w:p>
    <w:p w:rsidR="00091D7D" w:rsidRDefault="00FF2D19" w:rsidP="00FF2D19">
      <w:r>
        <w:t>Refer “Travel Exclusion” block in the model</w:t>
      </w:r>
    </w:p>
    <w:p w:rsidR="00FF2D19" w:rsidRDefault="00FB55E8" w:rsidP="00FB55E8">
      <w:pPr>
        <w:pStyle w:val="Heading3"/>
      </w:pPr>
      <w:r w:rsidRPr="00FB55E8">
        <w:t>Arbn_f32</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Function Name</w:t>
            </w:r>
          </w:p>
        </w:tc>
        <w:tc>
          <w:tcPr>
            <w:tcW w:w="2874" w:type="dxa"/>
          </w:tcPr>
          <w:p w:rsidR="00FF2D19" w:rsidRDefault="00FB55E8" w:rsidP="00570ED7">
            <w:pPr>
              <w:spacing w:before="60"/>
              <w:rPr>
                <w:rFonts w:ascii="Arial" w:hAnsi="Arial" w:cs="Arial"/>
                <w:sz w:val="16"/>
              </w:rPr>
            </w:pPr>
            <w:r w:rsidRPr="00FB55E8">
              <w:rPr>
                <w:rFonts w:ascii="Arial" w:hAnsi="Arial" w:cs="Arial"/>
                <w:sz w:val="16"/>
              </w:rPr>
              <w:t>Arbn_f32</w:t>
            </w:r>
          </w:p>
        </w:tc>
        <w:tc>
          <w:tcPr>
            <w:tcW w:w="1879"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Max</w:t>
            </w:r>
          </w:p>
        </w:tc>
      </w:tr>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FF2D19" w:rsidRDefault="00FB55E8" w:rsidP="00570ED7">
            <w:pPr>
              <w:spacing w:before="60"/>
              <w:rPr>
                <w:rFonts w:ascii="Arial" w:hAnsi="Arial" w:cs="Arial"/>
                <w:sz w:val="16"/>
              </w:rPr>
            </w:pPr>
            <w:r w:rsidRPr="00FB55E8">
              <w:rPr>
                <w:rFonts w:ascii="Arial" w:hAnsi="Arial" w:cs="Arial"/>
                <w:sz w:val="16"/>
              </w:rPr>
              <w:t>RelHwPos_HwDeg_T_f32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360</w:t>
            </w:r>
          </w:p>
        </w:tc>
        <w:tc>
          <w:tcPr>
            <w:tcW w:w="906" w:type="dxa"/>
          </w:tcPr>
          <w:p w:rsidR="00FF2D19" w:rsidRDefault="00FF2D19" w:rsidP="00570ED7">
            <w:pPr>
              <w:spacing w:before="60"/>
              <w:rPr>
                <w:rFonts w:ascii="Arial" w:hAnsi="Arial" w:cs="Arial"/>
                <w:sz w:val="16"/>
              </w:rPr>
            </w:pPr>
            <w:r>
              <w:rPr>
                <w:rFonts w:ascii="Arial" w:hAnsi="Arial" w:cs="Arial"/>
                <w:sz w:val="16"/>
              </w:rPr>
              <w:t>1440.11</w:t>
            </w:r>
          </w:p>
        </w:tc>
      </w:tr>
      <w:tr w:rsidR="00FF2D19" w:rsidTr="00570ED7">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B55E8" w:rsidP="00570ED7">
            <w:pPr>
              <w:spacing w:before="60"/>
              <w:rPr>
                <w:rFonts w:ascii="Arial" w:hAnsi="Arial" w:cs="Arial"/>
                <w:sz w:val="16"/>
              </w:rPr>
            </w:pPr>
            <w:r w:rsidRPr="00FB55E8">
              <w:rPr>
                <w:rFonts w:ascii="Arial" w:hAnsi="Arial" w:cs="Arial"/>
                <w:sz w:val="16"/>
              </w:rPr>
              <w:t>SrlHwAgVldMdfy_Cnt_T_lgc</w:t>
            </w:r>
          </w:p>
        </w:tc>
        <w:tc>
          <w:tcPr>
            <w:tcW w:w="1879" w:type="dxa"/>
          </w:tcPr>
          <w:p w:rsidR="00FF2D19" w:rsidRDefault="00FB55E8" w:rsidP="00570ED7">
            <w:pPr>
              <w:spacing w:before="60"/>
              <w:rPr>
                <w:rFonts w:ascii="Arial" w:hAnsi="Arial" w:cs="Arial"/>
                <w:sz w:val="16"/>
              </w:rPr>
            </w:pPr>
            <w:r>
              <w:rPr>
                <w:rFonts w:ascii="Arial" w:hAnsi="Arial" w:cs="Arial"/>
                <w:sz w:val="16"/>
              </w:rPr>
              <w:t>Boolean</w:t>
            </w:r>
          </w:p>
        </w:tc>
        <w:tc>
          <w:tcPr>
            <w:tcW w:w="1005" w:type="dxa"/>
          </w:tcPr>
          <w:p w:rsidR="00FF2D19" w:rsidRDefault="00FB55E8" w:rsidP="00570ED7">
            <w:pPr>
              <w:spacing w:before="60"/>
              <w:rPr>
                <w:rFonts w:ascii="Arial" w:hAnsi="Arial" w:cs="Arial"/>
                <w:sz w:val="16"/>
              </w:rPr>
            </w:pPr>
            <w:r>
              <w:rPr>
                <w:rFonts w:ascii="Arial" w:hAnsi="Arial" w:cs="Arial"/>
                <w:sz w:val="16"/>
              </w:rPr>
              <w:t>FALSE</w:t>
            </w:r>
          </w:p>
        </w:tc>
        <w:tc>
          <w:tcPr>
            <w:tcW w:w="906" w:type="dxa"/>
          </w:tcPr>
          <w:p w:rsidR="00FF2D19" w:rsidRPr="0077281A" w:rsidRDefault="00FB55E8" w:rsidP="00570ED7">
            <w:pPr>
              <w:spacing w:before="60"/>
              <w:rPr>
                <w:rFonts w:ascii="Arial" w:hAnsi="Arial" w:cs="Arial"/>
                <w:sz w:val="16"/>
              </w:rPr>
            </w:pPr>
            <w:r>
              <w:rPr>
                <w:rFonts w:ascii="Arial" w:hAnsi="Arial" w:cs="Arial"/>
                <w:sz w:val="16"/>
              </w:rPr>
              <w:t>TRUE</w:t>
            </w:r>
          </w:p>
        </w:tc>
      </w:tr>
      <w:tr w:rsidR="00FF2D19" w:rsidTr="00570ED7">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B55E8" w:rsidP="00570ED7">
            <w:pPr>
              <w:spacing w:before="60"/>
              <w:rPr>
                <w:rFonts w:ascii="Arial" w:hAnsi="Arial" w:cs="Arial"/>
                <w:sz w:val="16"/>
              </w:rPr>
            </w:pPr>
            <w:r w:rsidRPr="00FB55E8">
              <w:rPr>
                <w:rFonts w:ascii="Arial" w:hAnsi="Arial" w:cs="Arial"/>
                <w:sz w:val="16"/>
              </w:rPr>
              <w:t>SrlHwAg_HwDeg_T_f32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DE3945" w:rsidP="00570ED7">
            <w:pPr>
              <w:spacing w:before="60"/>
              <w:rPr>
                <w:rFonts w:ascii="Arial" w:hAnsi="Arial" w:cs="Arial"/>
                <w:sz w:val="16"/>
              </w:rPr>
            </w:pPr>
            <w:r>
              <w:rPr>
                <w:rFonts w:ascii="Arial" w:hAnsi="Arial" w:cs="Arial"/>
                <w:sz w:val="16"/>
              </w:rPr>
              <w:t>-1600</w:t>
            </w:r>
          </w:p>
        </w:tc>
        <w:tc>
          <w:tcPr>
            <w:tcW w:w="906" w:type="dxa"/>
          </w:tcPr>
          <w:p w:rsidR="00FF2D19" w:rsidRPr="0077281A" w:rsidRDefault="00DE3945" w:rsidP="00570ED7">
            <w:pPr>
              <w:spacing w:before="60"/>
              <w:rPr>
                <w:rFonts w:ascii="Arial" w:hAnsi="Arial" w:cs="Arial"/>
                <w:sz w:val="16"/>
              </w:rPr>
            </w:pPr>
            <w:r>
              <w:rPr>
                <w:rFonts w:ascii="Arial" w:hAnsi="Arial" w:cs="Arial"/>
                <w:sz w:val="16"/>
              </w:rPr>
              <w:t>1600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VDHwPos_HwDeg_T_f32</w:t>
            </w:r>
          </w:p>
        </w:tc>
        <w:tc>
          <w:tcPr>
            <w:tcW w:w="1879" w:type="dxa"/>
          </w:tcPr>
          <w:p w:rsidR="00FB55E8" w:rsidRDefault="00FB55E8"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VDAuthority_Uls_T_f32</w:t>
            </w:r>
          </w:p>
        </w:tc>
        <w:tc>
          <w:tcPr>
            <w:tcW w:w="1879" w:type="dxa"/>
          </w:tcPr>
          <w:p w:rsidR="00FB55E8" w:rsidRDefault="006A1FC6"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RelSLPHwPos_HwDeg_T_f32</w:t>
            </w:r>
          </w:p>
        </w:tc>
        <w:tc>
          <w:tcPr>
            <w:tcW w:w="1879" w:type="dxa"/>
          </w:tcPr>
          <w:p w:rsidR="00FB55E8" w:rsidRDefault="006A1FC6"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Return Value</w:t>
            </w:r>
          </w:p>
        </w:tc>
        <w:tc>
          <w:tcPr>
            <w:tcW w:w="2874" w:type="dxa"/>
          </w:tcPr>
          <w:p w:rsidR="00FF2D19" w:rsidRDefault="00BD17C1" w:rsidP="00570ED7">
            <w:pPr>
              <w:spacing w:before="60"/>
              <w:rPr>
                <w:rFonts w:ascii="Arial" w:hAnsi="Arial" w:cs="Arial"/>
                <w:sz w:val="16"/>
              </w:rPr>
            </w:pPr>
            <w:r w:rsidRPr="00BD17C1">
              <w:rPr>
                <w:rFonts w:ascii="Arial" w:hAnsi="Arial" w:cs="Arial"/>
                <w:sz w:val="16"/>
              </w:rPr>
              <w:t>LearnedHwPos_HwDeg_T_f32</w:t>
            </w:r>
          </w:p>
        </w:tc>
        <w:tc>
          <w:tcPr>
            <w:tcW w:w="1879" w:type="dxa"/>
          </w:tcPr>
          <w:p w:rsidR="00FF2D19" w:rsidRDefault="00BD17C1" w:rsidP="00570ED7">
            <w:pPr>
              <w:spacing w:before="60"/>
              <w:rPr>
                <w:rFonts w:ascii="Arial" w:hAnsi="Arial" w:cs="Arial"/>
                <w:sz w:val="16"/>
              </w:rPr>
            </w:pPr>
            <w:r>
              <w:rPr>
                <w:rFonts w:ascii="Arial" w:hAnsi="Arial" w:cs="Arial"/>
                <w:sz w:val="16"/>
              </w:rPr>
              <w:t>Float32</w:t>
            </w:r>
          </w:p>
        </w:tc>
        <w:tc>
          <w:tcPr>
            <w:tcW w:w="1005" w:type="dxa"/>
          </w:tcPr>
          <w:p w:rsidR="00FF2D19" w:rsidRDefault="00BD17C1" w:rsidP="00570ED7">
            <w:pPr>
              <w:spacing w:before="60"/>
              <w:rPr>
                <w:rFonts w:ascii="Arial" w:hAnsi="Arial" w:cs="Arial"/>
                <w:sz w:val="16"/>
              </w:rPr>
            </w:pPr>
            <w:r>
              <w:rPr>
                <w:rFonts w:ascii="Arial" w:hAnsi="Arial" w:cs="Arial"/>
                <w:sz w:val="16"/>
              </w:rPr>
              <w:t>-1600</w:t>
            </w:r>
          </w:p>
        </w:tc>
        <w:tc>
          <w:tcPr>
            <w:tcW w:w="906" w:type="dxa"/>
          </w:tcPr>
          <w:p w:rsidR="00FF2D19" w:rsidRDefault="00BD17C1" w:rsidP="00570ED7">
            <w:pPr>
              <w:spacing w:before="60"/>
              <w:rPr>
                <w:rFonts w:ascii="Arial" w:hAnsi="Arial" w:cs="Arial"/>
                <w:sz w:val="16"/>
              </w:rPr>
            </w:pPr>
            <w:r>
              <w:rPr>
                <w:rFonts w:ascii="Arial" w:hAnsi="Arial" w:cs="Arial"/>
                <w:sz w:val="16"/>
              </w:rPr>
              <w:t>1600</w:t>
            </w:r>
          </w:p>
        </w:tc>
      </w:tr>
    </w:tbl>
    <w:p w:rsidR="00FF2D19" w:rsidRDefault="00FF2D19" w:rsidP="00FF2D19">
      <w:pPr>
        <w:pStyle w:val="Heading4"/>
      </w:pPr>
      <w:r>
        <w:t>Description</w:t>
      </w:r>
    </w:p>
    <w:p w:rsidR="00FF2D19" w:rsidRDefault="00FF2D19" w:rsidP="00FF2D19">
      <w:r>
        <w:t>Refer “</w:t>
      </w:r>
      <w:r w:rsidR="008C00EE">
        <w:t>Arbitrator</w:t>
      </w:r>
      <w:r>
        <w:t>” block in the model</w:t>
      </w:r>
    </w:p>
    <w:p w:rsidR="00091D7D" w:rsidRDefault="00091D7D" w:rsidP="00FF2D19"/>
    <w:p w:rsidR="007C42F3" w:rsidRDefault="00DB4CCA" w:rsidP="00DB4CCA">
      <w:pPr>
        <w:pStyle w:val="Heading3"/>
      </w:pPr>
      <w:r w:rsidRPr="00DB4CCA">
        <w:t>SmoothHwPos_f32</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7C42F3" w:rsidTr="00570ED7">
        <w:tc>
          <w:tcPr>
            <w:tcW w:w="1435" w:type="dxa"/>
          </w:tcPr>
          <w:p w:rsidR="007C42F3" w:rsidRDefault="007C42F3" w:rsidP="00570ED7">
            <w:pPr>
              <w:spacing w:before="60"/>
              <w:rPr>
                <w:rFonts w:ascii="Arial" w:hAnsi="Arial" w:cs="Arial"/>
                <w:b/>
                <w:bCs/>
                <w:sz w:val="16"/>
              </w:rPr>
            </w:pPr>
            <w:r>
              <w:rPr>
                <w:rFonts w:ascii="Arial" w:hAnsi="Arial" w:cs="Arial"/>
                <w:b/>
                <w:bCs/>
                <w:sz w:val="16"/>
              </w:rPr>
              <w:t>Function Name</w:t>
            </w:r>
          </w:p>
        </w:tc>
        <w:tc>
          <w:tcPr>
            <w:tcW w:w="2874" w:type="dxa"/>
          </w:tcPr>
          <w:p w:rsidR="007C42F3" w:rsidRDefault="00DB4CCA" w:rsidP="00570ED7">
            <w:pPr>
              <w:spacing w:before="60"/>
              <w:rPr>
                <w:rFonts w:ascii="Arial" w:hAnsi="Arial" w:cs="Arial"/>
                <w:sz w:val="16"/>
              </w:rPr>
            </w:pPr>
            <w:r w:rsidRPr="00DB4CCA">
              <w:rPr>
                <w:rFonts w:ascii="Arial" w:hAnsi="Arial" w:cs="Arial"/>
                <w:sz w:val="16"/>
              </w:rPr>
              <w:t>SmoothHwPos_f32</w:t>
            </w:r>
          </w:p>
        </w:tc>
        <w:tc>
          <w:tcPr>
            <w:tcW w:w="1879"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Max</w:t>
            </w:r>
          </w:p>
        </w:tc>
      </w:tr>
      <w:tr w:rsidR="00795D31" w:rsidTr="00570ED7">
        <w:tc>
          <w:tcPr>
            <w:tcW w:w="1435" w:type="dxa"/>
          </w:tcPr>
          <w:p w:rsidR="00795D31" w:rsidRDefault="00795D31"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795D31" w:rsidRDefault="00795D31" w:rsidP="00570ED7">
            <w:pPr>
              <w:spacing w:before="60"/>
              <w:rPr>
                <w:rFonts w:ascii="Arial" w:hAnsi="Arial" w:cs="Arial"/>
                <w:sz w:val="16"/>
              </w:rPr>
            </w:pPr>
            <w:r w:rsidRPr="00BD17C1">
              <w:rPr>
                <w:rFonts w:ascii="Arial" w:hAnsi="Arial" w:cs="Arial"/>
                <w:sz w:val="16"/>
              </w:rPr>
              <w:t>LearnedHwPos_HwDeg_T_f32</w:t>
            </w:r>
          </w:p>
        </w:tc>
        <w:tc>
          <w:tcPr>
            <w:tcW w:w="1879" w:type="dxa"/>
          </w:tcPr>
          <w:p w:rsidR="00795D31" w:rsidRDefault="00795D31" w:rsidP="00570ED7">
            <w:pPr>
              <w:spacing w:before="60"/>
              <w:rPr>
                <w:rFonts w:ascii="Arial" w:hAnsi="Arial" w:cs="Arial"/>
                <w:sz w:val="16"/>
              </w:rPr>
            </w:pPr>
            <w:r>
              <w:rPr>
                <w:rFonts w:ascii="Arial" w:hAnsi="Arial" w:cs="Arial"/>
                <w:sz w:val="16"/>
              </w:rPr>
              <w:t>Float32</w:t>
            </w:r>
          </w:p>
        </w:tc>
        <w:tc>
          <w:tcPr>
            <w:tcW w:w="1005" w:type="dxa"/>
          </w:tcPr>
          <w:p w:rsidR="00795D31" w:rsidRDefault="00795D31" w:rsidP="00570ED7">
            <w:pPr>
              <w:spacing w:before="60"/>
              <w:rPr>
                <w:rFonts w:ascii="Arial" w:hAnsi="Arial" w:cs="Arial"/>
                <w:sz w:val="16"/>
              </w:rPr>
            </w:pPr>
            <w:r>
              <w:rPr>
                <w:rFonts w:ascii="Arial" w:hAnsi="Arial" w:cs="Arial"/>
                <w:sz w:val="16"/>
              </w:rPr>
              <w:t>-1600</w:t>
            </w:r>
          </w:p>
        </w:tc>
        <w:tc>
          <w:tcPr>
            <w:tcW w:w="906" w:type="dxa"/>
          </w:tcPr>
          <w:p w:rsidR="00795D31" w:rsidRDefault="00795D31" w:rsidP="00570ED7">
            <w:pPr>
              <w:spacing w:before="60"/>
              <w:rPr>
                <w:rFonts w:ascii="Arial" w:hAnsi="Arial" w:cs="Arial"/>
                <w:sz w:val="16"/>
              </w:rPr>
            </w:pPr>
            <w:r>
              <w:rPr>
                <w:rFonts w:ascii="Arial" w:hAnsi="Arial" w:cs="Arial"/>
                <w:sz w:val="16"/>
              </w:rPr>
              <w:t>1600</w:t>
            </w:r>
          </w:p>
        </w:tc>
      </w:tr>
      <w:tr w:rsidR="007C42F3" w:rsidTr="00570ED7">
        <w:tc>
          <w:tcPr>
            <w:tcW w:w="1435" w:type="dxa"/>
          </w:tcPr>
          <w:p w:rsidR="007C42F3" w:rsidRDefault="007C42F3" w:rsidP="00570ED7">
            <w:pPr>
              <w:spacing w:before="60"/>
              <w:rPr>
                <w:rFonts w:ascii="Arial" w:hAnsi="Arial" w:cs="Arial"/>
                <w:b/>
                <w:bCs/>
                <w:sz w:val="16"/>
              </w:rPr>
            </w:pPr>
            <w:r>
              <w:rPr>
                <w:rFonts w:ascii="Arial" w:hAnsi="Arial" w:cs="Arial"/>
                <w:b/>
                <w:bCs/>
                <w:sz w:val="16"/>
              </w:rPr>
              <w:t>Return Value</w:t>
            </w:r>
          </w:p>
        </w:tc>
        <w:tc>
          <w:tcPr>
            <w:tcW w:w="2874" w:type="dxa"/>
          </w:tcPr>
          <w:p w:rsidR="007C42F3" w:rsidRDefault="00585E9B" w:rsidP="00570ED7">
            <w:pPr>
              <w:spacing w:before="60"/>
              <w:rPr>
                <w:rFonts w:ascii="Arial" w:hAnsi="Arial" w:cs="Arial"/>
                <w:sz w:val="16"/>
              </w:rPr>
            </w:pPr>
            <w:r w:rsidRPr="00585E9B">
              <w:rPr>
                <w:rFonts w:ascii="Arial" w:hAnsi="Arial" w:cs="Arial"/>
                <w:sz w:val="16"/>
              </w:rPr>
              <w:t>SnsrlessHwPos_HwDeg_T_f32</w:t>
            </w:r>
          </w:p>
        </w:tc>
        <w:tc>
          <w:tcPr>
            <w:tcW w:w="1879" w:type="dxa"/>
          </w:tcPr>
          <w:p w:rsidR="007C42F3" w:rsidRDefault="007C42F3" w:rsidP="00570ED7">
            <w:pPr>
              <w:spacing w:before="60"/>
              <w:rPr>
                <w:rFonts w:ascii="Arial" w:hAnsi="Arial" w:cs="Arial"/>
                <w:sz w:val="16"/>
              </w:rPr>
            </w:pPr>
            <w:r>
              <w:rPr>
                <w:rFonts w:ascii="Arial" w:hAnsi="Arial" w:cs="Arial"/>
                <w:sz w:val="16"/>
              </w:rPr>
              <w:t>Float32</w:t>
            </w:r>
          </w:p>
        </w:tc>
        <w:tc>
          <w:tcPr>
            <w:tcW w:w="1005" w:type="dxa"/>
          </w:tcPr>
          <w:p w:rsidR="007C42F3" w:rsidRDefault="007C42F3" w:rsidP="00570ED7">
            <w:pPr>
              <w:spacing w:before="60"/>
              <w:rPr>
                <w:rFonts w:ascii="Arial" w:hAnsi="Arial" w:cs="Arial"/>
                <w:sz w:val="16"/>
              </w:rPr>
            </w:pPr>
            <w:r>
              <w:rPr>
                <w:rFonts w:ascii="Arial" w:hAnsi="Arial" w:cs="Arial"/>
                <w:sz w:val="16"/>
              </w:rPr>
              <w:t>-1600</w:t>
            </w:r>
          </w:p>
        </w:tc>
        <w:tc>
          <w:tcPr>
            <w:tcW w:w="906" w:type="dxa"/>
          </w:tcPr>
          <w:p w:rsidR="007C42F3" w:rsidRDefault="007C42F3" w:rsidP="00570ED7">
            <w:pPr>
              <w:spacing w:before="60"/>
              <w:rPr>
                <w:rFonts w:ascii="Arial" w:hAnsi="Arial" w:cs="Arial"/>
                <w:sz w:val="16"/>
              </w:rPr>
            </w:pPr>
            <w:r>
              <w:rPr>
                <w:rFonts w:ascii="Arial" w:hAnsi="Arial" w:cs="Arial"/>
                <w:sz w:val="16"/>
              </w:rPr>
              <w:t>1600</w:t>
            </w:r>
          </w:p>
        </w:tc>
      </w:tr>
    </w:tbl>
    <w:p w:rsidR="007C42F3" w:rsidRDefault="007C42F3" w:rsidP="007C42F3">
      <w:pPr>
        <w:pStyle w:val="Heading4"/>
      </w:pPr>
      <w:r>
        <w:t>Description</w:t>
      </w:r>
    </w:p>
    <w:p w:rsidR="009F037A" w:rsidRDefault="007C42F3" w:rsidP="00FF2D19">
      <w:pPr>
        <w:rPr>
          <w:rFonts w:ascii="Arial" w:hAnsi="Arial"/>
          <w:b/>
          <w:kern w:val="28"/>
          <w:sz w:val="28"/>
        </w:rPr>
      </w:pPr>
      <w:r>
        <w:t>Refer “</w:t>
      </w:r>
      <w:r w:rsidR="00795D31" w:rsidRPr="00795D31">
        <w:t>Smooth_HwPos</w:t>
      </w:r>
      <w:r>
        <w:t>” block in the model</w:t>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239"/>
      </w:tblGrid>
      <w:tr w:rsidR="002C03D8" w:rsidRPr="006A25CC" w:rsidTr="0077281A">
        <w:trPr>
          <w:trHeight w:val="341"/>
        </w:trPr>
        <w:tc>
          <w:tcPr>
            <w:tcW w:w="46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Rte_InitValue_HwTorque_HwNm_f32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37677D">
              <w:rPr>
                <w:rFonts w:ascii="Arial" w:hAnsi="Arial" w:cs="Arial"/>
                <w:sz w:val="16"/>
                <w:szCs w:val="16"/>
              </w:rPr>
              <w:t>Rte_InitValue_MotorVelCRF_MtrRadpS_f32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37677D"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Rte_InitValue_RelHwPos_HwDeg_f32</w:t>
            </w:r>
          </w:p>
        </w:tc>
        <w:tc>
          <w:tcPr>
            <w:tcW w:w="4239" w:type="dxa"/>
            <w:vAlign w:val="center"/>
          </w:tcPr>
          <w:p w:rsidR="007708C4"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Rte_InitValue_TorqueCmdCRF_MtrNm_f32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Rte_InitValue_SensorlessAuthority_Uls_f32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Rte_InitValue_SensorlessHwPos_HwDeg_f32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Rte_InitValue_VehicleSpeed_Kph_f32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sidRPr="0037677D">
              <w:rPr>
                <w:rFonts w:ascii="Arial" w:hAnsi="Arial" w:cs="Arial"/>
                <w:sz w:val="16"/>
                <w:szCs w:val="16"/>
              </w:rPr>
              <w:t>Rte_InitValue_VehicleSpeedValid_Cnt_lgc</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37677D"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Rte_InitValue_CcwEOT_HwDeg_f32</w:t>
            </w:r>
          </w:p>
        </w:tc>
        <w:tc>
          <w:tcPr>
            <w:tcW w:w="4239" w:type="dxa"/>
            <w:vAlign w:val="center"/>
          </w:tcPr>
          <w:p w:rsidR="004F1004" w:rsidRDefault="00A32775" w:rsidP="000429FC">
            <w:pPr>
              <w:spacing w:before="100" w:beforeAutospacing="1" w:after="100" w:afterAutospacing="1"/>
              <w:rPr>
                <w:rFonts w:ascii="Arial" w:hAnsi="Arial" w:cs="Arial"/>
                <w:sz w:val="16"/>
                <w:szCs w:val="16"/>
              </w:rPr>
            </w:pPr>
            <w:del w:id="299" w:author="Anne, Krishna" w:date="2016-02-24T13:45:00Z">
              <w:r w:rsidDel="00953332">
                <w:rPr>
                  <w:rFonts w:ascii="Arial" w:hAnsi="Arial" w:cs="Arial"/>
                  <w:sz w:val="16"/>
                  <w:szCs w:val="16"/>
                </w:rPr>
                <w:delText>-360</w:delText>
              </w:r>
            </w:del>
            <w:ins w:id="300" w:author="Anne, Krishna" w:date="2016-02-24T13:45:00Z">
              <w:r w:rsidR="00953332">
                <w:rPr>
                  <w:rFonts w:ascii="Arial" w:hAnsi="Arial" w:cs="Arial"/>
                  <w:sz w:val="16"/>
                  <w:szCs w:val="16"/>
                </w:rPr>
                <w:t>0</w:t>
              </w:r>
            </w:ins>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Rte_InitValue_CwEOT_HwDeg_f32</w:t>
            </w:r>
          </w:p>
        </w:tc>
        <w:tc>
          <w:tcPr>
            <w:tcW w:w="4239" w:type="dxa"/>
            <w:vAlign w:val="center"/>
          </w:tcPr>
          <w:p w:rsidR="004F1004" w:rsidRDefault="00A32775" w:rsidP="000429FC">
            <w:pPr>
              <w:spacing w:before="100" w:beforeAutospacing="1" w:after="100" w:afterAutospacing="1"/>
              <w:rPr>
                <w:rFonts w:ascii="Arial" w:hAnsi="Arial" w:cs="Arial"/>
                <w:sz w:val="16"/>
                <w:szCs w:val="16"/>
              </w:rPr>
            </w:pPr>
            <w:del w:id="301" w:author="Anne, Krishna" w:date="2016-02-24T13:45:00Z">
              <w:r w:rsidDel="00953332">
                <w:rPr>
                  <w:rFonts w:ascii="Arial" w:hAnsi="Arial" w:cs="Arial"/>
                  <w:sz w:val="16"/>
                  <w:szCs w:val="16"/>
                </w:rPr>
                <w:delText>360</w:delText>
              </w:r>
            </w:del>
            <w:ins w:id="302" w:author="Anne, Krishna" w:date="2016-02-24T13:45:00Z">
              <w:r w:rsidR="00953332">
                <w:rPr>
                  <w:rFonts w:ascii="Arial" w:hAnsi="Arial" w:cs="Arial"/>
                  <w:sz w:val="16"/>
                  <w:szCs w:val="16"/>
                </w:rPr>
                <w:t>0</w:t>
              </w:r>
            </w:ins>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Rte_InitValue_HandwheelPosition_HwDeg_f32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Rte_InitValue_HwAuth_Uls_f32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FA3436" w:rsidRPr="004B5BE2" w:rsidTr="00A53C19">
        <w:trPr>
          <w:trHeight w:val="341"/>
        </w:trPr>
        <w:tc>
          <w:tcPr>
            <w:tcW w:w="4671" w:type="dxa"/>
            <w:vAlign w:val="center"/>
          </w:tcPr>
          <w:p w:rsidR="00FA3436" w:rsidRPr="004F1004" w:rsidRDefault="00FA3436" w:rsidP="000429FC">
            <w:pPr>
              <w:spacing w:before="100" w:beforeAutospacing="1" w:after="100" w:afterAutospacing="1"/>
              <w:rPr>
                <w:rFonts w:ascii="Arial" w:hAnsi="Arial" w:cs="Arial"/>
                <w:sz w:val="16"/>
                <w:szCs w:val="16"/>
              </w:rPr>
            </w:pPr>
            <w:r w:rsidRPr="00FA3436">
              <w:rPr>
                <w:rFonts w:ascii="Arial" w:hAnsi="Arial" w:cs="Arial"/>
                <w:sz w:val="16"/>
                <w:szCs w:val="16"/>
              </w:rPr>
              <w:t>Rte_InitValue_SrlHwAg_HwDeg_f32</w:t>
            </w:r>
          </w:p>
        </w:tc>
        <w:tc>
          <w:tcPr>
            <w:tcW w:w="4239" w:type="dxa"/>
            <w:vAlign w:val="center"/>
          </w:tcPr>
          <w:p w:rsidR="00FA3436" w:rsidRDefault="00FA3436"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FA3436" w:rsidRPr="004B5BE2" w:rsidTr="00A53C19">
        <w:trPr>
          <w:trHeight w:val="341"/>
        </w:trPr>
        <w:tc>
          <w:tcPr>
            <w:tcW w:w="4671" w:type="dxa"/>
            <w:vAlign w:val="center"/>
          </w:tcPr>
          <w:p w:rsidR="00FA3436" w:rsidRPr="004F1004" w:rsidRDefault="00FA3436" w:rsidP="000429FC">
            <w:pPr>
              <w:spacing w:before="100" w:beforeAutospacing="1" w:after="100" w:afterAutospacing="1"/>
              <w:rPr>
                <w:rFonts w:ascii="Arial" w:hAnsi="Arial" w:cs="Arial"/>
                <w:sz w:val="16"/>
                <w:szCs w:val="16"/>
              </w:rPr>
            </w:pPr>
            <w:r w:rsidRPr="00FA3436">
              <w:rPr>
                <w:rFonts w:ascii="Arial" w:hAnsi="Arial" w:cs="Arial"/>
                <w:sz w:val="16"/>
                <w:szCs w:val="16"/>
              </w:rPr>
              <w:t>Rte_InitValue_SrlHwAgVld_Cnt_lgc</w:t>
            </w:r>
          </w:p>
        </w:tc>
        <w:tc>
          <w:tcPr>
            <w:tcW w:w="4239" w:type="dxa"/>
            <w:vAlign w:val="center"/>
          </w:tcPr>
          <w:p w:rsidR="00FA3436" w:rsidRDefault="00FA3436"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953332" w:rsidRPr="004B5BE2" w:rsidTr="00A53C19">
        <w:trPr>
          <w:trHeight w:val="341"/>
          <w:ins w:id="303" w:author="Anne, Krishna" w:date="2016-02-24T13:51:00Z"/>
        </w:trPr>
        <w:tc>
          <w:tcPr>
            <w:tcW w:w="4671" w:type="dxa"/>
            <w:vAlign w:val="center"/>
          </w:tcPr>
          <w:p w:rsidR="00953332" w:rsidRPr="00FA3436" w:rsidRDefault="00953332" w:rsidP="000429FC">
            <w:pPr>
              <w:spacing w:before="100" w:beforeAutospacing="1" w:after="100" w:afterAutospacing="1"/>
              <w:rPr>
                <w:ins w:id="304" w:author="Anne, Krishna" w:date="2016-02-24T13:51:00Z"/>
                <w:rFonts w:ascii="Arial" w:hAnsi="Arial" w:cs="Arial"/>
                <w:sz w:val="16"/>
                <w:szCs w:val="16"/>
              </w:rPr>
            </w:pPr>
            <w:ins w:id="305" w:author="Anne, Krishna" w:date="2016-02-24T13:51:00Z">
              <w:r w:rsidRPr="00FA3436">
                <w:rPr>
                  <w:rFonts w:ascii="Arial" w:hAnsi="Arial" w:cs="Arial"/>
                  <w:sz w:val="16"/>
                  <w:szCs w:val="16"/>
                </w:rPr>
                <w:t>Rte_InitValue_</w:t>
              </w:r>
            </w:ins>
            <w:ins w:id="306" w:author="Anne, Krishna" w:date="2016-02-24T13:52:00Z">
              <w:r>
                <w:rPr>
                  <w:rFonts w:ascii="Arial" w:hAnsi="Arial" w:cs="Arial"/>
                  <w:sz w:val="16"/>
                  <w:szCs w:val="16"/>
                </w:rPr>
                <w:t>A</w:t>
              </w:r>
            </w:ins>
            <w:ins w:id="307" w:author="Anne, Krishna" w:date="2016-02-24T13:51:00Z">
              <w:r w:rsidRPr="00953332">
                <w:rPr>
                  <w:rFonts w:ascii="Arial" w:hAnsi="Arial" w:cs="Arial"/>
                  <w:sz w:val="16"/>
                  <w:szCs w:val="16"/>
                </w:rPr>
                <w:t>ssistAssyPolarity_Cnt_s08</w:t>
              </w:r>
            </w:ins>
          </w:p>
        </w:tc>
        <w:tc>
          <w:tcPr>
            <w:tcW w:w="4239" w:type="dxa"/>
            <w:vAlign w:val="center"/>
          </w:tcPr>
          <w:p w:rsidR="00953332" w:rsidRDefault="00953332" w:rsidP="000429FC">
            <w:pPr>
              <w:spacing w:before="100" w:beforeAutospacing="1" w:after="100" w:afterAutospacing="1"/>
              <w:rPr>
                <w:ins w:id="308" w:author="Anne, Krishna" w:date="2016-02-24T13:51:00Z"/>
                <w:rFonts w:ascii="Arial" w:hAnsi="Arial" w:cs="Arial"/>
                <w:sz w:val="16"/>
                <w:szCs w:val="16"/>
              </w:rPr>
            </w:pPr>
            <w:ins w:id="309" w:author="Anne, Krishna" w:date="2016-02-24T13:51:00Z">
              <w:r>
                <w:rPr>
                  <w:rFonts w:ascii="Arial" w:hAnsi="Arial" w:cs="Arial"/>
                  <w:sz w:val="16"/>
                  <w:szCs w:val="16"/>
                </w:rPr>
                <w:t>0</w:t>
              </w:r>
            </w:ins>
          </w:p>
        </w:tc>
      </w:tr>
    </w:tbl>
    <w:p w:rsidR="002C03D8" w:rsidRPr="002C03D8" w:rsidRDefault="002C03D8" w:rsidP="002C03D8"/>
    <w:p w:rsidR="00A53C19" w:rsidRDefault="00A53C19" w:rsidP="007708C4">
      <w:pPr>
        <w:spacing w:after="0"/>
        <w:rPr>
          <w:rFonts w:ascii="Arial" w:hAnsi="Arial"/>
          <w:b/>
          <w:sz w:val="24"/>
        </w:rPr>
      </w:pPr>
      <w:r>
        <w:br w:type="page"/>
      </w:r>
    </w:p>
    <w:p w:rsidR="004A781C" w:rsidRDefault="004A781C">
      <w:pPr>
        <w:pStyle w:val="Heading2"/>
      </w:pPr>
      <w:r>
        <w:lastRenderedPageBreak/>
        <w:t>Initialization Functions</w:t>
      </w:r>
    </w:p>
    <w:p w:rsidR="004A781C" w:rsidRDefault="004A781C">
      <w:pPr>
        <w:pStyle w:val="Heading3"/>
      </w:pPr>
      <w:proofErr w:type="spellStart"/>
      <w:r>
        <w:t>Init</w:t>
      </w:r>
      <w:proofErr w:type="spellEnd"/>
      <w:r>
        <w:t xml:space="preserve">: </w:t>
      </w:r>
      <w:fldSimple w:instr=" DOCPROPERTY  &quot;Module Name&quot;  \* MERGEFORMAT ">
        <w:r w:rsidR="001C7C4E">
          <w:t>VehDyn</w:t>
        </w:r>
      </w:fldSimple>
      <w:r w:rsidR="00A53C19">
        <w:t>_Init1</w:t>
      </w:r>
    </w:p>
    <w:p w:rsidR="004A781C" w:rsidRDefault="004A781C">
      <w:pPr>
        <w:pStyle w:val="Heading4"/>
      </w:pPr>
      <w:r>
        <w:t>Design Rationale</w:t>
      </w:r>
    </w:p>
    <w:p w:rsidR="00846EC3" w:rsidRDefault="00846EC3">
      <w:r>
        <w:t>Assignment of calibrations to Hi, Lo and Det speed dependant structures for use with vehicle dynamics is done here as the copy of calibrations only needs to be done once and there are variables internal to the structure</w:t>
      </w:r>
      <w:r w:rsidR="00AD7D15">
        <w:t>s</w:t>
      </w:r>
      <w:r>
        <w:t xml:space="preserve"> that must also be initialized.</w:t>
      </w:r>
    </w:p>
    <w:p w:rsidR="004A781C" w:rsidRDefault="004A781C">
      <w:pPr>
        <w:pStyle w:val="Heading4"/>
      </w:pPr>
      <w:r>
        <w:t>Module Outputs</w:t>
      </w:r>
    </w:p>
    <w:p w:rsidR="004A781C" w:rsidRDefault="00F141E2">
      <w:r>
        <w:t>None</w:t>
      </w:r>
    </w:p>
    <w:p w:rsidR="004A781C" w:rsidRDefault="004A781C">
      <w:pPr>
        <w:pStyle w:val="Heading4"/>
      </w:pPr>
      <w:r>
        <w:t xml:space="preserve">Module Internal  </w:t>
      </w:r>
    </w:p>
    <w:p w:rsidR="00D27F6A" w:rsidRPr="00D27F6A" w:rsidRDefault="00D27F6A" w:rsidP="00D27F6A">
      <w:r>
        <w:t>See “</w:t>
      </w:r>
      <w:r w:rsidRPr="00D27F6A">
        <w:t>VehCentrDtmnByMotPosnInit1</w:t>
      </w:r>
      <w:r>
        <w:t>” block in the model</w:t>
      </w:r>
    </w:p>
    <w:p w:rsidR="00846EC3" w:rsidRDefault="00846EC3" w:rsidP="00846EC3">
      <w:pPr>
        <w:jc w:val="center"/>
      </w:pPr>
    </w:p>
    <w:p w:rsidR="0049256E" w:rsidRDefault="0049256E" w:rsidP="00846EC3">
      <w:pPr>
        <w:jc w:val="center"/>
      </w:pPr>
    </w:p>
    <w:p w:rsidR="004A781C" w:rsidRDefault="004A781C" w:rsidP="0049256E">
      <w:pPr>
        <w:pStyle w:val="Heading2"/>
      </w:pPr>
      <w:r w:rsidRPr="00846EC3">
        <w:rPr>
          <w:lang w:val="fr-FR"/>
        </w:rPr>
        <w:br w:type="page"/>
      </w:r>
      <w:r>
        <w:lastRenderedPageBreak/>
        <w:t>Periodic Functions</w:t>
      </w:r>
    </w:p>
    <w:p w:rsidR="00A53C19" w:rsidRDefault="00A53C19" w:rsidP="00A53C19">
      <w:pPr>
        <w:pStyle w:val="Heading3"/>
      </w:pPr>
      <w:r>
        <w:t xml:space="preserve">Per: </w:t>
      </w:r>
      <w:fldSimple w:instr=" DOCPROPERTY &quot;Module Name&quot;  \* MERGEFORMAT ">
        <w:r w:rsidR="001C7C4E">
          <w:t>VehDyn</w:t>
        </w:r>
      </w:fldSimple>
      <w:r>
        <w:t>_Per1</w:t>
      </w:r>
    </w:p>
    <w:p w:rsidR="00A85968" w:rsidRDefault="00A85968" w:rsidP="00A85968">
      <w:pPr>
        <w:pStyle w:val="Heading4"/>
      </w:pPr>
      <w:r>
        <w:t>Design Rationale</w:t>
      </w:r>
    </w:p>
    <w:p w:rsidR="00A85968" w:rsidRPr="00761DE1" w:rsidRDefault="00A85968" w:rsidP="00A85968">
      <w:r>
        <w:t xml:space="preserve">Vehicle dynamics takes advantage of the fact that the conditions for determining use of the high speed algorithm follow the exact same procedure as in the common autocentering algorithm. Therefore, a third structure is used to determine the switch to high speed using </w:t>
      </w:r>
      <w:r w:rsidR="008F4F97">
        <w:t xml:space="preserve">a combination of </w:t>
      </w:r>
      <w:r>
        <w:t xml:space="preserve"> cals defined for </w:t>
      </w:r>
      <w:r w:rsidR="008F4F97">
        <w:t>LoSpd AutoCentering, HiSpd Autocentering, and “HiSpdTimer4”</w:t>
      </w:r>
      <w:r>
        <w:t xml:space="preserve"> in the FDD. Instead of using the output generated from this autocenterring algorithm, the </w:t>
      </w:r>
      <w:r w:rsidR="00344E87">
        <w:t>Filter</w:t>
      </w:r>
      <w:r>
        <w:t xml:space="preserve">2Enable_Cnt_lgc flag is examined and when </w:t>
      </w:r>
      <w:r w:rsidR="008F4F97">
        <w:t xml:space="preserve">it becomes </w:t>
      </w:r>
      <w:r>
        <w:t xml:space="preserve">TRUE, high speed autocentering is </w:t>
      </w:r>
      <w:r w:rsidR="008F4F97">
        <w:t>allowed</w:t>
      </w:r>
      <w:r>
        <w:t>.</w:t>
      </w:r>
    </w:p>
    <w:p w:rsidR="00A53C19" w:rsidRDefault="00A53C19" w:rsidP="00A53C19">
      <w:pPr>
        <w:pStyle w:val="Heading4"/>
      </w:pPr>
      <w:r>
        <w:t>Store Module Inputs to Local copies</w:t>
      </w:r>
    </w:p>
    <w:p w:rsidR="00A85968" w:rsidRPr="00A85968" w:rsidRDefault="00A85968" w:rsidP="00A85968">
      <w:pPr>
        <w:rPr>
          <w:sz w:val="18"/>
          <w:szCs w:val="18"/>
        </w:rPr>
      </w:pPr>
      <w:r w:rsidRPr="00A85968">
        <w:rPr>
          <w:sz w:val="18"/>
          <w:szCs w:val="18"/>
        </w:rPr>
        <w:tab/>
        <w:t>VehicleSpeed_Kph_T_f32 = Rte_IRead_</w:t>
      </w:r>
      <w:r w:rsidR="001C7C4E" w:rsidRPr="001C7C4E">
        <w:rPr>
          <w:sz w:val="18"/>
          <w:szCs w:val="18"/>
        </w:rPr>
        <w:t>VehDyn_</w:t>
      </w:r>
      <w:r w:rsidRPr="00A85968">
        <w:rPr>
          <w:sz w:val="18"/>
          <w:szCs w:val="18"/>
        </w:rPr>
        <w:t>Per1_VehicleSpeed_Kph_f32()</w:t>
      </w:r>
    </w:p>
    <w:p w:rsidR="00A85968" w:rsidRPr="00A85968" w:rsidRDefault="00A85968" w:rsidP="00A85968">
      <w:pPr>
        <w:rPr>
          <w:sz w:val="18"/>
          <w:szCs w:val="18"/>
        </w:rPr>
      </w:pPr>
      <w:r w:rsidRPr="00A85968">
        <w:rPr>
          <w:sz w:val="18"/>
          <w:szCs w:val="18"/>
        </w:rPr>
        <w:tab/>
        <w:t>HwTorque_HwNm_T_f32 = Rte_IRead_</w:t>
      </w:r>
      <w:r w:rsidR="001C7C4E" w:rsidRPr="001C7C4E">
        <w:rPr>
          <w:sz w:val="18"/>
          <w:szCs w:val="18"/>
        </w:rPr>
        <w:t>VehDyn_</w:t>
      </w:r>
      <w:r w:rsidRPr="00A85968">
        <w:rPr>
          <w:sz w:val="18"/>
          <w:szCs w:val="18"/>
        </w:rPr>
        <w:t>Per1_H</w:t>
      </w:r>
      <w:r w:rsidR="005116BB">
        <w:rPr>
          <w:sz w:val="18"/>
          <w:szCs w:val="18"/>
        </w:rPr>
        <w:t>w</w:t>
      </w:r>
      <w:r w:rsidRPr="00A85968">
        <w:rPr>
          <w:sz w:val="18"/>
          <w:szCs w:val="18"/>
        </w:rPr>
        <w:t>Torque_HwNm_f32()</w:t>
      </w:r>
    </w:p>
    <w:p w:rsidR="00A85968" w:rsidRPr="00A85968" w:rsidRDefault="00A85968" w:rsidP="00A85968">
      <w:pPr>
        <w:rPr>
          <w:sz w:val="18"/>
          <w:szCs w:val="18"/>
        </w:rPr>
      </w:pPr>
      <w:r w:rsidRPr="00A85968">
        <w:rPr>
          <w:sz w:val="18"/>
          <w:szCs w:val="18"/>
        </w:rPr>
        <w:tab/>
        <w:t>TorqueCmdCRF_MtrNm_T_f32 = Rte_IRead_VehDyn_Per1_TorqueCmdCRF_MtrNm_f32()</w:t>
      </w:r>
    </w:p>
    <w:p w:rsidR="00A85968" w:rsidRPr="00A85968" w:rsidRDefault="00A85968" w:rsidP="00A85968">
      <w:pPr>
        <w:rPr>
          <w:sz w:val="18"/>
          <w:szCs w:val="18"/>
        </w:rPr>
      </w:pPr>
      <w:r w:rsidRPr="00A85968">
        <w:rPr>
          <w:sz w:val="18"/>
          <w:szCs w:val="18"/>
        </w:rPr>
        <w:tab/>
        <w:t>VehicleSpeedValid_Cnt_T_lgc = Rte_IRead_VehDyn_Per1_VehicleSpeedValid_Cnt_lgc()</w:t>
      </w:r>
    </w:p>
    <w:p w:rsidR="00A85968" w:rsidRPr="00A85968" w:rsidRDefault="00A85968" w:rsidP="00A85968">
      <w:pPr>
        <w:rPr>
          <w:sz w:val="18"/>
          <w:szCs w:val="18"/>
        </w:rPr>
      </w:pPr>
      <w:r w:rsidRPr="00A85968">
        <w:rPr>
          <w:sz w:val="18"/>
          <w:szCs w:val="18"/>
        </w:rPr>
        <w:tab/>
        <w:t>MotorVelCRF_MtrRadpS_T_f32 = Rte_IRead_VehDyn_Per1_MotorVelCRF_MtrRadpS_f32()</w:t>
      </w:r>
    </w:p>
    <w:p w:rsidR="00660603" w:rsidRDefault="00A85968" w:rsidP="00A85968">
      <w:pPr>
        <w:rPr>
          <w:sz w:val="18"/>
          <w:szCs w:val="18"/>
        </w:rPr>
      </w:pPr>
      <w:r w:rsidRPr="00A85968">
        <w:rPr>
          <w:sz w:val="18"/>
          <w:szCs w:val="18"/>
        </w:rPr>
        <w:tab/>
        <w:t>RelHwPos_HwDeg_T_f32 = Rte_IRead_VehDyn_Per1_RelHwPos_HwDeg_f32()</w:t>
      </w:r>
    </w:p>
    <w:p w:rsidR="004302D6" w:rsidRPr="004302D6" w:rsidRDefault="004302D6" w:rsidP="004302D6">
      <w:pPr>
        <w:ind w:firstLine="720"/>
        <w:rPr>
          <w:sz w:val="18"/>
          <w:szCs w:val="18"/>
        </w:rPr>
      </w:pPr>
      <w:r w:rsidRPr="004302D6">
        <w:rPr>
          <w:sz w:val="18"/>
          <w:szCs w:val="18"/>
        </w:rPr>
        <w:t>CwEOTPosition_HwDeg_T_f32 = Rte_IRead_V</w:t>
      </w:r>
      <w:r w:rsidR="005116BB">
        <w:rPr>
          <w:sz w:val="18"/>
          <w:szCs w:val="18"/>
        </w:rPr>
        <w:t>ehDyn_Per1_CwEOT</w:t>
      </w:r>
      <w:r>
        <w:rPr>
          <w:sz w:val="18"/>
          <w:szCs w:val="18"/>
        </w:rPr>
        <w:t>_HwDeg_f32()</w:t>
      </w:r>
    </w:p>
    <w:p w:rsidR="004302D6" w:rsidRDefault="004302D6" w:rsidP="004302D6">
      <w:pPr>
        <w:rPr>
          <w:sz w:val="18"/>
          <w:szCs w:val="18"/>
        </w:rPr>
      </w:pPr>
      <w:r w:rsidRPr="004302D6">
        <w:rPr>
          <w:sz w:val="18"/>
          <w:szCs w:val="18"/>
        </w:rPr>
        <w:tab/>
        <w:t>CcwEOTPosition_HwDeg_T_f32 = Rte_IRead_VehDyn_Per1_CcwEOT_HwDeg_f32()</w:t>
      </w:r>
    </w:p>
    <w:p w:rsidR="00863A62" w:rsidRPr="00CD15A8" w:rsidRDefault="00863A62" w:rsidP="00863A62">
      <w:pPr>
        <w:rPr>
          <w:sz w:val="18"/>
          <w:szCs w:val="18"/>
        </w:rPr>
      </w:pPr>
      <w:r>
        <w:rPr>
          <w:sz w:val="18"/>
          <w:szCs w:val="18"/>
        </w:rPr>
        <w:t xml:space="preserve">  </w:t>
      </w:r>
      <w:r>
        <w:rPr>
          <w:sz w:val="18"/>
          <w:szCs w:val="18"/>
        </w:rPr>
        <w:tab/>
      </w:r>
      <w:r w:rsidRPr="00CD15A8">
        <w:rPr>
          <w:sz w:val="18"/>
          <w:szCs w:val="18"/>
        </w:rPr>
        <w:t>SrlHwAgVld_Cnt_T_lgc = Rte_IRead_V</w:t>
      </w:r>
      <w:r>
        <w:rPr>
          <w:sz w:val="18"/>
          <w:szCs w:val="18"/>
        </w:rPr>
        <w:t>ehDyn_Per1_SrlHwAgVld_Cnt_lgc()</w:t>
      </w:r>
    </w:p>
    <w:p w:rsidR="00660603" w:rsidRDefault="00863A62" w:rsidP="00A53C19">
      <w:pPr>
        <w:rPr>
          <w:sz w:val="18"/>
          <w:szCs w:val="18"/>
        </w:rPr>
      </w:pPr>
      <w:r w:rsidRPr="00CD15A8">
        <w:rPr>
          <w:sz w:val="18"/>
          <w:szCs w:val="18"/>
        </w:rPr>
        <w:tab/>
        <w:t>SrlHwAg_HwDeg_T_f32 = Rte_IRead_VehDyn_Per1_SrlHwAg_HwDeg_f32()</w:t>
      </w:r>
    </w:p>
    <w:p w:rsidR="00A85968" w:rsidRDefault="00A85968" w:rsidP="00A85968">
      <w:pPr>
        <w:pStyle w:val="Heading4"/>
      </w:pPr>
      <w:r>
        <w:t>Description</w:t>
      </w:r>
    </w:p>
    <w:p w:rsidR="00F44C11" w:rsidRDefault="00D27F6A" w:rsidP="00A85968">
      <w:pPr>
        <w:spacing w:after="0"/>
        <w:jc w:val="center"/>
      </w:pPr>
      <w:r>
        <w:t>See “VehCentrDtmnByMotPosnPer1” block in the model</w:t>
      </w:r>
    </w:p>
    <w:p w:rsidR="00A53C19" w:rsidRDefault="00A53C19" w:rsidP="00A53C19">
      <w:pPr>
        <w:pStyle w:val="Heading4"/>
      </w:pPr>
      <w:r>
        <w:t>Store Local copy of outputs into Module Outputs</w:t>
      </w:r>
    </w:p>
    <w:p w:rsidR="00375BDD" w:rsidRPr="00375BDD" w:rsidRDefault="001842D8" w:rsidP="00375BDD">
      <w:pPr>
        <w:rPr>
          <w:sz w:val="18"/>
          <w:szCs w:val="18"/>
        </w:rPr>
      </w:pPr>
      <w:r>
        <w:rPr>
          <w:sz w:val="18"/>
          <w:szCs w:val="18"/>
        </w:rPr>
        <w:t>Rte_IWrite_VehDyn_Per1_Sensor</w:t>
      </w:r>
      <w:r w:rsidR="00375BDD" w:rsidRPr="00375BDD">
        <w:rPr>
          <w:sz w:val="18"/>
          <w:szCs w:val="18"/>
        </w:rPr>
        <w:t>lessHwPos_HwDeg_</w:t>
      </w:r>
      <w:r w:rsidR="00375BDD">
        <w:rPr>
          <w:sz w:val="18"/>
          <w:szCs w:val="18"/>
        </w:rPr>
        <w:t>f32(SnsrlessHwPos_HwDeg_T_f32)</w:t>
      </w:r>
    </w:p>
    <w:p w:rsidR="00375BDD" w:rsidRDefault="001842D8" w:rsidP="00375BDD">
      <w:pPr>
        <w:rPr>
          <w:sz w:val="18"/>
          <w:szCs w:val="18"/>
        </w:rPr>
      </w:pPr>
      <w:r>
        <w:rPr>
          <w:sz w:val="18"/>
          <w:szCs w:val="18"/>
        </w:rPr>
        <w:t>Rte_IWrite_VehDyn_Per1_Sensor</w:t>
      </w:r>
      <w:r w:rsidR="00375BDD" w:rsidRPr="00375BDD">
        <w:rPr>
          <w:sz w:val="18"/>
          <w:szCs w:val="18"/>
        </w:rPr>
        <w:t>lessHwAuth_Ul</w:t>
      </w:r>
      <w:r w:rsidR="00375BDD">
        <w:rPr>
          <w:sz w:val="18"/>
          <w:szCs w:val="18"/>
        </w:rPr>
        <w:t>s_f32(SnsrlessHwAuth_Uls_T_f32)</w:t>
      </w:r>
    </w:p>
    <w:p w:rsidR="003F2B46" w:rsidRDefault="003F2B46" w:rsidP="00375BDD">
      <w:pPr>
        <w:rPr>
          <w:sz w:val="18"/>
          <w:szCs w:val="18"/>
        </w:rPr>
      </w:pPr>
    </w:p>
    <w:p w:rsidR="002C4468" w:rsidRDefault="002C4468" w:rsidP="002C4468">
      <w:pPr>
        <w:pStyle w:val="Heading3"/>
      </w:pPr>
      <w:r>
        <w:t xml:space="preserve">Trns: </w:t>
      </w:r>
      <w:r w:rsidRPr="00E12532">
        <w:t>VehDyn_Trns1</w:t>
      </w:r>
    </w:p>
    <w:p w:rsidR="002C4468" w:rsidRDefault="002C4468" w:rsidP="002C4468">
      <w:pPr>
        <w:pStyle w:val="Heading4"/>
      </w:pPr>
      <w:r>
        <w:t>Design Rationale</w:t>
      </w:r>
    </w:p>
    <w:p w:rsidR="00C06938" w:rsidRPr="00C06938" w:rsidRDefault="00C06938" w:rsidP="00C06938">
      <w:r>
        <w:t>This function implements the Power Off functions defined in the FDD model</w:t>
      </w:r>
    </w:p>
    <w:p w:rsidR="002C4468" w:rsidRDefault="002C4468" w:rsidP="002C4468">
      <w:pPr>
        <w:pStyle w:val="Heading4"/>
      </w:pPr>
      <w:r>
        <w:t>Program Flow Start</w:t>
      </w:r>
    </w:p>
    <w:p w:rsidR="002C4468" w:rsidRDefault="002C4468" w:rsidP="002C4468">
      <w:pPr>
        <w:pStyle w:val="Heading4"/>
      </w:pPr>
      <w:r>
        <w:t>Store Module Inputs to Local copies</w:t>
      </w:r>
    </w:p>
    <w:p w:rsidR="002C4468" w:rsidRPr="00E12532" w:rsidRDefault="002C4468" w:rsidP="002C4468">
      <w:pPr>
        <w:rPr>
          <w:sz w:val="18"/>
          <w:szCs w:val="18"/>
        </w:rPr>
      </w:pPr>
      <w:r w:rsidRPr="00E12532">
        <w:rPr>
          <w:sz w:val="18"/>
          <w:szCs w:val="18"/>
        </w:rPr>
        <w:t>HandWheelPos_HwDeg_T_f32 = Rte_IRead_VehDyn</w:t>
      </w:r>
      <w:r w:rsidR="001842D8">
        <w:rPr>
          <w:sz w:val="18"/>
          <w:szCs w:val="18"/>
        </w:rPr>
        <w:t>_Trns1_Handw</w:t>
      </w:r>
      <w:r>
        <w:rPr>
          <w:sz w:val="18"/>
          <w:szCs w:val="18"/>
        </w:rPr>
        <w:t>heelPos</w:t>
      </w:r>
      <w:r w:rsidR="001842D8">
        <w:rPr>
          <w:sz w:val="18"/>
          <w:szCs w:val="18"/>
        </w:rPr>
        <w:t>ition</w:t>
      </w:r>
      <w:r>
        <w:rPr>
          <w:sz w:val="18"/>
          <w:szCs w:val="18"/>
        </w:rPr>
        <w:t>_HwDeg_f32()</w:t>
      </w:r>
    </w:p>
    <w:p w:rsidR="002C4468" w:rsidRDefault="002C4468" w:rsidP="002C4468">
      <w:pPr>
        <w:rPr>
          <w:sz w:val="18"/>
          <w:szCs w:val="18"/>
        </w:rPr>
      </w:pPr>
      <w:r w:rsidRPr="00E12532">
        <w:rPr>
          <w:sz w:val="18"/>
          <w:szCs w:val="18"/>
        </w:rPr>
        <w:t>HandWheelAuth_Uls_T_f32 = Rte_IRead_VehDy</w:t>
      </w:r>
      <w:r w:rsidR="001842D8">
        <w:rPr>
          <w:sz w:val="18"/>
          <w:szCs w:val="18"/>
        </w:rPr>
        <w:t>n_Trns1_Hw</w:t>
      </w:r>
      <w:r>
        <w:rPr>
          <w:sz w:val="18"/>
          <w:szCs w:val="18"/>
        </w:rPr>
        <w:t>Auth_Uls_f32()</w:t>
      </w:r>
    </w:p>
    <w:p w:rsidR="002C4468" w:rsidRDefault="009602E2" w:rsidP="002C4468">
      <w:pPr>
        <w:rPr>
          <w:ins w:id="310" w:author="Anne, Krishna" w:date="2016-02-24T13:47:00Z"/>
          <w:sz w:val="18"/>
          <w:szCs w:val="18"/>
        </w:rPr>
      </w:pPr>
      <w:r w:rsidRPr="009602E2">
        <w:rPr>
          <w:sz w:val="18"/>
          <w:szCs w:val="18"/>
        </w:rPr>
        <w:lastRenderedPageBreak/>
        <w:t>MechMtrPos1_Rev_T_f32 = Rte_IRead_VehDyn_Trns1_MechMtrPos_Rev_f32()</w:t>
      </w:r>
    </w:p>
    <w:p w:rsidR="00953332" w:rsidRDefault="00953332" w:rsidP="002C4468">
      <w:pPr>
        <w:rPr>
          <w:sz w:val="18"/>
          <w:szCs w:val="18"/>
        </w:rPr>
      </w:pPr>
      <w:ins w:id="311" w:author="Anne, Krishna" w:date="2016-02-24T13:48:00Z">
        <w:r w:rsidRPr="00953332">
          <w:rPr>
            <w:sz w:val="18"/>
            <w:szCs w:val="18"/>
          </w:rPr>
          <w:t>AssistAssyPolarity_Uls_T_s08</w:t>
        </w:r>
        <w:r>
          <w:rPr>
            <w:sz w:val="18"/>
            <w:szCs w:val="18"/>
          </w:rPr>
          <w:t xml:space="preserve"> = </w:t>
        </w:r>
      </w:ins>
      <w:ins w:id="312" w:author="Anne, Krishna" w:date="2016-02-24T13:47:00Z">
        <w:r w:rsidRPr="00953332">
          <w:rPr>
            <w:sz w:val="18"/>
            <w:szCs w:val="18"/>
          </w:rPr>
          <w:t>Rte_IRead_VehDyn_Trns1_AssistAssyPolarity_Cnt_s08()</w:t>
        </w:r>
      </w:ins>
    </w:p>
    <w:p w:rsidR="002C4468" w:rsidRDefault="002C4468" w:rsidP="002C4468">
      <w:pPr>
        <w:pStyle w:val="Heading4"/>
      </w:pPr>
      <w:r>
        <w:t>Description</w:t>
      </w:r>
    </w:p>
    <w:p w:rsidR="002C4468" w:rsidRDefault="002C4468" w:rsidP="002C4468">
      <w:pPr>
        <w:spacing w:after="0"/>
        <w:jc w:val="center"/>
      </w:pPr>
    </w:p>
    <w:p w:rsidR="000A2BDB" w:rsidRDefault="000A2BDB" w:rsidP="002C4468">
      <w:pPr>
        <w:spacing w:after="0"/>
        <w:jc w:val="center"/>
      </w:pPr>
    </w:p>
    <w:p w:rsidR="002C4468" w:rsidRDefault="000A2BDB" w:rsidP="000A2BDB">
      <w:pPr>
        <w:spacing w:after="0"/>
      </w:pPr>
      <w:r>
        <w:t>Refer “Shutdown” block in the model</w:t>
      </w:r>
      <w:r w:rsidR="002C4468">
        <w:fldChar w:fldCharType="begin"/>
      </w:r>
      <w:r w:rsidR="002C4468">
        <w:fldChar w:fldCharType="end"/>
      </w:r>
    </w:p>
    <w:p w:rsidR="002C4468" w:rsidRDefault="002C4468" w:rsidP="002C4468">
      <w:pPr>
        <w:pStyle w:val="Heading4"/>
      </w:pPr>
      <w:r>
        <w:t>Store Local copy of outputs into Module Outputs</w:t>
      </w:r>
    </w:p>
    <w:p w:rsidR="002C4468" w:rsidRDefault="002C4468" w:rsidP="002C4468">
      <w:pPr>
        <w:pStyle w:val="Heading4"/>
      </w:pPr>
      <w:r>
        <w:t>Program Flow End</w:t>
      </w:r>
    </w:p>
    <w:p w:rsidR="002414DE" w:rsidRDefault="002414DE" w:rsidP="005D0175"/>
    <w:p w:rsidR="004A781C" w:rsidRDefault="004A781C">
      <w:pPr>
        <w:pStyle w:val="Heading2"/>
      </w:pPr>
      <w:r>
        <w:t>Shutdown Functions</w:t>
      </w:r>
    </w:p>
    <w:p w:rsidR="002F0A38" w:rsidRDefault="002F0A38" w:rsidP="002F0A38">
      <w:r>
        <w:t>None</w:t>
      </w:r>
    </w:p>
    <w:p w:rsidR="004A781C" w:rsidRDefault="004A781C">
      <w:pPr>
        <w:pStyle w:val="Heading2"/>
      </w:pPr>
      <w:r>
        <w:t>Interrupt Functions</w:t>
      </w:r>
    </w:p>
    <w:p w:rsidR="004A781C" w:rsidRDefault="00F141E2">
      <w:bookmarkStart w:id="313" w:name="OLE_LINK21"/>
      <w:r>
        <w:t>None</w:t>
      </w:r>
    </w:p>
    <w:bookmarkEnd w:id="313"/>
    <w:p w:rsidR="00F141E2" w:rsidRDefault="00F141E2">
      <w:pPr>
        <w:spacing w:after="0"/>
      </w:pPr>
    </w:p>
    <w:p w:rsidR="004A781C" w:rsidRDefault="004A781C">
      <w:pPr>
        <w:pStyle w:val="Heading2"/>
      </w:pPr>
      <w:r>
        <w:t>Serial Communication Functions</w:t>
      </w:r>
    </w:p>
    <w:p w:rsidR="002F0A38" w:rsidRDefault="001842D8" w:rsidP="002F0A38">
      <w:r>
        <w:t>VehDyn_SCom</w:t>
      </w:r>
    </w:p>
    <w:p w:rsidR="00A873C0" w:rsidRDefault="002414DE" w:rsidP="00A873C0">
      <w:pPr>
        <w:pStyle w:val="Heading3"/>
      </w:pPr>
      <w:r>
        <w:br w:type="page"/>
      </w:r>
      <w:r w:rsidR="00A873C0">
        <w:lastRenderedPageBreak/>
        <w:t xml:space="preserve">Scomm: </w:t>
      </w:r>
      <w:r w:rsidR="001842D8">
        <w:t>VehDyn_</w:t>
      </w:r>
      <w:r w:rsidR="00A873C0" w:rsidRPr="002C4468">
        <w:t>SCom</w:t>
      </w:r>
      <w:r w:rsidR="00580962">
        <w:t>_ResetCenter</w:t>
      </w:r>
    </w:p>
    <w:p w:rsidR="00A873C0" w:rsidRDefault="00A873C0" w:rsidP="00A873C0">
      <w:pPr>
        <w:pStyle w:val="Heading4"/>
      </w:pPr>
      <w:r>
        <w:t>Design Rationale</w:t>
      </w:r>
    </w:p>
    <w:p w:rsidR="00A873C0" w:rsidRDefault="00A873C0" w:rsidP="00A873C0">
      <w:r>
        <w:t>None</w:t>
      </w:r>
    </w:p>
    <w:p w:rsidR="00A873C0" w:rsidRDefault="00A873C0" w:rsidP="00A873C0">
      <w:pPr>
        <w:pStyle w:val="Heading4"/>
      </w:pPr>
      <w:r>
        <w:t>Program Flow Start</w:t>
      </w:r>
    </w:p>
    <w:p w:rsidR="00A873C0" w:rsidRDefault="00A873C0" w:rsidP="00A873C0">
      <w:r>
        <w:t>n/a</w:t>
      </w:r>
    </w:p>
    <w:p w:rsidR="00A873C0" w:rsidRDefault="00A873C0" w:rsidP="00A873C0">
      <w:pPr>
        <w:pStyle w:val="Heading4"/>
      </w:pPr>
      <w:r>
        <w:t>Store Module Inputs to Local copies</w:t>
      </w:r>
    </w:p>
    <w:p w:rsidR="00A873C0" w:rsidRDefault="00A873C0" w:rsidP="00A873C0">
      <w:r>
        <w:t>None</w:t>
      </w:r>
    </w:p>
    <w:p w:rsidR="00A873C0" w:rsidRDefault="00632A49" w:rsidP="00A873C0">
      <w:pPr>
        <w:pStyle w:val="Heading4"/>
      </w:pPr>
      <w:r>
        <w:t>VehDyn_</w:t>
      </w:r>
      <w:r w:rsidR="00A873C0" w:rsidRPr="002C4468">
        <w:t>SCom</w:t>
      </w:r>
      <w:r w:rsidR="00580962">
        <w:t>_ResetCenter</w:t>
      </w:r>
    </w:p>
    <w:p w:rsidR="00A873C0" w:rsidRDefault="00A873C0" w:rsidP="00A873C0">
      <w:pPr>
        <w:ind w:left="864"/>
      </w:pPr>
    </w:p>
    <w:bookmarkStart w:id="314" w:name="_MON_1451213121"/>
    <w:bookmarkEnd w:id="314"/>
    <w:p w:rsidR="00A873C0" w:rsidRDefault="00FC1B3D" w:rsidP="00A873C0">
      <w:pPr>
        <w:jc w:val="center"/>
        <w:rPr>
          <w:ins w:id="315" w:author="Anne, Krishna" w:date="2016-02-24T14:05:00Z"/>
        </w:rPr>
      </w:pPr>
      <w:del w:id="316" w:author="Anne, Krishna" w:date="2016-02-24T14:05:00Z">
        <w:r w:rsidDel="0085524A">
          <w:object w:dxaOrig="4735" w:dyaOrig="3790">
            <v:shape id="_x0000_i1027" type="#_x0000_t75" style="width:237.05pt;height:188.9pt" o:ole="">
              <v:imagedata r:id="rId15" o:title=""/>
            </v:shape>
            <o:OLEObject Type="Embed" ProgID="Visio.Drawing.11" ShapeID="_x0000_i1027" DrawAspect="Content" ObjectID="_1521475304" r:id="rId16"/>
          </w:object>
        </w:r>
      </w:del>
    </w:p>
    <w:p w:rsidR="0085524A" w:rsidRPr="001E594F" w:rsidRDefault="0085524A" w:rsidP="0085524A">
      <w:ins w:id="317" w:author="Anne, Krishna" w:date="2016-02-24T14:05:00Z">
        <w:r>
          <w:t xml:space="preserve">Refer to the FDD block </w:t>
        </w:r>
        <w:r w:rsidRPr="002C4468">
          <w:t>SCom</w:t>
        </w:r>
        <w:r>
          <w:t>_ResetCenter</w:t>
        </w:r>
      </w:ins>
    </w:p>
    <w:p w:rsidR="00A873C0" w:rsidRDefault="00A873C0" w:rsidP="00A873C0">
      <w:pPr>
        <w:jc w:val="center"/>
      </w:pPr>
    </w:p>
    <w:p w:rsidR="00A873C0" w:rsidRDefault="00A873C0" w:rsidP="00A873C0">
      <w:pPr>
        <w:pStyle w:val="Heading4"/>
      </w:pPr>
      <w:r>
        <w:t>Store Local copy of outputs into Module Outputs</w:t>
      </w:r>
    </w:p>
    <w:p w:rsidR="00A873C0" w:rsidRDefault="00A873C0" w:rsidP="00A873C0">
      <w:r>
        <w:t>None</w:t>
      </w:r>
    </w:p>
    <w:p w:rsidR="00A873C0" w:rsidRDefault="00A873C0" w:rsidP="00A873C0">
      <w:pPr>
        <w:pStyle w:val="Heading4"/>
      </w:pPr>
      <w:r>
        <w:t>Program Flow End</w:t>
      </w:r>
    </w:p>
    <w:p w:rsidR="00A873C0" w:rsidRDefault="00A873C0" w:rsidP="00A873C0">
      <w:r>
        <w:t>n/a</w:t>
      </w:r>
    </w:p>
    <w:p w:rsidR="00580962" w:rsidRDefault="00580962">
      <w:pPr>
        <w:spacing w:after="0"/>
      </w:pPr>
      <w:r>
        <w:br w:type="page"/>
      </w:r>
    </w:p>
    <w:p w:rsidR="00580962" w:rsidRDefault="00580962" w:rsidP="00A873C0"/>
    <w:p w:rsidR="00580962" w:rsidRDefault="00580962" w:rsidP="00580962">
      <w:pPr>
        <w:pStyle w:val="Heading3"/>
      </w:pPr>
      <w:r>
        <w:t>Scomm: VehDyn_</w:t>
      </w:r>
      <w:r w:rsidRPr="002C4468">
        <w:t>SCom</w:t>
      </w:r>
      <w:r>
        <w:t>_ForceCenter</w:t>
      </w:r>
    </w:p>
    <w:p w:rsidR="00580962" w:rsidRDefault="00580962" w:rsidP="00580962">
      <w:pPr>
        <w:pStyle w:val="Heading4"/>
      </w:pPr>
      <w:r>
        <w:t>Design Rationale</w:t>
      </w:r>
    </w:p>
    <w:p w:rsidR="00580962" w:rsidRDefault="00580962" w:rsidP="00580962">
      <w:r>
        <w:t>None</w:t>
      </w:r>
    </w:p>
    <w:p w:rsidR="00580962" w:rsidRDefault="00580962" w:rsidP="00580962">
      <w:pPr>
        <w:pStyle w:val="Heading4"/>
      </w:pPr>
      <w:r>
        <w:t>Program Flow Start</w:t>
      </w:r>
    </w:p>
    <w:p w:rsidR="00580962" w:rsidRDefault="00580962" w:rsidP="00580962">
      <w:r>
        <w:t>n/a</w:t>
      </w:r>
    </w:p>
    <w:p w:rsidR="00580962" w:rsidRDefault="00580962" w:rsidP="00580962">
      <w:pPr>
        <w:pStyle w:val="Heading4"/>
      </w:pPr>
      <w:r>
        <w:t>Store Module Inputs to Local copies</w:t>
      </w:r>
    </w:p>
    <w:p w:rsidR="00580962" w:rsidRDefault="00580962" w:rsidP="00580962">
      <w:r>
        <w:t>None</w:t>
      </w:r>
    </w:p>
    <w:p w:rsidR="00580962" w:rsidRDefault="00580962" w:rsidP="00580962">
      <w:pPr>
        <w:pStyle w:val="Heading4"/>
      </w:pPr>
      <w:r>
        <w:t>VehDyn_</w:t>
      </w:r>
      <w:r w:rsidRPr="002C4468">
        <w:t>SCom</w:t>
      </w:r>
      <w:r>
        <w:t>_ForceCenter</w:t>
      </w:r>
    </w:p>
    <w:p w:rsidR="00580962" w:rsidRDefault="00580962" w:rsidP="00580962">
      <w:pPr>
        <w:ind w:left="864"/>
      </w:pPr>
    </w:p>
    <w:p w:rsidR="00580962" w:rsidRDefault="00580962" w:rsidP="00580962">
      <w:pPr>
        <w:jc w:val="center"/>
        <w:rPr>
          <w:ins w:id="318" w:author="Anne, Krishna" w:date="2016-02-24T14:04:00Z"/>
        </w:rPr>
      </w:pPr>
      <w:del w:id="319" w:author="Anne, Krishna" w:date="2016-02-24T14:04:00Z">
        <w:r w:rsidDel="0085524A">
          <w:object w:dxaOrig="4735" w:dyaOrig="3075">
            <v:shape id="_x0000_i1028" type="#_x0000_t75" style="width:237.05pt;height:153.8pt" o:ole="">
              <v:imagedata r:id="rId17" o:title=""/>
            </v:shape>
            <o:OLEObject Type="Embed" ProgID="Visio.Drawing.11" ShapeID="_x0000_i1028" DrawAspect="Content" ObjectID="_1521475305" r:id="rId18"/>
          </w:object>
        </w:r>
      </w:del>
    </w:p>
    <w:p w:rsidR="0085524A" w:rsidRPr="001E594F" w:rsidRDefault="0085524A" w:rsidP="0085524A">
      <w:ins w:id="320" w:author="Anne, Krishna" w:date="2016-02-24T14:04:00Z">
        <w:r>
          <w:t>Refer to the FDD block Scom_ForceCenter</w:t>
        </w:r>
      </w:ins>
    </w:p>
    <w:p w:rsidR="00580962" w:rsidRDefault="00580962" w:rsidP="00580962">
      <w:pPr>
        <w:jc w:val="center"/>
      </w:pPr>
    </w:p>
    <w:p w:rsidR="00580962" w:rsidRDefault="00580962" w:rsidP="00580962">
      <w:pPr>
        <w:pStyle w:val="Heading4"/>
      </w:pPr>
      <w:r>
        <w:t>Store Local copy of outputs into Module Outputs</w:t>
      </w:r>
    </w:p>
    <w:p w:rsidR="00580962" w:rsidRDefault="00580962" w:rsidP="00580962">
      <w:r>
        <w:t>None</w:t>
      </w:r>
    </w:p>
    <w:p w:rsidR="00580962" w:rsidRDefault="00580962" w:rsidP="00580962">
      <w:pPr>
        <w:pStyle w:val="Heading4"/>
      </w:pPr>
      <w:r>
        <w:t>Program Flow End</w:t>
      </w:r>
    </w:p>
    <w:p w:rsidR="00580962" w:rsidRDefault="00580962" w:rsidP="00580962">
      <w:r>
        <w:t>n/a</w:t>
      </w:r>
    </w:p>
    <w:p w:rsidR="00580962" w:rsidRDefault="00580962">
      <w:pPr>
        <w:spacing w:after="0"/>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B1F16" w:rsidRPr="00381542" w:rsidTr="00B54697">
        <w:tc>
          <w:tcPr>
            <w:tcW w:w="3168" w:type="dxa"/>
            <w:tcBorders>
              <w:top w:val="single" w:sz="6" w:space="0" w:color="auto"/>
              <w:left w:val="single" w:sz="6" w:space="0" w:color="auto"/>
              <w:bottom w:val="single" w:sz="6" w:space="0" w:color="auto"/>
              <w:right w:val="single" w:sz="6" w:space="0" w:color="auto"/>
            </w:tcBorders>
          </w:tcPr>
          <w:p w:rsidR="00BB1F16" w:rsidRPr="00BB1F16"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ALL</w:t>
            </w:r>
          </w:p>
        </w:tc>
      </w:tr>
      <w:tr w:rsidR="00A873C0" w:rsidRPr="00381542" w:rsidTr="00B54697">
        <w:tc>
          <w:tcPr>
            <w:tcW w:w="3168"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sidRPr="00A873C0">
              <w:rPr>
                <w:rFonts w:ascii="Arial" w:hAnsi="Arial" w:cs="Arial"/>
                <w:sz w:val="16"/>
                <w:szCs w:val="16"/>
              </w:rPr>
              <w:t>VehDyn_Trns1</w:t>
            </w:r>
          </w:p>
        </w:tc>
        <w:tc>
          <w:tcPr>
            <w:tcW w:w="2070"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A873C0" w:rsidRDefault="007062C0" w:rsidP="00F957FA">
            <w:pPr>
              <w:spacing w:before="60"/>
              <w:rPr>
                <w:rFonts w:ascii="Arial" w:hAnsi="Arial" w:cs="Arial"/>
                <w:sz w:val="16"/>
                <w:szCs w:val="16"/>
              </w:rPr>
            </w:pPr>
            <w:r>
              <w:rPr>
                <w:rFonts w:ascii="Arial" w:hAnsi="Arial" w:cs="Arial"/>
                <w:sz w:val="16"/>
                <w:szCs w:val="16"/>
              </w:rPr>
              <w:t>On Entering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F0A38" w:rsidP="007062C0">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_Init1</w:t>
            </w:r>
          </w:p>
        </w:tc>
        <w:tc>
          <w:tcPr>
            <w:tcW w:w="4464" w:type="dxa"/>
            <w:tcBorders>
              <w:top w:val="single" w:sz="6" w:space="0" w:color="auto"/>
              <w:left w:val="single" w:sz="6" w:space="0" w:color="auto"/>
              <w:bottom w:val="single" w:sz="6" w:space="0" w:color="auto"/>
              <w:right w:val="single" w:sz="6" w:space="0" w:color="auto"/>
            </w:tcBorders>
          </w:tcPr>
          <w:p w:rsidR="004A781C"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BB1F16" w:rsidTr="00BF364D">
        <w:tc>
          <w:tcPr>
            <w:tcW w:w="4464" w:type="dxa"/>
            <w:tcBorders>
              <w:top w:val="single" w:sz="6" w:space="0" w:color="auto"/>
              <w:left w:val="single" w:sz="6" w:space="0" w:color="auto"/>
              <w:bottom w:val="single" w:sz="6" w:space="0" w:color="auto"/>
              <w:right w:val="single" w:sz="6" w:space="0" w:color="auto"/>
            </w:tcBorders>
          </w:tcPr>
          <w:p w:rsidR="00BB1F16"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_Per1</w:t>
            </w:r>
          </w:p>
        </w:tc>
        <w:tc>
          <w:tcPr>
            <w:tcW w:w="4464" w:type="dxa"/>
            <w:tcBorders>
              <w:top w:val="single" w:sz="6" w:space="0" w:color="auto"/>
              <w:left w:val="single" w:sz="6" w:space="0" w:color="auto"/>
              <w:bottom w:val="single" w:sz="6" w:space="0" w:color="auto"/>
              <w:right w:val="single" w:sz="6" w:space="0" w:color="auto"/>
            </w:tcBorders>
          </w:tcPr>
          <w:p w:rsidR="00BB1F16"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7062C0" w:rsidTr="00BF364D">
        <w:tc>
          <w:tcPr>
            <w:tcW w:w="4464" w:type="dxa"/>
            <w:tcBorders>
              <w:top w:val="single" w:sz="6" w:space="0" w:color="auto"/>
              <w:left w:val="single" w:sz="6" w:space="0" w:color="auto"/>
              <w:bottom w:val="single" w:sz="6" w:space="0" w:color="auto"/>
              <w:right w:val="single" w:sz="6" w:space="0" w:color="auto"/>
            </w:tcBorders>
          </w:tcPr>
          <w:p w:rsidR="007062C0" w:rsidRDefault="007062C0">
            <w:pPr>
              <w:spacing w:before="60"/>
              <w:rPr>
                <w:rFonts w:ascii="Arial" w:hAnsi="Arial" w:cs="Arial"/>
                <w:sz w:val="16"/>
              </w:rPr>
            </w:pPr>
            <w:r w:rsidRPr="00A873C0">
              <w:rPr>
                <w:rFonts w:ascii="Arial" w:hAnsi="Arial" w:cs="Arial"/>
                <w:sz w:val="16"/>
                <w:szCs w:val="16"/>
              </w:rPr>
              <w:t>VehDyn_Trns1</w:t>
            </w:r>
          </w:p>
        </w:tc>
        <w:tc>
          <w:tcPr>
            <w:tcW w:w="4464" w:type="dxa"/>
            <w:tcBorders>
              <w:top w:val="single" w:sz="6" w:space="0" w:color="auto"/>
              <w:left w:val="single" w:sz="6" w:space="0" w:color="auto"/>
              <w:bottom w:val="single" w:sz="6" w:space="0" w:color="auto"/>
              <w:right w:val="single" w:sz="6" w:space="0" w:color="auto"/>
            </w:tcBorders>
          </w:tcPr>
          <w:p w:rsidR="007062C0" w:rsidRPr="00BB1F16" w:rsidRDefault="007062C0" w:rsidP="002F0A38">
            <w:pPr>
              <w:spacing w:before="60"/>
              <w:rPr>
                <w:rFonts w:ascii="Arial" w:hAnsi="Arial" w:cs="Arial"/>
                <w:sz w:val="16"/>
              </w:rPr>
            </w:pPr>
            <w:r w:rsidRPr="00BB1F16">
              <w:rPr>
                <w:rFonts w:ascii="Arial" w:hAnsi="Arial" w:cs="Arial"/>
                <w:sz w:val="16"/>
              </w:rPr>
              <w:t>RTE_START_SEC_AP_</w:t>
            </w:r>
            <w:r>
              <w:rPr>
                <w:rFonts w:ascii="Arial" w:hAnsi="Arial" w:cs="Arial"/>
                <w:sz w:val="16"/>
              </w:rPr>
              <w:t>VEHDYN</w:t>
            </w:r>
            <w:r w:rsidRPr="00BB1F16">
              <w:rPr>
                <w:rFonts w:ascii="Arial" w:hAnsi="Arial" w:cs="Arial"/>
                <w:sz w:val="16"/>
              </w:rPr>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980EF1" w:rsidTr="00BF364D">
        <w:tc>
          <w:tcPr>
            <w:tcW w:w="4464" w:type="dxa"/>
            <w:tcBorders>
              <w:top w:val="single" w:sz="6" w:space="0" w:color="auto"/>
              <w:left w:val="single" w:sz="6" w:space="0" w:color="auto"/>
              <w:bottom w:val="single" w:sz="6" w:space="0" w:color="auto"/>
              <w:right w:val="single" w:sz="6" w:space="0" w:color="auto"/>
            </w:tcBorders>
          </w:tcPr>
          <w:p w:rsidR="00980EF1" w:rsidRPr="00BB1F16" w:rsidRDefault="002F0A38">
            <w:pPr>
              <w:spacing w:before="60"/>
              <w:rPr>
                <w:rFonts w:ascii="Arial" w:hAnsi="Arial" w:cs="Arial"/>
                <w:sz w:val="16"/>
              </w:rPr>
            </w:pPr>
            <w:r>
              <w:rPr>
                <w:rFonts w:ascii="Arial" w:hAnsi="Arial" w:cs="Arial"/>
                <w:sz w:val="16"/>
              </w:rPr>
              <w:t>Autocenter_f32()</w:t>
            </w:r>
          </w:p>
        </w:tc>
        <w:tc>
          <w:tcPr>
            <w:tcW w:w="4464" w:type="dxa"/>
            <w:tcBorders>
              <w:top w:val="single" w:sz="6" w:space="0" w:color="auto"/>
              <w:left w:val="single" w:sz="6" w:space="0" w:color="auto"/>
              <w:bottom w:val="single" w:sz="6" w:space="0" w:color="auto"/>
              <w:right w:val="single" w:sz="6" w:space="0" w:color="auto"/>
            </w:tcBorders>
          </w:tcPr>
          <w:p w:rsidR="00980EF1" w:rsidRDefault="009C2DE5" w:rsidP="00B51251">
            <w:pPr>
              <w:spacing w:before="60"/>
              <w:rPr>
                <w:rFonts w:ascii="Arial" w:hAnsi="Arial" w:cs="Arial"/>
                <w:sz w:val="16"/>
              </w:rPr>
            </w:pPr>
            <w:r w:rsidRPr="009C2DE5">
              <w:rPr>
                <w:rFonts w:ascii="Arial" w:hAnsi="Arial" w:cs="Arial"/>
                <w:sz w:val="16"/>
              </w:rPr>
              <w:t>RTE_ST</w:t>
            </w:r>
            <w:r w:rsidR="00B51251">
              <w:rPr>
                <w:rFonts w:ascii="Arial" w:hAnsi="Arial" w:cs="Arial"/>
                <w:sz w:val="16"/>
              </w:rPr>
              <w:t>ART</w:t>
            </w:r>
            <w:r w:rsidRPr="009C2DE5">
              <w:rPr>
                <w:rFonts w:ascii="Arial" w:hAnsi="Arial" w:cs="Arial"/>
                <w:sz w:val="16"/>
              </w:rPr>
              <w:t>_SEC_AP_VEHDYN_APPL_CODE</w:t>
            </w:r>
          </w:p>
        </w:tc>
      </w:tr>
      <w:tr w:rsidR="00D112B3" w:rsidTr="00BF364D">
        <w:tc>
          <w:tcPr>
            <w:tcW w:w="4464" w:type="dxa"/>
            <w:tcBorders>
              <w:top w:val="single" w:sz="6" w:space="0" w:color="auto"/>
              <w:left w:val="single" w:sz="6" w:space="0" w:color="auto"/>
              <w:bottom w:val="single" w:sz="6" w:space="0" w:color="auto"/>
              <w:right w:val="single" w:sz="6" w:space="0" w:color="auto"/>
            </w:tcBorders>
          </w:tcPr>
          <w:p w:rsidR="00D112B3" w:rsidRDefault="00D112B3">
            <w:pPr>
              <w:spacing w:before="60"/>
              <w:rPr>
                <w:rFonts w:ascii="Arial" w:hAnsi="Arial" w:cs="Arial"/>
                <w:sz w:val="16"/>
              </w:rPr>
            </w:pPr>
            <w:r w:rsidRPr="00D112B3">
              <w:rPr>
                <w:rFonts w:ascii="Arial" w:hAnsi="Arial" w:cs="Arial"/>
                <w:sz w:val="16"/>
              </w:rPr>
              <w:t>TrvlExclsn</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D112B3" w:rsidRPr="009C2DE5" w:rsidRDefault="00D112B3"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r w:rsidR="00D112B3" w:rsidTr="00BF364D">
        <w:tc>
          <w:tcPr>
            <w:tcW w:w="4464" w:type="dxa"/>
            <w:tcBorders>
              <w:top w:val="single" w:sz="6" w:space="0" w:color="auto"/>
              <w:left w:val="single" w:sz="6" w:space="0" w:color="auto"/>
              <w:bottom w:val="single" w:sz="6" w:space="0" w:color="auto"/>
              <w:right w:val="single" w:sz="6" w:space="0" w:color="auto"/>
            </w:tcBorders>
          </w:tcPr>
          <w:p w:rsidR="00D112B3" w:rsidRDefault="00D112B3">
            <w:pPr>
              <w:spacing w:before="60"/>
              <w:rPr>
                <w:rFonts w:ascii="Arial" w:hAnsi="Arial" w:cs="Arial"/>
                <w:sz w:val="16"/>
              </w:rPr>
            </w:pPr>
            <w:r w:rsidRPr="00D112B3">
              <w:rPr>
                <w:rFonts w:ascii="Arial" w:hAnsi="Arial" w:cs="Arial"/>
                <w:sz w:val="16"/>
              </w:rPr>
              <w:t>Arbn_f32</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D112B3" w:rsidRPr="009C2DE5" w:rsidRDefault="00D112B3"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r w:rsidR="00550C7B" w:rsidTr="00BF364D">
        <w:tc>
          <w:tcPr>
            <w:tcW w:w="4464" w:type="dxa"/>
            <w:tcBorders>
              <w:top w:val="single" w:sz="6" w:space="0" w:color="auto"/>
              <w:left w:val="single" w:sz="6" w:space="0" w:color="auto"/>
              <w:bottom w:val="single" w:sz="6" w:space="0" w:color="auto"/>
              <w:right w:val="single" w:sz="6" w:space="0" w:color="auto"/>
            </w:tcBorders>
          </w:tcPr>
          <w:p w:rsidR="00550C7B" w:rsidRPr="00D112B3" w:rsidRDefault="00550C7B">
            <w:pPr>
              <w:spacing w:before="60"/>
              <w:rPr>
                <w:rFonts w:ascii="Arial" w:hAnsi="Arial" w:cs="Arial"/>
                <w:sz w:val="16"/>
              </w:rPr>
            </w:pPr>
            <w:r w:rsidRPr="00550C7B">
              <w:rPr>
                <w:rFonts w:ascii="Arial" w:hAnsi="Arial" w:cs="Arial"/>
                <w:sz w:val="16"/>
              </w:rPr>
              <w:t>SmoothHwPos_f32</w:t>
            </w:r>
          </w:p>
        </w:tc>
        <w:tc>
          <w:tcPr>
            <w:tcW w:w="4464" w:type="dxa"/>
            <w:tcBorders>
              <w:top w:val="single" w:sz="6" w:space="0" w:color="auto"/>
              <w:left w:val="single" w:sz="6" w:space="0" w:color="auto"/>
              <w:bottom w:val="single" w:sz="6" w:space="0" w:color="auto"/>
              <w:right w:val="single" w:sz="6" w:space="0" w:color="auto"/>
            </w:tcBorders>
          </w:tcPr>
          <w:p w:rsidR="00550C7B" w:rsidRPr="009C2DE5" w:rsidRDefault="00550C7B"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F419A6" w:rsidRDefault="006B49D5" w:rsidP="00F419A6">
      <w:pPr>
        <w:pStyle w:val="ListParagraph"/>
        <w:numPr>
          <w:ilvl w:val="0"/>
          <w:numId w:val="6"/>
        </w:numPr>
      </w:pPr>
      <w:r>
        <w:t xml:space="preserve">Component name should be </w:t>
      </w:r>
      <w:r w:rsidR="009C2DE5">
        <w:t>changed</w:t>
      </w:r>
      <w:r>
        <w:t xml:space="preserve"> from “Vehicle Dynamics” or “VehDyn” to</w:t>
      </w:r>
      <w:r w:rsidR="008A3661" w:rsidRPr="006B49D5">
        <w:t xml:space="preserve"> “Vehicle Center Determination by Motor Position” or VCDMotPos</w:t>
      </w:r>
      <w:r>
        <w:t xml:space="preserve"> according to ICR 4616 and FDD rev 002.</w:t>
      </w:r>
    </w:p>
    <w:p w:rsidR="001702C4" w:rsidRDefault="00F419A6" w:rsidP="00F419A6">
      <w:pPr>
        <w:pStyle w:val="ListParagraph"/>
        <w:numPr>
          <w:ilvl w:val="0"/>
          <w:numId w:val="6"/>
        </w:numPr>
      </w:pPr>
      <w:r w:rsidRPr="00F419A6">
        <w:t>Observed new polyspace errors for not initializing the temp variables VDHiSpdHwPos_HwDeg_T_f</w:t>
      </w:r>
      <w:r w:rsidR="000B334F">
        <w:t>32, VDLoSpdHwPos_HwDeg_T_</w:t>
      </w:r>
      <w:r w:rsidR="006D2657">
        <w:t>f32 -</w:t>
      </w:r>
      <w:r w:rsidR="000B334F">
        <w:t xml:space="preserve"> Even</w:t>
      </w:r>
      <w:r w:rsidR="000B334F" w:rsidRPr="00F419A6">
        <w:t xml:space="preserve"> without initialization they are always set to some values before assignment.</w:t>
      </w:r>
      <w:r w:rsidR="000B334F">
        <w:t xml:space="preserve"> But, in order for Polyspace not to throw them as defects, these variables are initialized to zero even though </w:t>
      </w:r>
      <w:r w:rsidR="006D2657">
        <w:t>code will</w:t>
      </w:r>
      <w:r w:rsidR="000B334F">
        <w:t xml:space="preserve"> never follow the</w:t>
      </w:r>
      <w:r w:rsidRPr="00F419A6">
        <w:t xml:space="preserve"> path where garbage </w:t>
      </w:r>
      <w:r>
        <w:t xml:space="preserve">values </w:t>
      </w:r>
      <w:r w:rsidR="000B334F">
        <w:t xml:space="preserve">get assigned. </w:t>
      </w:r>
    </w:p>
    <w:p w:rsidR="00DF08C0" w:rsidRDefault="001702C4" w:rsidP="001702C4">
      <w:pPr>
        <w:pStyle w:val="ListParagraph"/>
        <w:numPr>
          <w:ilvl w:val="0"/>
          <w:numId w:val="6"/>
        </w:numPr>
        <w:rPr>
          <w:ins w:id="321" w:author="Anne, Krishna" w:date="2016-02-24T14:22:00Z"/>
        </w:rPr>
      </w:pPr>
      <w:r>
        <w:t>VehDyn_SCom_ForceCenter function is required as a manufacturing service for C1XX program and Jared updated the same in v007 of source code (13</w:t>
      </w:r>
      <w:r w:rsidR="00906C6A">
        <w:t>191</w:t>
      </w:r>
      <w:r>
        <w:t>) and was supposed to be update</w:t>
      </w:r>
      <w:r w:rsidR="001F693F">
        <w:t>d</w:t>
      </w:r>
      <w:r>
        <w:t xml:space="preserve"> in the next revision of FDD.</w:t>
      </w:r>
      <w:r w:rsidR="006E7192">
        <w:t xml:space="preserve"> </w:t>
      </w:r>
      <w:r>
        <w:t>But in the latest version of FDD v006 release</w:t>
      </w:r>
      <w:r w:rsidR="00481FA3">
        <w:t>d,</w:t>
      </w:r>
      <w:r>
        <w:t xml:space="preserve"> it</w:t>
      </w:r>
      <w:r w:rsidR="006E7192">
        <w:t>’</w:t>
      </w:r>
      <w:r>
        <w:t>s not implemented.</w:t>
      </w:r>
    </w:p>
    <w:p w:rsidR="00DF08C0" w:rsidRDefault="00DF08C0" w:rsidP="00DF08C0">
      <w:pPr>
        <w:pStyle w:val="ListParagraph"/>
        <w:numPr>
          <w:ilvl w:val="0"/>
          <w:numId w:val="6"/>
        </w:numPr>
        <w:rPr>
          <w:ins w:id="322" w:author="Anne, Krishna" w:date="2016-02-24T14:22:00Z"/>
        </w:rPr>
      </w:pPr>
      <w:ins w:id="323" w:author="Anne, Krishna" w:date="2016-02-24T14:23:00Z">
        <w:r w:rsidRPr="00DF08C0">
          <w:t>CwEOT_HwDeg_f32</w:t>
        </w:r>
        <w:r>
          <w:t xml:space="preserve">, </w:t>
        </w:r>
        <w:r w:rsidRPr="00DF08C0">
          <w:t>CcwEOT_HwDeg_f32</w:t>
        </w:r>
        <w:r>
          <w:t xml:space="preserve"> and </w:t>
        </w:r>
        <w:r w:rsidRPr="00DF08C0">
          <w:t>AssistAssyPolarity_Uls_s08</w:t>
        </w:r>
        <w:r>
          <w:t xml:space="preserve"> shall have 0 as initial values but FDD shows different values.</w:t>
        </w:r>
      </w:ins>
    </w:p>
    <w:p w:rsidR="004A781C" w:rsidRDefault="004A781C" w:rsidP="001702C4">
      <w:pPr>
        <w:pStyle w:val="ListParagraph"/>
        <w:numPr>
          <w:ilvl w:val="0"/>
          <w:numId w:val="6"/>
        </w:numPr>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396604" w:rsidTr="00396604">
        <w:tc>
          <w:tcPr>
            <w:tcW w:w="662" w:type="dxa"/>
          </w:tcPr>
          <w:p w:rsidR="00396604" w:rsidRDefault="00396604">
            <w:pPr>
              <w:spacing w:before="60"/>
              <w:rPr>
                <w:rFonts w:ascii="Arial" w:hAnsi="Arial" w:cs="Arial"/>
                <w:b/>
                <w:bCs/>
                <w:sz w:val="16"/>
              </w:rPr>
            </w:pPr>
            <w:r>
              <w:rPr>
                <w:rFonts w:ascii="Arial" w:hAnsi="Arial" w:cs="Arial"/>
                <w:b/>
                <w:bCs/>
                <w:sz w:val="16"/>
              </w:rPr>
              <w:t>Rev #</w:t>
            </w:r>
          </w:p>
        </w:tc>
        <w:tc>
          <w:tcPr>
            <w:tcW w:w="6210" w:type="dxa"/>
          </w:tcPr>
          <w:p w:rsidR="00396604" w:rsidRDefault="00396604">
            <w:pPr>
              <w:spacing w:before="60"/>
              <w:rPr>
                <w:rFonts w:ascii="Arial" w:hAnsi="Arial" w:cs="Arial"/>
                <w:b/>
                <w:bCs/>
                <w:sz w:val="16"/>
              </w:rPr>
            </w:pPr>
            <w:r>
              <w:rPr>
                <w:rFonts w:ascii="Arial" w:hAnsi="Arial" w:cs="Arial"/>
                <w:b/>
                <w:bCs/>
                <w:sz w:val="16"/>
              </w:rPr>
              <w:t>Change Description</w:t>
            </w:r>
          </w:p>
        </w:tc>
        <w:tc>
          <w:tcPr>
            <w:tcW w:w="1080" w:type="dxa"/>
          </w:tcPr>
          <w:p w:rsidR="00396604" w:rsidRDefault="00396604">
            <w:pPr>
              <w:spacing w:before="60"/>
              <w:rPr>
                <w:rFonts w:ascii="Arial" w:hAnsi="Arial" w:cs="Arial"/>
                <w:b/>
                <w:bCs/>
                <w:sz w:val="16"/>
              </w:rPr>
            </w:pPr>
            <w:r>
              <w:rPr>
                <w:rFonts w:ascii="Arial" w:hAnsi="Arial" w:cs="Arial"/>
                <w:b/>
                <w:bCs/>
                <w:sz w:val="16"/>
              </w:rPr>
              <w:t xml:space="preserve">Date </w:t>
            </w:r>
          </w:p>
        </w:tc>
        <w:tc>
          <w:tcPr>
            <w:tcW w:w="1105" w:type="dxa"/>
          </w:tcPr>
          <w:p w:rsidR="00396604" w:rsidRDefault="00396604">
            <w:pPr>
              <w:spacing w:before="60"/>
              <w:rPr>
                <w:rFonts w:ascii="Arial" w:hAnsi="Arial" w:cs="Arial"/>
                <w:b/>
                <w:bCs/>
                <w:sz w:val="16"/>
              </w:rPr>
            </w:pPr>
            <w:r>
              <w:rPr>
                <w:rFonts w:ascii="Arial" w:hAnsi="Arial" w:cs="Arial"/>
                <w:b/>
                <w:bCs/>
                <w:sz w:val="16"/>
              </w:rPr>
              <w:t>Author Initials</w:t>
            </w:r>
          </w:p>
        </w:tc>
      </w:tr>
      <w:tr w:rsidR="00396604" w:rsidTr="00396604">
        <w:tc>
          <w:tcPr>
            <w:tcW w:w="662" w:type="dxa"/>
          </w:tcPr>
          <w:p w:rsidR="00396604" w:rsidRDefault="00396604">
            <w:pPr>
              <w:spacing w:before="60"/>
              <w:rPr>
                <w:rFonts w:ascii="Arial" w:hAnsi="Arial" w:cs="Arial"/>
                <w:sz w:val="16"/>
              </w:rPr>
            </w:pPr>
            <w:r>
              <w:rPr>
                <w:rFonts w:ascii="Arial" w:hAnsi="Arial" w:cs="Arial"/>
                <w:sz w:val="16"/>
              </w:rPr>
              <w:t>1.0</w:t>
            </w:r>
          </w:p>
        </w:tc>
        <w:tc>
          <w:tcPr>
            <w:tcW w:w="6210" w:type="dxa"/>
          </w:tcPr>
          <w:p w:rsidR="00396604" w:rsidRDefault="00396604" w:rsidP="002F0A38">
            <w:pPr>
              <w:spacing w:before="60"/>
              <w:rPr>
                <w:rFonts w:ascii="Arial" w:hAnsi="Arial" w:cs="Arial"/>
                <w:sz w:val="16"/>
              </w:rPr>
            </w:pPr>
            <w:r>
              <w:rPr>
                <w:rFonts w:ascii="Arial" w:hAnsi="Arial" w:cs="Arial"/>
                <w:sz w:val="16"/>
              </w:rPr>
              <w:t>Initial Version (</w:t>
            </w:r>
            <w:r w:rsidR="002F0A38">
              <w:rPr>
                <w:rFonts w:ascii="Arial" w:hAnsi="Arial" w:cs="Arial"/>
                <w:sz w:val="16"/>
              </w:rPr>
              <w:t>SF-42 v001</w:t>
            </w:r>
            <w:r>
              <w:rPr>
                <w:rFonts w:ascii="Arial" w:hAnsi="Arial" w:cs="Arial"/>
                <w:sz w:val="16"/>
              </w:rPr>
              <w:t>)</w:t>
            </w:r>
          </w:p>
        </w:tc>
        <w:tc>
          <w:tcPr>
            <w:tcW w:w="1080" w:type="dxa"/>
          </w:tcPr>
          <w:p w:rsidR="00396604" w:rsidRDefault="004F11A1" w:rsidP="00635CD4">
            <w:pPr>
              <w:spacing w:before="60"/>
              <w:rPr>
                <w:rFonts w:ascii="Arial" w:hAnsi="Arial" w:cs="Arial"/>
                <w:sz w:val="16"/>
              </w:rPr>
            </w:pPr>
            <w:r>
              <w:rPr>
                <w:rFonts w:ascii="Arial" w:hAnsi="Arial" w:cs="Arial"/>
                <w:sz w:val="16"/>
              </w:rPr>
              <w:t>19-Aug-13</w:t>
            </w:r>
          </w:p>
        </w:tc>
        <w:tc>
          <w:tcPr>
            <w:tcW w:w="1105" w:type="dxa"/>
          </w:tcPr>
          <w:p w:rsidR="00396604" w:rsidRDefault="004F11A1">
            <w:pPr>
              <w:spacing w:before="60"/>
              <w:rPr>
                <w:rFonts w:ascii="Arial" w:hAnsi="Arial" w:cs="Arial"/>
                <w:sz w:val="16"/>
              </w:rPr>
            </w:pPr>
            <w:r>
              <w:rPr>
                <w:rFonts w:ascii="Arial" w:hAnsi="Arial" w:cs="Arial"/>
                <w:sz w:val="16"/>
              </w:rPr>
              <w:t>KMC</w:t>
            </w:r>
          </w:p>
        </w:tc>
      </w:tr>
      <w:tr w:rsidR="00FD2DD2" w:rsidTr="00396604">
        <w:tc>
          <w:tcPr>
            <w:tcW w:w="662" w:type="dxa"/>
          </w:tcPr>
          <w:p w:rsidR="00FD2DD2" w:rsidRDefault="00FD2DD2">
            <w:pPr>
              <w:spacing w:before="60"/>
              <w:rPr>
                <w:rFonts w:ascii="Arial" w:hAnsi="Arial" w:cs="Arial"/>
                <w:sz w:val="16"/>
              </w:rPr>
            </w:pPr>
            <w:r>
              <w:rPr>
                <w:rFonts w:ascii="Arial" w:hAnsi="Arial" w:cs="Arial"/>
                <w:sz w:val="16"/>
              </w:rPr>
              <w:t>2.0</w:t>
            </w:r>
          </w:p>
        </w:tc>
        <w:tc>
          <w:tcPr>
            <w:tcW w:w="6210" w:type="dxa"/>
          </w:tcPr>
          <w:p w:rsidR="00FD2DD2" w:rsidRDefault="00FD2DD2" w:rsidP="002F0A38">
            <w:pPr>
              <w:spacing w:before="60"/>
              <w:rPr>
                <w:rFonts w:ascii="Arial" w:hAnsi="Arial" w:cs="Arial"/>
                <w:sz w:val="16"/>
              </w:rPr>
            </w:pPr>
            <w:r>
              <w:rPr>
                <w:rFonts w:ascii="Arial" w:hAnsi="Arial" w:cs="Arial"/>
                <w:sz w:val="16"/>
              </w:rPr>
              <w:t>Local constant value and  variable ranges/resolutions updated per FDD data dictionary updates.</w:t>
            </w:r>
          </w:p>
        </w:tc>
        <w:tc>
          <w:tcPr>
            <w:tcW w:w="1080" w:type="dxa"/>
          </w:tcPr>
          <w:p w:rsidR="00FD2DD2" w:rsidRDefault="00FD2DD2" w:rsidP="00635CD4">
            <w:pPr>
              <w:spacing w:before="60"/>
              <w:rPr>
                <w:rFonts w:ascii="Arial" w:hAnsi="Arial" w:cs="Arial"/>
                <w:sz w:val="16"/>
              </w:rPr>
            </w:pPr>
            <w:r>
              <w:rPr>
                <w:rFonts w:ascii="Arial" w:hAnsi="Arial" w:cs="Arial"/>
                <w:sz w:val="16"/>
              </w:rPr>
              <w:t>11-Sep-13</w:t>
            </w:r>
          </w:p>
        </w:tc>
        <w:tc>
          <w:tcPr>
            <w:tcW w:w="1105" w:type="dxa"/>
          </w:tcPr>
          <w:p w:rsidR="00FD2DD2" w:rsidRDefault="00FD2DD2">
            <w:pPr>
              <w:spacing w:before="60"/>
              <w:rPr>
                <w:rFonts w:ascii="Arial" w:hAnsi="Arial" w:cs="Arial"/>
                <w:sz w:val="16"/>
              </w:rPr>
            </w:pPr>
            <w:r>
              <w:rPr>
                <w:rFonts w:ascii="Arial" w:hAnsi="Arial" w:cs="Arial"/>
                <w:sz w:val="16"/>
              </w:rPr>
              <w:t>KMC</w:t>
            </w:r>
          </w:p>
        </w:tc>
      </w:tr>
      <w:tr w:rsidR="00600272" w:rsidTr="00396604">
        <w:tc>
          <w:tcPr>
            <w:tcW w:w="662" w:type="dxa"/>
          </w:tcPr>
          <w:p w:rsidR="00600272" w:rsidRDefault="00600272">
            <w:pPr>
              <w:spacing w:before="60"/>
              <w:rPr>
                <w:rFonts w:ascii="Arial" w:hAnsi="Arial" w:cs="Arial"/>
                <w:sz w:val="16"/>
              </w:rPr>
            </w:pPr>
            <w:r>
              <w:rPr>
                <w:rFonts w:ascii="Arial" w:hAnsi="Arial" w:cs="Arial"/>
                <w:sz w:val="16"/>
              </w:rPr>
              <w:t>3.0</w:t>
            </w:r>
          </w:p>
        </w:tc>
        <w:tc>
          <w:tcPr>
            <w:tcW w:w="6210" w:type="dxa"/>
          </w:tcPr>
          <w:p w:rsidR="00600272" w:rsidRDefault="00B857F6" w:rsidP="00B857F6">
            <w:pPr>
              <w:spacing w:before="60"/>
              <w:rPr>
                <w:rFonts w:ascii="Arial" w:hAnsi="Arial" w:cs="Arial"/>
                <w:sz w:val="16"/>
              </w:rPr>
            </w:pPr>
            <w:r>
              <w:rPr>
                <w:rFonts w:ascii="Arial" w:hAnsi="Arial" w:cs="Arial"/>
                <w:sz w:val="16"/>
              </w:rPr>
              <w:t xml:space="preserve">Updated to SF-42 VCDMotPos version </w:t>
            </w:r>
            <w:r w:rsidR="00600272" w:rsidRPr="00600272">
              <w:rPr>
                <w:rFonts w:ascii="Arial" w:hAnsi="Arial" w:cs="Arial"/>
                <w:sz w:val="16"/>
              </w:rPr>
              <w:t>002</w:t>
            </w:r>
          </w:p>
        </w:tc>
        <w:tc>
          <w:tcPr>
            <w:tcW w:w="1080" w:type="dxa"/>
          </w:tcPr>
          <w:p w:rsidR="00600272" w:rsidRDefault="00600272" w:rsidP="00635CD4">
            <w:pPr>
              <w:spacing w:before="60"/>
              <w:rPr>
                <w:rFonts w:ascii="Arial" w:hAnsi="Arial" w:cs="Arial"/>
                <w:sz w:val="16"/>
              </w:rPr>
            </w:pPr>
            <w:r>
              <w:rPr>
                <w:rFonts w:ascii="Arial" w:hAnsi="Arial" w:cs="Arial"/>
                <w:sz w:val="16"/>
              </w:rPr>
              <w:t>25-Aug-14</w:t>
            </w:r>
          </w:p>
        </w:tc>
        <w:tc>
          <w:tcPr>
            <w:tcW w:w="1105" w:type="dxa"/>
          </w:tcPr>
          <w:p w:rsidR="00600272" w:rsidRDefault="00600272">
            <w:pPr>
              <w:spacing w:before="60"/>
              <w:rPr>
                <w:rFonts w:ascii="Arial" w:hAnsi="Arial" w:cs="Arial"/>
                <w:sz w:val="16"/>
              </w:rPr>
            </w:pPr>
            <w:r>
              <w:rPr>
                <w:rFonts w:ascii="Arial" w:hAnsi="Arial" w:cs="Arial"/>
                <w:sz w:val="16"/>
              </w:rPr>
              <w:t>SB</w:t>
            </w:r>
          </w:p>
        </w:tc>
      </w:tr>
      <w:tr w:rsidR="00FC1B3D" w:rsidTr="00396604">
        <w:tc>
          <w:tcPr>
            <w:tcW w:w="662" w:type="dxa"/>
          </w:tcPr>
          <w:p w:rsidR="00FC1B3D" w:rsidRDefault="00FC1B3D">
            <w:pPr>
              <w:spacing w:before="60"/>
              <w:rPr>
                <w:rFonts w:ascii="Arial" w:hAnsi="Arial" w:cs="Arial"/>
                <w:sz w:val="16"/>
              </w:rPr>
            </w:pPr>
            <w:r w:rsidRPr="00FC1B3D">
              <w:rPr>
                <w:rFonts w:ascii="Arial" w:hAnsi="Arial" w:cs="Arial"/>
                <w:sz w:val="16"/>
              </w:rPr>
              <w:t>4.0</w:t>
            </w:r>
          </w:p>
        </w:tc>
        <w:tc>
          <w:tcPr>
            <w:tcW w:w="6210" w:type="dxa"/>
          </w:tcPr>
          <w:p w:rsidR="00FC1B3D" w:rsidRDefault="00FC1B3D" w:rsidP="00B857F6">
            <w:pPr>
              <w:spacing w:before="60"/>
              <w:rPr>
                <w:rFonts w:ascii="Arial" w:hAnsi="Arial" w:cs="Arial"/>
                <w:sz w:val="16"/>
              </w:rPr>
            </w:pPr>
            <w:r w:rsidRPr="00FC1B3D">
              <w:rPr>
                <w:rFonts w:ascii="Arial" w:hAnsi="Arial" w:cs="Arial"/>
                <w:sz w:val="16"/>
              </w:rPr>
              <w:t>Unit Test Findings Resolved</w:t>
            </w:r>
          </w:p>
        </w:tc>
        <w:tc>
          <w:tcPr>
            <w:tcW w:w="1080" w:type="dxa"/>
          </w:tcPr>
          <w:p w:rsidR="00FC1B3D" w:rsidRDefault="00FC1B3D" w:rsidP="00635CD4">
            <w:pPr>
              <w:spacing w:before="60"/>
              <w:rPr>
                <w:rFonts w:ascii="Arial" w:hAnsi="Arial" w:cs="Arial"/>
                <w:sz w:val="16"/>
              </w:rPr>
            </w:pPr>
            <w:r w:rsidRPr="00FC1B3D">
              <w:rPr>
                <w:rFonts w:ascii="Arial" w:hAnsi="Arial" w:cs="Arial"/>
                <w:sz w:val="16"/>
              </w:rPr>
              <w:t>4-Sep-14</w:t>
            </w:r>
          </w:p>
        </w:tc>
        <w:tc>
          <w:tcPr>
            <w:tcW w:w="1105" w:type="dxa"/>
          </w:tcPr>
          <w:p w:rsidR="00FC1B3D" w:rsidRDefault="00FC1B3D">
            <w:pPr>
              <w:spacing w:before="60"/>
              <w:rPr>
                <w:rFonts w:ascii="Arial" w:hAnsi="Arial" w:cs="Arial"/>
                <w:sz w:val="16"/>
              </w:rPr>
            </w:pPr>
            <w:r w:rsidRPr="00FC1B3D">
              <w:rPr>
                <w:rFonts w:ascii="Arial" w:hAnsi="Arial" w:cs="Arial"/>
                <w:sz w:val="16"/>
              </w:rPr>
              <w:t>KPIT</w:t>
            </w:r>
            <w:r>
              <w:rPr>
                <w:rFonts w:ascii="Arial" w:hAnsi="Arial" w:cs="Arial"/>
                <w:sz w:val="16"/>
              </w:rPr>
              <w:t>, SB</w:t>
            </w:r>
          </w:p>
        </w:tc>
      </w:tr>
      <w:tr w:rsidR="0073265D" w:rsidTr="00396604">
        <w:tc>
          <w:tcPr>
            <w:tcW w:w="662" w:type="dxa"/>
          </w:tcPr>
          <w:p w:rsidR="0073265D" w:rsidRPr="00FC1B3D" w:rsidRDefault="0073265D">
            <w:pPr>
              <w:spacing w:before="60"/>
              <w:rPr>
                <w:rFonts w:ascii="Arial" w:hAnsi="Arial" w:cs="Arial"/>
                <w:sz w:val="16"/>
              </w:rPr>
            </w:pPr>
            <w:r>
              <w:rPr>
                <w:rFonts w:ascii="Arial" w:hAnsi="Arial" w:cs="Arial"/>
                <w:sz w:val="16"/>
              </w:rPr>
              <w:t>5.0</w:t>
            </w:r>
          </w:p>
        </w:tc>
        <w:tc>
          <w:tcPr>
            <w:tcW w:w="6210" w:type="dxa"/>
          </w:tcPr>
          <w:p w:rsidR="0073265D" w:rsidRPr="00FC1B3D" w:rsidRDefault="0073265D" w:rsidP="00B857F6">
            <w:pPr>
              <w:spacing w:before="60"/>
              <w:rPr>
                <w:rFonts w:ascii="Arial" w:hAnsi="Arial" w:cs="Arial"/>
                <w:sz w:val="16"/>
              </w:rPr>
            </w:pPr>
            <w:r>
              <w:rPr>
                <w:rFonts w:ascii="Arial" w:hAnsi="Arial" w:cs="Arial"/>
                <w:sz w:val="16"/>
              </w:rPr>
              <w:t>Updated to SF-42 VCDMotPos version 3</w:t>
            </w:r>
          </w:p>
        </w:tc>
        <w:tc>
          <w:tcPr>
            <w:tcW w:w="1080" w:type="dxa"/>
          </w:tcPr>
          <w:p w:rsidR="0073265D" w:rsidRPr="00FC1B3D" w:rsidRDefault="0073265D" w:rsidP="00635CD4">
            <w:pPr>
              <w:spacing w:before="60"/>
              <w:rPr>
                <w:rFonts w:ascii="Arial" w:hAnsi="Arial" w:cs="Arial"/>
                <w:sz w:val="16"/>
              </w:rPr>
            </w:pPr>
            <w:r>
              <w:rPr>
                <w:rFonts w:ascii="Arial" w:hAnsi="Arial" w:cs="Arial"/>
                <w:sz w:val="16"/>
              </w:rPr>
              <w:t>31-Oct-14</w:t>
            </w:r>
          </w:p>
        </w:tc>
        <w:tc>
          <w:tcPr>
            <w:tcW w:w="1105" w:type="dxa"/>
          </w:tcPr>
          <w:p w:rsidR="0073265D" w:rsidRPr="00FC1B3D" w:rsidRDefault="0073265D">
            <w:pPr>
              <w:spacing w:before="60"/>
              <w:rPr>
                <w:rFonts w:ascii="Arial" w:hAnsi="Arial" w:cs="Arial"/>
                <w:sz w:val="16"/>
              </w:rPr>
            </w:pPr>
            <w:r>
              <w:rPr>
                <w:rFonts w:ascii="Arial" w:hAnsi="Arial" w:cs="Arial"/>
                <w:sz w:val="16"/>
              </w:rPr>
              <w:t>SB</w:t>
            </w:r>
          </w:p>
        </w:tc>
      </w:tr>
      <w:tr w:rsidR="00677DF8" w:rsidTr="00396604">
        <w:tc>
          <w:tcPr>
            <w:tcW w:w="662" w:type="dxa"/>
          </w:tcPr>
          <w:p w:rsidR="00677DF8" w:rsidRDefault="00677DF8">
            <w:pPr>
              <w:spacing w:before="60"/>
              <w:rPr>
                <w:rFonts w:ascii="Arial" w:hAnsi="Arial" w:cs="Arial"/>
                <w:sz w:val="16"/>
              </w:rPr>
            </w:pPr>
            <w:r>
              <w:rPr>
                <w:rFonts w:ascii="Arial" w:hAnsi="Arial" w:cs="Arial"/>
                <w:sz w:val="16"/>
              </w:rPr>
              <w:t>6.0</w:t>
            </w:r>
          </w:p>
        </w:tc>
        <w:tc>
          <w:tcPr>
            <w:tcW w:w="6210" w:type="dxa"/>
          </w:tcPr>
          <w:p w:rsidR="00677DF8" w:rsidRDefault="00677DF8" w:rsidP="00B857F6">
            <w:pPr>
              <w:spacing w:before="60"/>
              <w:rPr>
                <w:rFonts w:ascii="Arial" w:hAnsi="Arial" w:cs="Arial"/>
                <w:sz w:val="16"/>
              </w:rPr>
            </w:pPr>
            <w:r>
              <w:rPr>
                <w:rFonts w:ascii="Arial" w:hAnsi="Arial" w:cs="Arial"/>
                <w:sz w:val="16"/>
              </w:rPr>
              <w:t>Updated to SF-42 VCDMotPos v004</w:t>
            </w:r>
          </w:p>
        </w:tc>
        <w:tc>
          <w:tcPr>
            <w:tcW w:w="1080" w:type="dxa"/>
          </w:tcPr>
          <w:p w:rsidR="00677DF8" w:rsidRDefault="00677DF8" w:rsidP="00635CD4">
            <w:pPr>
              <w:spacing w:before="60"/>
              <w:rPr>
                <w:rFonts w:ascii="Arial" w:hAnsi="Arial" w:cs="Arial"/>
                <w:sz w:val="16"/>
              </w:rPr>
            </w:pPr>
            <w:r>
              <w:rPr>
                <w:rFonts w:ascii="Arial" w:hAnsi="Arial" w:cs="Arial"/>
                <w:sz w:val="16"/>
              </w:rPr>
              <w:t>16-Jan-15</w:t>
            </w:r>
          </w:p>
        </w:tc>
        <w:tc>
          <w:tcPr>
            <w:tcW w:w="1105" w:type="dxa"/>
          </w:tcPr>
          <w:p w:rsidR="00677DF8" w:rsidRDefault="00677DF8">
            <w:pPr>
              <w:spacing w:before="60"/>
              <w:rPr>
                <w:rFonts w:ascii="Arial" w:hAnsi="Arial" w:cs="Arial"/>
                <w:sz w:val="16"/>
              </w:rPr>
            </w:pPr>
            <w:r>
              <w:rPr>
                <w:rFonts w:ascii="Arial" w:hAnsi="Arial" w:cs="Arial"/>
                <w:sz w:val="16"/>
              </w:rPr>
              <w:t>SB</w:t>
            </w:r>
          </w:p>
        </w:tc>
      </w:tr>
      <w:tr w:rsidR="006237DA" w:rsidTr="00396604">
        <w:tc>
          <w:tcPr>
            <w:tcW w:w="662" w:type="dxa"/>
          </w:tcPr>
          <w:p w:rsidR="006237DA" w:rsidRDefault="006237DA">
            <w:pPr>
              <w:spacing w:before="60"/>
              <w:rPr>
                <w:rFonts w:ascii="Arial" w:hAnsi="Arial" w:cs="Arial"/>
                <w:sz w:val="16"/>
              </w:rPr>
            </w:pPr>
            <w:r>
              <w:rPr>
                <w:rFonts w:ascii="Arial" w:hAnsi="Arial" w:cs="Arial"/>
                <w:sz w:val="16"/>
              </w:rPr>
              <w:t>7.0</w:t>
            </w:r>
          </w:p>
        </w:tc>
        <w:tc>
          <w:tcPr>
            <w:tcW w:w="6210" w:type="dxa"/>
          </w:tcPr>
          <w:p w:rsidR="006237DA" w:rsidRDefault="006237DA" w:rsidP="006237DA">
            <w:pPr>
              <w:spacing w:before="60"/>
              <w:rPr>
                <w:rFonts w:ascii="Arial" w:hAnsi="Arial" w:cs="Arial"/>
                <w:sz w:val="16"/>
              </w:rPr>
            </w:pPr>
            <w:r>
              <w:rPr>
                <w:rFonts w:ascii="Arial" w:hAnsi="Arial" w:cs="Arial"/>
                <w:sz w:val="16"/>
              </w:rPr>
              <w:t>Updated to SF-42 VCDMotPos rev 005</w:t>
            </w:r>
          </w:p>
        </w:tc>
        <w:tc>
          <w:tcPr>
            <w:tcW w:w="1080" w:type="dxa"/>
          </w:tcPr>
          <w:p w:rsidR="006237DA" w:rsidRDefault="006237DA" w:rsidP="00635CD4">
            <w:pPr>
              <w:spacing w:before="60"/>
              <w:rPr>
                <w:rFonts w:ascii="Arial" w:hAnsi="Arial" w:cs="Arial"/>
                <w:sz w:val="16"/>
              </w:rPr>
            </w:pPr>
            <w:r>
              <w:rPr>
                <w:rFonts w:ascii="Arial" w:hAnsi="Arial" w:cs="Arial"/>
                <w:sz w:val="16"/>
              </w:rPr>
              <w:t>02-Feb-15</w:t>
            </w:r>
          </w:p>
        </w:tc>
        <w:tc>
          <w:tcPr>
            <w:tcW w:w="1105" w:type="dxa"/>
          </w:tcPr>
          <w:p w:rsidR="006237DA" w:rsidRDefault="006237DA">
            <w:pPr>
              <w:spacing w:before="60"/>
              <w:rPr>
                <w:rFonts w:ascii="Arial" w:hAnsi="Arial" w:cs="Arial"/>
                <w:sz w:val="16"/>
              </w:rPr>
            </w:pPr>
            <w:r>
              <w:rPr>
                <w:rFonts w:ascii="Arial" w:hAnsi="Arial" w:cs="Arial"/>
                <w:sz w:val="16"/>
              </w:rPr>
              <w:t>SB</w:t>
            </w:r>
          </w:p>
        </w:tc>
      </w:tr>
      <w:tr w:rsidR="00AE61D7" w:rsidTr="00396604">
        <w:tc>
          <w:tcPr>
            <w:tcW w:w="662" w:type="dxa"/>
          </w:tcPr>
          <w:p w:rsidR="00AE61D7" w:rsidRDefault="00AE61D7">
            <w:pPr>
              <w:spacing w:before="60"/>
              <w:rPr>
                <w:rFonts w:ascii="Arial" w:hAnsi="Arial" w:cs="Arial"/>
                <w:sz w:val="16"/>
              </w:rPr>
            </w:pPr>
            <w:r>
              <w:rPr>
                <w:rFonts w:ascii="Arial" w:hAnsi="Arial" w:cs="Arial"/>
                <w:sz w:val="16"/>
              </w:rPr>
              <w:t>8.0</w:t>
            </w:r>
          </w:p>
        </w:tc>
        <w:tc>
          <w:tcPr>
            <w:tcW w:w="6210" w:type="dxa"/>
          </w:tcPr>
          <w:p w:rsidR="00AE61D7" w:rsidRDefault="00AE61D7" w:rsidP="006237DA">
            <w:pPr>
              <w:spacing w:before="60"/>
              <w:rPr>
                <w:rFonts w:ascii="Arial" w:hAnsi="Arial" w:cs="Arial"/>
                <w:sz w:val="16"/>
              </w:rPr>
            </w:pPr>
            <w:r>
              <w:rPr>
                <w:rFonts w:ascii="Arial" w:hAnsi="Arial" w:cs="Arial"/>
                <w:sz w:val="16"/>
              </w:rPr>
              <w:t>Added SCom function for force center position</w:t>
            </w:r>
          </w:p>
        </w:tc>
        <w:tc>
          <w:tcPr>
            <w:tcW w:w="1080" w:type="dxa"/>
          </w:tcPr>
          <w:p w:rsidR="00AE61D7" w:rsidRDefault="00AE61D7" w:rsidP="00635CD4">
            <w:pPr>
              <w:spacing w:before="60"/>
              <w:rPr>
                <w:rFonts w:ascii="Arial" w:hAnsi="Arial" w:cs="Arial"/>
                <w:sz w:val="16"/>
              </w:rPr>
            </w:pPr>
            <w:r>
              <w:rPr>
                <w:rFonts w:ascii="Arial" w:hAnsi="Arial" w:cs="Arial"/>
                <w:sz w:val="16"/>
              </w:rPr>
              <w:t>27-Feb-15</w:t>
            </w:r>
          </w:p>
        </w:tc>
        <w:tc>
          <w:tcPr>
            <w:tcW w:w="1105" w:type="dxa"/>
          </w:tcPr>
          <w:p w:rsidR="00AE61D7" w:rsidRDefault="00AE61D7">
            <w:pPr>
              <w:spacing w:before="60"/>
              <w:rPr>
                <w:rFonts w:ascii="Arial" w:hAnsi="Arial" w:cs="Arial"/>
                <w:sz w:val="16"/>
              </w:rPr>
            </w:pPr>
            <w:r>
              <w:rPr>
                <w:rFonts w:ascii="Arial" w:hAnsi="Arial" w:cs="Arial"/>
                <w:sz w:val="16"/>
              </w:rPr>
              <w:t>JWJ</w:t>
            </w:r>
          </w:p>
        </w:tc>
      </w:tr>
      <w:tr w:rsidR="00843A2A" w:rsidTr="00396604">
        <w:tc>
          <w:tcPr>
            <w:tcW w:w="662" w:type="dxa"/>
          </w:tcPr>
          <w:p w:rsidR="00843A2A" w:rsidRDefault="00843A2A">
            <w:pPr>
              <w:spacing w:before="60"/>
              <w:rPr>
                <w:rFonts w:ascii="Arial" w:hAnsi="Arial" w:cs="Arial"/>
                <w:sz w:val="16"/>
              </w:rPr>
            </w:pPr>
            <w:r>
              <w:rPr>
                <w:rFonts w:ascii="Arial" w:hAnsi="Arial" w:cs="Arial"/>
                <w:sz w:val="16"/>
              </w:rPr>
              <w:t>9.0</w:t>
            </w:r>
          </w:p>
        </w:tc>
        <w:tc>
          <w:tcPr>
            <w:tcW w:w="6210" w:type="dxa"/>
          </w:tcPr>
          <w:p w:rsidR="00843A2A" w:rsidRDefault="00843A2A" w:rsidP="006237DA">
            <w:pPr>
              <w:spacing w:before="60"/>
              <w:rPr>
                <w:rFonts w:ascii="Arial" w:hAnsi="Arial" w:cs="Arial"/>
                <w:sz w:val="16"/>
              </w:rPr>
            </w:pPr>
            <w:r>
              <w:rPr>
                <w:rFonts w:ascii="Arial" w:hAnsi="Arial" w:cs="Arial"/>
                <w:sz w:val="16"/>
              </w:rPr>
              <w:t xml:space="preserve">Updated  to SF-42 VCDMotPos </w:t>
            </w:r>
            <w:r w:rsidR="005F4D0B">
              <w:rPr>
                <w:rFonts w:ascii="Arial" w:hAnsi="Arial" w:cs="Arial"/>
                <w:sz w:val="16"/>
              </w:rPr>
              <w:t xml:space="preserve"> </w:t>
            </w:r>
            <w:r>
              <w:rPr>
                <w:rFonts w:ascii="Arial" w:hAnsi="Arial" w:cs="Arial"/>
                <w:sz w:val="16"/>
              </w:rPr>
              <w:t>ver 006</w:t>
            </w:r>
          </w:p>
        </w:tc>
        <w:tc>
          <w:tcPr>
            <w:tcW w:w="1080" w:type="dxa"/>
          </w:tcPr>
          <w:p w:rsidR="00843A2A" w:rsidRDefault="000A6C83" w:rsidP="00635CD4">
            <w:pPr>
              <w:spacing w:before="60"/>
              <w:rPr>
                <w:rFonts w:ascii="Arial" w:hAnsi="Arial" w:cs="Arial"/>
                <w:sz w:val="16"/>
              </w:rPr>
            </w:pPr>
            <w:r>
              <w:rPr>
                <w:rFonts w:ascii="Arial" w:hAnsi="Arial" w:cs="Arial"/>
                <w:sz w:val="16"/>
              </w:rPr>
              <w:t>13-Aug-15</w:t>
            </w:r>
          </w:p>
        </w:tc>
        <w:tc>
          <w:tcPr>
            <w:tcW w:w="1105" w:type="dxa"/>
          </w:tcPr>
          <w:p w:rsidR="00843A2A" w:rsidRDefault="000A6C83">
            <w:pPr>
              <w:spacing w:before="60"/>
              <w:rPr>
                <w:rFonts w:ascii="Arial" w:hAnsi="Arial" w:cs="Arial"/>
                <w:sz w:val="16"/>
              </w:rPr>
            </w:pPr>
            <w:r>
              <w:rPr>
                <w:rFonts w:ascii="Arial" w:hAnsi="Arial" w:cs="Arial"/>
                <w:sz w:val="16"/>
              </w:rPr>
              <w:t>JK</w:t>
            </w:r>
          </w:p>
        </w:tc>
      </w:tr>
      <w:tr w:rsidR="005737CA" w:rsidTr="00396604">
        <w:tc>
          <w:tcPr>
            <w:tcW w:w="662" w:type="dxa"/>
          </w:tcPr>
          <w:p w:rsidR="005737CA" w:rsidRDefault="005737CA">
            <w:pPr>
              <w:spacing w:before="60"/>
              <w:rPr>
                <w:rFonts w:ascii="Arial" w:hAnsi="Arial" w:cs="Arial"/>
                <w:sz w:val="16"/>
              </w:rPr>
            </w:pPr>
            <w:r>
              <w:rPr>
                <w:rFonts w:ascii="Arial" w:hAnsi="Arial" w:cs="Arial"/>
                <w:sz w:val="16"/>
              </w:rPr>
              <w:t>10.0</w:t>
            </w:r>
          </w:p>
        </w:tc>
        <w:tc>
          <w:tcPr>
            <w:tcW w:w="6210" w:type="dxa"/>
          </w:tcPr>
          <w:p w:rsidR="005737CA" w:rsidRDefault="005737CA" w:rsidP="006237DA">
            <w:pPr>
              <w:spacing w:before="60"/>
              <w:rPr>
                <w:rFonts w:ascii="Arial" w:hAnsi="Arial" w:cs="Arial"/>
                <w:sz w:val="16"/>
              </w:rPr>
            </w:pPr>
            <w:r>
              <w:rPr>
                <w:rFonts w:ascii="Arial" w:hAnsi="Arial" w:cs="Arial"/>
                <w:sz w:val="16"/>
              </w:rPr>
              <w:t xml:space="preserve">Updated to SF-42A </w:t>
            </w:r>
            <w:r w:rsidRPr="00AA6867">
              <w:rPr>
                <w:rFonts w:ascii="Arial" w:hAnsi="Arial" w:cs="Arial"/>
                <w:sz w:val="16"/>
              </w:rPr>
              <w:t>VehCentrDtmnByMotPosn v7</w:t>
            </w:r>
          </w:p>
        </w:tc>
        <w:tc>
          <w:tcPr>
            <w:tcW w:w="1080" w:type="dxa"/>
          </w:tcPr>
          <w:p w:rsidR="005737CA" w:rsidRDefault="005737CA" w:rsidP="00635CD4">
            <w:pPr>
              <w:spacing w:before="60"/>
              <w:rPr>
                <w:rFonts w:ascii="Arial" w:hAnsi="Arial" w:cs="Arial"/>
                <w:sz w:val="16"/>
              </w:rPr>
            </w:pPr>
            <w:r>
              <w:rPr>
                <w:rFonts w:ascii="Arial" w:hAnsi="Arial" w:cs="Arial"/>
                <w:sz w:val="16"/>
              </w:rPr>
              <w:t>30-Nov-15</w:t>
            </w:r>
          </w:p>
        </w:tc>
        <w:tc>
          <w:tcPr>
            <w:tcW w:w="1105" w:type="dxa"/>
          </w:tcPr>
          <w:p w:rsidR="005737CA" w:rsidRDefault="005737CA">
            <w:pPr>
              <w:spacing w:before="60"/>
              <w:rPr>
                <w:rFonts w:ascii="Arial" w:hAnsi="Arial" w:cs="Arial"/>
                <w:sz w:val="16"/>
              </w:rPr>
            </w:pPr>
            <w:r>
              <w:rPr>
                <w:rFonts w:ascii="Arial" w:hAnsi="Arial" w:cs="Arial"/>
                <w:sz w:val="16"/>
              </w:rPr>
              <w:t>SB</w:t>
            </w:r>
          </w:p>
        </w:tc>
      </w:tr>
      <w:tr w:rsidR="00AA6867" w:rsidTr="00396604">
        <w:tc>
          <w:tcPr>
            <w:tcW w:w="662" w:type="dxa"/>
          </w:tcPr>
          <w:p w:rsidR="00AA6867" w:rsidRDefault="00AA6867">
            <w:pPr>
              <w:spacing w:before="60"/>
              <w:rPr>
                <w:rFonts w:ascii="Arial" w:hAnsi="Arial" w:cs="Arial"/>
                <w:sz w:val="16"/>
              </w:rPr>
            </w:pPr>
            <w:r>
              <w:rPr>
                <w:rFonts w:ascii="Arial" w:hAnsi="Arial" w:cs="Arial"/>
                <w:sz w:val="16"/>
              </w:rPr>
              <w:t>11.0</w:t>
            </w:r>
          </w:p>
        </w:tc>
        <w:tc>
          <w:tcPr>
            <w:tcW w:w="6210" w:type="dxa"/>
          </w:tcPr>
          <w:p w:rsidR="00AA6867" w:rsidRDefault="00AA6867" w:rsidP="006237DA">
            <w:pPr>
              <w:spacing w:before="60"/>
              <w:rPr>
                <w:rFonts w:ascii="Arial" w:hAnsi="Arial" w:cs="Arial"/>
                <w:sz w:val="16"/>
              </w:rPr>
            </w:pPr>
            <w:r>
              <w:rPr>
                <w:rFonts w:ascii="Arial" w:hAnsi="Arial" w:cs="Arial"/>
                <w:sz w:val="16"/>
              </w:rPr>
              <w:t xml:space="preserve">Updated to SF-42A </w:t>
            </w:r>
            <w:r w:rsidRPr="00AA6867">
              <w:rPr>
                <w:rFonts w:ascii="Arial" w:hAnsi="Arial" w:cs="Arial"/>
                <w:sz w:val="16"/>
              </w:rPr>
              <w:t>VehCentrDtmnByMotPosn v7</w:t>
            </w:r>
            <w:r>
              <w:rPr>
                <w:rFonts w:ascii="Arial" w:hAnsi="Arial" w:cs="Arial"/>
                <w:sz w:val="16"/>
              </w:rPr>
              <w:t>.1.0</w:t>
            </w:r>
          </w:p>
        </w:tc>
        <w:tc>
          <w:tcPr>
            <w:tcW w:w="1080" w:type="dxa"/>
          </w:tcPr>
          <w:p w:rsidR="00AA6867" w:rsidRDefault="00AA6867" w:rsidP="00635CD4">
            <w:pPr>
              <w:spacing w:before="60"/>
              <w:rPr>
                <w:rFonts w:ascii="Arial" w:hAnsi="Arial" w:cs="Arial"/>
                <w:sz w:val="16"/>
              </w:rPr>
            </w:pPr>
            <w:r>
              <w:rPr>
                <w:rFonts w:ascii="Arial" w:hAnsi="Arial" w:cs="Arial"/>
                <w:sz w:val="16"/>
              </w:rPr>
              <w:t>15-Dec-15</w:t>
            </w:r>
          </w:p>
        </w:tc>
        <w:tc>
          <w:tcPr>
            <w:tcW w:w="1105" w:type="dxa"/>
          </w:tcPr>
          <w:p w:rsidR="00AA6867" w:rsidRDefault="00AA6867">
            <w:pPr>
              <w:spacing w:before="60"/>
              <w:rPr>
                <w:rFonts w:ascii="Arial" w:hAnsi="Arial" w:cs="Arial"/>
                <w:sz w:val="16"/>
              </w:rPr>
            </w:pPr>
            <w:r>
              <w:rPr>
                <w:rFonts w:ascii="Arial" w:hAnsi="Arial" w:cs="Arial"/>
                <w:sz w:val="16"/>
              </w:rPr>
              <w:t>SB</w:t>
            </w:r>
          </w:p>
        </w:tc>
      </w:tr>
      <w:tr w:rsidR="001E363B" w:rsidTr="00396604">
        <w:tc>
          <w:tcPr>
            <w:tcW w:w="662" w:type="dxa"/>
          </w:tcPr>
          <w:p w:rsidR="001E363B" w:rsidRDefault="001E363B">
            <w:pPr>
              <w:spacing w:before="60"/>
              <w:rPr>
                <w:rFonts w:ascii="Arial" w:hAnsi="Arial" w:cs="Arial"/>
                <w:sz w:val="16"/>
              </w:rPr>
            </w:pPr>
            <w:r>
              <w:rPr>
                <w:rFonts w:ascii="Arial" w:hAnsi="Arial" w:cs="Arial"/>
                <w:sz w:val="16"/>
              </w:rPr>
              <w:t>12</w:t>
            </w:r>
          </w:p>
        </w:tc>
        <w:tc>
          <w:tcPr>
            <w:tcW w:w="6210" w:type="dxa"/>
          </w:tcPr>
          <w:p w:rsidR="001E363B" w:rsidRDefault="001E363B" w:rsidP="006237DA">
            <w:pPr>
              <w:spacing w:before="60"/>
              <w:rPr>
                <w:rFonts w:ascii="Arial" w:hAnsi="Arial" w:cs="Arial"/>
                <w:sz w:val="16"/>
              </w:rPr>
            </w:pPr>
            <w:r>
              <w:rPr>
                <w:rFonts w:ascii="Arial" w:hAnsi="Arial" w:cs="Arial"/>
                <w:sz w:val="16"/>
              </w:rPr>
              <w:t xml:space="preserve">Updated to SF-42A </w:t>
            </w:r>
            <w:r w:rsidRPr="00AA6867">
              <w:rPr>
                <w:rFonts w:ascii="Arial" w:hAnsi="Arial" w:cs="Arial"/>
                <w:sz w:val="16"/>
              </w:rPr>
              <w:t>VehCentrDtmnByMotPosn v7</w:t>
            </w:r>
            <w:r>
              <w:rPr>
                <w:rFonts w:ascii="Arial" w:hAnsi="Arial" w:cs="Arial"/>
                <w:sz w:val="16"/>
              </w:rPr>
              <w:t>.2.0 (changed max auth to 1)</w:t>
            </w:r>
          </w:p>
        </w:tc>
        <w:tc>
          <w:tcPr>
            <w:tcW w:w="1080" w:type="dxa"/>
          </w:tcPr>
          <w:p w:rsidR="001E363B" w:rsidRDefault="001E363B" w:rsidP="00635CD4">
            <w:pPr>
              <w:spacing w:before="60"/>
              <w:rPr>
                <w:rFonts w:ascii="Arial" w:hAnsi="Arial" w:cs="Arial"/>
                <w:sz w:val="16"/>
              </w:rPr>
            </w:pPr>
            <w:r>
              <w:rPr>
                <w:rFonts w:ascii="Arial" w:hAnsi="Arial" w:cs="Arial"/>
                <w:sz w:val="16"/>
              </w:rPr>
              <w:t>7-Jan-15</w:t>
            </w:r>
          </w:p>
        </w:tc>
        <w:tc>
          <w:tcPr>
            <w:tcW w:w="1105" w:type="dxa"/>
          </w:tcPr>
          <w:p w:rsidR="001E363B" w:rsidRDefault="001E363B">
            <w:pPr>
              <w:spacing w:before="60"/>
              <w:rPr>
                <w:rFonts w:ascii="Arial" w:hAnsi="Arial" w:cs="Arial"/>
                <w:sz w:val="16"/>
              </w:rPr>
            </w:pPr>
            <w:r>
              <w:rPr>
                <w:rFonts w:ascii="Arial" w:hAnsi="Arial" w:cs="Arial"/>
                <w:sz w:val="16"/>
              </w:rPr>
              <w:t>OT</w:t>
            </w:r>
          </w:p>
        </w:tc>
      </w:tr>
      <w:tr w:rsidR="00953332" w:rsidTr="00396604">
        <w:trPr>
          <w:ins w:id="324" w:author="Anne, Krishna" w:date="2016-02-24T13:48:00Z"/>
        </w:trPr>
        <w:tc>
          <w:tcPr>
            <w:tcW w:w="662" w:type="dxa"/>
          </w:tcPr>
          <w:p w:rsidR="00953332" w:rsidRDefault="00953332">
            <w:pPr>
              <w:spacing w:before="60"/>
              <w:rPr>
                <w:ins w:id="325" w:author="Anne, Krishna" w:date="2016-02-24T13:48:00Z"/>
                <w:rFonts w:ascii="Arial" w:hAnsi="Arial" w:cs="Arial"/>
                <w:sz w:val="16"/>
              </w:rPr>
            </w:pPr>
            <w:ins w:id="326" w:author="Anne, Krishna" w:date="2016-02-24T13:48:00Z">
              <w:r>
                <w:rPr>
                  <w:rFonts w:ascii="Arial" w:hAnsi="Arial" w:cs="Arial"/>
                  <w:sz w:val="16"/>
                </w:rPr>
                <w:t>13</w:t>
              </w:r>
            </w:ins>
          </w:p>
        </w:tc>
        <w:tc>
          <w:tcPr>
            <w:tcW w:w="6210" w:type="dxa"/>
          </w:tcPr>
          <w:p w:rsidR="00953332" w:rsidRDefault="00953332" w:rsidP="006237DA">
            <w:pPr>
              <w:spacing w:before="60"/>
              <w:rPr>
                <w:ins w:id="327" w:author="Anne, Krishna" w:date="2016-02-24T13:48:00Z"/>
                <w:rFonts w:ascii="Arial" w:hAnsi="Arial" w:cs="Arial"/>
                <w:sz w:val="16"/>
              </w:rPr>
            </w:pPr>
            <w:ins w:id="328" w:author="Anne, Krishna" w:date="2016-02-24T13:49:00Z">
              <w:r w:rsidRPr="00953332">
                <w:rPr>
                  <w:rFonts w:ascii="Arial" w:hAnsi="Arial" w:cs="Arial"/>
                  <w:sz w:val="16"/>
                </w:rPr>
                <w:t xml:space="preserve">  Updated to SF-42 FDD rev 7.3.0 (Fix for anomaly EA3#6247)</w:t>
              </w:r>
            </w:ins>
          </w:p>
        </w:tc>
        <w:tc>
          <w:tcPr>
            <w:tcW w:w="1080" w:type="dxa"/>
          </w:tcPr>
          <w:p w:rsidR="00953332" w:rsidRDefault="00953332" w:rsidP="00635CD4">
            <w:pPr>
              <w:spacing w:before="60"/>
              <w:rPr>
                <w:ins w:id="329" w:author="Anne, Krishna" w:date="2016-02-24T13:48:00Z"/>
                <w:rFonts w:ascii="Arial" w:hAnsi="Arial" w:cs="Arial"/>
                <w:sz w:val="16"/>
              </w:rPr>
            </w:pPr>
            <w:ins w:id="330" w:author="Anne, Krishna" w:date="2016-02-24T13:49:00Z">
              <w:r>
                <w:rPr>
                  <w:rFonts w:ascii="Arial" w:hAnsi="Arial" w:cs="Arial"/>
                  <w:sz w:val="16"/>
                </w:rPr>
                <w:t>24-Feb-16</w:t>
              </w:r>
            </w:ins>
          </w:p>
        </w:tc>
        <w:tc>
          <w:tcPr>
            <w:tcW w:w="1105" w:type="dxa"/>
          </w:tcPr>
          <w:p w:rsidR="00953332" w:rsidRDefault="00953332">
            <w:pPr>
              <w:spacing w:before="60"/>
              <w:rPr>
                <w:ins w:id="331" w:author="Anne, Krishna" w:date="2016-02-24T13:48:00Z"/>
                <w:rFonts w:ascii="Arial" w:hAnsi="Arial" w:cs="Arial"/>
                <w:sz w:val="16"/>
              </w:rPr>
            </w:pPr>
            <w:ins w:id="332" w:author="Anne, Krishna" w:date="2016-02-24T13:49:00Z">
              <w:r>
                <w:rPr>
                  <w:rFonts w:ascii="Arial" w:hAnsi="Arial" w:cs="Arial"/>
                  <w:sz w:val="16"/>
                </w:rPr>
                <w:t>KK</w:t>
              </w:r>
            </w:ins>
          </w:p>
        </w:tc>
      </w:tr>
      <w:tr w:rsidR="006A10F0" w:rsidTr="00396604">
        <w:trPr>
          <w:ins w:id="333" w:author="Priyanka Shitole" w:date="2016-04-06T18:36:00Z"/>
        </w:trPr>
        <w:tc>
          <w:tcPr>
            <w:tcW w:w="662" w:type="dxa"/>
          </w:tcPr>
          <w:p w:rsidR="006A10F0" w:rsidRDefault="006A10F0">
            <w:pPr>
              <w:spacing w:before="60"/>
              <w:rPr>
                <w:ins w:id="334" w:author="Priyanka Shitole" w:date="2016-04-06T18:36:00Z"/>
                <w:rFonts w:ascii="Arial" w:hAnsi="Arial" w:cs="Arial"/>
                <w:sz w:val="16"/>
              </w:rPr>
            </w:pPr>
            <w:ins w:id="335" w:author="Priyanka Shitole" w:date="2016-04-06T18:36:00Z">
              <w:r>
                <w:rPr>
                  <w:rFonts w:ascii="Arial" w:hAnsi="Arial" w:cs="Arial"/>
                  <w:sz w:val="16"/>
                </w:rPr>
                <w:t>14</w:t>
              </w:r>
            </w:ins>
          </w:p>
        </w:tc>
        <w:tc>
          <w:tcPr>
            <w:tcW w:w="6210" w:type="dxa"/>
          </w:tcPr>
          <w:p w:rsidR="006A10F0" w:rsidRPr="00953332" w:rsidRDefault="006A10F0" w:rsidP="006237DA">
            <w:pPr>
              <w:spacing w:before="60"/>
              <w:rPr>
                <w:ins w:id="336" w:author="Priyanka Shitole" w:date="2016-04-06T18:36:00Z"/>
                <w:rFonts w:ascii="Arial" w:hAnsi="Arial" w:cs="Arial"/>
                <w:sz w:val="16"/>
              </w:rPr>
            </w:pPr>
            <w:ins w:id="337" w:author="Priyanka Shitole" w:date="2016-04-06T18:36:00Z">
              <w:r>
                <w:rPr>
                  <w:rFonts w:ascii="Arial" w:hAnsi="Arial" w:cs="Arial"/>
                  <w:sz w:val="16"/>
                </w:rPr>
                <w:t>Updated as per Unit Test Findings</w:t>
              </w:r>
            </w:ins>
          </w:p>
        </w:tc>
        <w:tc>
          <w:tcPr>
            <w:tcW w:w="1080" w:type="dxa"/>
          </w:tcPr>
          <w:p w:rsidR="006A10F0" w:rsidRDefault="006A10F0" w:rsidP="00635CD4">
            <w:pPr>
              <w:spacing w:before="60"/>
              <w:rPr>
                <w:ins w:id="338" w:author="Priyanka Shitole" w:date="2016-04-06T18:36:00Z"/>
                <w:rFonts w:ascii="Arial" w:hAnsi="Arial" w:cs="Arial"/>
                <w:sz w:val="16"/>
              </w:rPr>
            </w:pPr>
            <w:ins w:id="339" w:author="Priyanka Shitole" w:date="2016-04-06T18:37:00Z">
              <w:r>
                <w:rPr>
                  <w:rFonts w:ascii="Arial" w:hAnsi="Arial" w:cs="Arial"/>
                  <w:sz w:val="16"/>
                </w:rPr>
                <w:t>06-Apr-2016</w:t>
              </w:r>
            </w:ins>
          </w:p>
        </w:tc>
        <w:tc>
          <w:tcPr>
            <w:tcW w:w="1105" w:type="dxa"/>
          </w:tcPr>
          <w:p w:rsidR="006A10F0" w:rsidRDefault="006A10F0">
            <w:pPr>
              <w:spacing w:before="60"/>
              <w:rPr>
                <w:ins w:id="340" w:author="Priyanka Shitole" w:date="2016-04-06T18:36:00Z"/>
                <w:rFonts w:ascii="Arial" w:hAnsi="Arial" w:cs="Arial"/>
                <w:sz w:val="16"/>
              </w:rPr>
            </w:pPr>
            <w:ins w:id="341" w:author="Priyanka Shitole" w:date="2016-04-06T18:37:00Z">
              <w:r>
                <w:rPr>
                  <w:rFonts w:ascii="Arial" w:hAnsi="Arial" w:cs="Arial"/>
                  <w:sz w:val="16"/>
                </w:rPr>
                <w:t>KPIT</w:t>
              </w:r>
            </w:ins>
          </w:p>
        </w:tc>
      </w:tr>
    </w:tbl>
    <w:p w:rsidR="00107819" w:rsidRDefault="00107819"/>
    <w:sectPr w:rsidR="00107819" w:rsidSect="00937013">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107" w:rsidRDefault="000D6107">
      <w:r>
        <w:separator/>
      </w:r>
    </w:p>
  </w:endnote>
  <w:endnote w:type="continuationSeparator" w:id="0">
    <w:p w:rsidR="000D6107" w:rsidRDefault="000D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pPr>
      <w:pStyle w:val="Footer"/>
    </w:pPr>
    <w:r>
      <w:rPr>
        <w:snapToGrid w:val="0"/>
      </w:rPr>
      <w:tab/>
    </w:r>
    <w:fldSimple w:instr=" DOCPROPERTY &quot;Company&quot;  \* MERGEFORMAT ">
      <w:r w:rsidRPr="009574F8">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107" w:rsidRDefault="000D6107">
      <w:r>
        <w:separator/>
      </w:r>
    </w:p>
  </w:footnote>
  <w:footnote w:type="continuationSeparator" w:id="0">
    <w:p w:rsidR="000D6107" w:rsidRDefault="000D6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rsidP="00A212AC">
    <w:pPr>
      <w:pStyle w:val="Header"/>
      <w:pBdr>
        <w:bottom w:val="single" w:sz="4" w:space="1" w:color="auto"/>
      </w:pBdr>
      <w:jc w:val="center"/>
      <w:rPr>
        <w:b/>
      </w:rPr>
    </w:pPr>
    <w:r>
      <w:rPr>
        <w:b/>
      </w:rPr>
      <w:t>SOFTWARE MODULE DESIGN SPECIFICATION</w:t>
    </w:r>
  </w:p>
  <w:tbl>
    <w:tblPr>
      <w:tblW w:w="8910" w:type="dxa"/>
      <w:tblInd w:w="18" w:type="dxa"/>
      <w:tblLayout w:type="fixed"/>
      <w:tblLook w:val="0000" w:firstRow="0" w:lastRow="0" w:firstColumn="0" w:lastColumn="0" w:noHBand="0" w:noVBand="0"/>
    </w:tblPr>
    <w:tblGrid>
      <w:gridCol w:w="990"/>
      <w:gridCol w:w="1530"/>
      <w:gridCol w:w="1170"/>
      <w:gridCol w:w="2070"/>
      <w:gridCol w:w="1170"/>
      <w:gridCol w:w="1980"/>
    </w:tblGrid>
    <w:tr w:rsidR="006A10F0" w:rsidTr="00570ED7">
      <w:trPr>
        <w:cantSplit/>
      </w:trPr>
      <w:tc>
        <w:tcPr>
          <w:tcW w:w="990" w:type="dxa"/>
        </w:tcPr>
        <w:p w:rsidR="006A10F0" w:rsidRDefault="006A10F0" w:rsidP="00D81653">
          <w:pPr>
            <w:pStyle w:val="Header"/>
          </w:pPr>
          <w:r>
            <w:t>Title:</w:t>
          </w:r>
        </w:p>
      </w:tc>
      <w:tc>
        <w:tcPr>
          <w:tcW w:w="4770" w:type="dxa"/>
          <w:gridSpan w:val="3"/>
          <w:vMerge w:val="restart"/>
        </w:tcPr>
        <w:p w:rsidR="006A10F0" w:rsidRDefault="006A10F0" w:rsidP="00D81653">
          <w:pPr>
            <w:pStyle w:val="Header"/>
            <w:tabs>
              <w:tab w:val="clear" w:pos="4320"/>
              <w:tab w:val="clear" w:pos="8640"/>
              <w:tab w:val="center" w:pos="2592"/>
            </w:tabs>
          </w:pPr>
          <w:r>
            <w:fldChar w:fldCharType="begin"/>
          </w:r>
          <w:r>
            <w:instrText xml:space="preserve"> DOCPROPERTY  Title  \* MERGEFORMAT </w:instrText>
          </w:r>
          <w:r>
            <w:fldChar w:fldCharType="end"/>
          </w:r>
          <w:fldSimple w:instr=" DOCPROPERTY  &quot;Document Title&quot;  \* MERGEFORMAT ">
            <w:r>
              <w:t>Vehicle Dynamics MDD</w:t>
            </w:r>
          </w:fldSimple>
        </w:p>
        <w:p w:rsidR="006A10F0" w:rsidRDefault="006A10F0" w:rsidP="00D81653">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6A10F0" w:rsidRDefault="006A10F0" w:rsidP="00D81653">
          <w:pPr>
            <w:pStyle w:val="Header"/>
          </w:pPr>
          <w:r>
            <w:t>Revision:</w:t>
          </w:r>
        </w:p>
      </w:tc>
      <w:tc>
        <w:tcPr>
          <w:tcW w:w="1980" w:type="dxa"/>
        </w:tcPr>
        <w:p w:rsidR="006A10F0" w:rsidRDefault="006A10F0" w:rsidP="00570ED7">
          <w:pPr>
            <w:pStyle w:val="Header"/>
          </w:pPr>
          <w:r>
            <w:t>1</w:t>
          </w:r>
          <w:ins w:id="342" w:author="Priyanka Shitole" w:date="2016-04-06T18:04:00Z">
            <w:r>
              <w:t>4</w:t>
            </w:r>
          </w:ins>
          <w:ins w:id="343" w:author="Anne, Krishna" w:date="2016-02-24T13:43:00Z">
            <w:del w:id="344" w:author="Priyanka Shitole" w:date="2016-04-06T18:04:00Z">
              <w:r w:rsidDel="00FD112D">
                <w:delText>3</w:delText>
              </w:r>
            </w:del>
          </w:ins>
          <w:del w:id="345" w:author="Anne, Krishna" w:date="2016-02-24T13:43:00Z">
            <w:r w:rsidDel="00953332">
              <w:delText>2</w:delText>
            </w:r>
          </w:del>
        </w:p>
      </w:tc>
    </w:tr>
    <w:tr w:rsidR="006A10F0" w:rsidTr="00570ED7">
      <w:trPr>
        <w:cantSplit/>
      </w:trPr>
      <w:tc>
        <w:tcPr>
          <w:tcW w:w="990" w:type="dxa"/>
        </w:tcPr>
        <w:p w:rsidR="006A10F0" w:rsidRDefault="006A10F0" w:rsidP="00D81653">
          <w:pPr>
            <w:pStyle w:val="Header"/>
          </w:pPr>
          <w:r>
            <w:t xml:space="preserve">Product:     </w:t>
          </w:r>
        </w:p>
      </w:tc>
      <w:tc>
        <w:tcPr>
          <w:tcW w:w="4770" w:type="dxa"/>
          <w:gridSpan w:val="3"/>
          <w:vMerge/>
        </w:tcPr>
        <w:p w:rsidR="006A10F0" w:rsidRDefault="006A10F0" w:rsidP="00D81653">
          <w:pPr>
            <w:pStyle w:val="Header"/>
            <w:jc w:val="center"/>
          </w:pPr>
        </w:p>
      </w:tc>
      <w:tc>
        <w:tcPr>
          <w:tcW w:w="1170" w:type="dxa"/>
        </w:tcPr>
        <w:p w:rsidR="006A10F0" w:rsidRDefault="006A10F0" w:rsidP="00D81653">
          <w:pPr>
            <w:pStyle w:val="Header"/>
          </w:pPr>
          <w:r>
            <w:t>Rev. Date:</w:t>
          </w:r>
        </w:p>
      </w:tc>
      <w:tc>
        <w:tcPr>
          <w:tcW w:w="1980" w:type="dxa"/>
        </w:tcPr>
        <w:p w:rsidR="006A10F0" w:rsidRDefault="006A10F0" w:rsidP="00953332">
          <w:pPr>
            <w:pStyle w:val="Header"/>
          </w:pPr>
          <w:ins w:id="346" w:author="Anne, Krishna" w:date="2016-02-24T13:43:00Z">
            <w:r>
              <w:t>24</w:t>
            </w:r>
          </w:ins>
          <w:del w:id="347" w:author="Anne, Krishna" w:date="2016-02-24T13:43:00Z">
            <w:r w:rsidDel="00953332">
              <w:delText>7</w:delText>
            </w:r>
          </w:del>
          <w:r>
            <w:t>-</w:t>
          </w:r>
          <w:ins w:id="348" w:author="Anne, Krishna" w:date="2016-02-24T13:43:00Z">
            <w:r>
              <w:t>Feb</w:t>
            </w:r>
          </w:ins>
          <w:del w:id="349" w:author="Anne, Krishna" w:date="2016-02-24T13:43:00Z">
            <w:r w:rsidDel="00953332">
              <w:delText>Jan</w:delText>
            </w:r>
          </w:del>
          <w:r>
            <w:t>-2016</w:t>
          </w:r>
        </w:p>
      </w:tc>
    </w:tr>
    <w:tr w:rsidR="006A10F0" w:rsidTr="009D5CF6">
      <w:trPr>
        <w:cantSplit/>
      </w:trPr>
      <w:tc>
        <w:tcPr>
          <w:tcW w:w="990" w:type="dxa"/>
        </w:tcPr>
        <w:p w:rsidR="006A10F0" w:rsidRDefault="006A10F0" w:rsidP="00D81653">
          <w:pPr>
            <w:pStyle w:val="Header"/>
          </w:pPr>
          <w:r>
            <w:t>Group:</w:t>
          </w:r>
        </w:p>
      </w:tc>
      <w:tc>
        <w:tcPr>
          <w:tcW w:w="1530" w:type="dxa"/>
        </w:tcPr>
        <w:p w:rsidR="006A10F0" w:rsidRDefault="006A10F0" w:rsidP="00D81653">
          <w:pPr>
            <w:pStyle w:val="Header"/>
          </w:pPr>
          <w:r>
            <w:t>ESG</w:t>
          </w:r>
        </w:p>
      </w:tc>
      <w:tc>
        <w:tcPr>
          <w:tcW w:w="1170" w:type="dxa"/>
        </w:tcPr>
        <w:p w:rsidR="006A10F0" w:rsidRDefault="006A10F0" w:rsidP="00D81653">
          <w:pPr>
            <w:pStyle w:val="Header"/>
          </w:pPr>
          <w:r>
            <w:t>Originator:</w:t>
          </w:r>
        </w:p>
      </w:tc>
      <w:tc>
        <w:tcPr>
          <w:tcW w:w="2070" w:type="dxa"/>
        </w:tcPr>
        <w:p w:rsidR="006A10F0" w:rsidRDefault="006A10F0" w:rsidP="00D81653">
          <w:pPr>
            <w:pStyle w:val="Header"/>
          </w:pPr>
          <w:del w:id="350" w:author="Anne, Krishna" w:date="2016-02-24T13:43:00Z">
            <w:r w:rsidDel="00953332">
              <w:delText>Owen Tosh</w:delText>
            </w:r>
          </w:del>
          <w:ins w:id="351" w:author="Anne, Krishna" w:date="2016-02-24T13:43:00Z">
            <w:r>
              <w:t>Krishna Anne</w:t>
            </w:r>
          </w:ins>
        </w:p>
      </w:tc>
      <w:tc>
        <w:tcPr>
          <w:tcW w:w="1170" w:type="dxa"/>
        </w:tcPr>
        <w:p w:rsidR="006A10F0" w:rsidRDefault="006A10F0" w:rsidP="00D81653">
          <w:pPr>
            <w:pStyle w:val="Header"/>
          </w:pPr>
          <w:r>
            <w:t>Page:</w:t>
          </w:r>
        </w:p>
      </w:tc>
      <w:tc>
        <w:tcPr>
          <w:tcW w:w="1980" w:type="dxa"/>
        </w:tcPr>
        <w:p w:rsidR="006A10F0" w:rsidRDefault="006A10F0" w:rsidP="00D81653">
          <w:pPr>
            <w:pStyle w:val="Header"/>
          </w:pPr>
          <w:r>
            <w:rPr>
              <w:rStyle w:val="PageNumber"/>
            </w:rPr>
            <w:fldChar w:fldCharType="begin"/>
          </w:r>
          <w:r>
            <w:rPr>
              <w:rStyle w:val="PageNumber"/>
            </w:rPr>
            <w:instrText xml:space="preserve"> PAGE </w:instrText>
          </w:r>
          <w:r>
            <w:rPr>
              <w:rStyle w:val="PageNumber"/>
            </w:rPr>
            <w:fldChar w:fldCharType="separate"/>
          </w:r>
          <w:r w:rsidR="00764D0B">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64D0B">
            <w:rPr>
              <w:rStyle w:val="PageNumber"/>
              <w:noProof/>
            </w:rPr>
            <w:t>28</w:t>
          </w:r>
          <w:r>
            <w:rPr>
              <w:rStyle w:val="PageNumber"/>
            </w:rPr>
            <w:fldChar w:fldCharType="end"/>
          </w:r>
        </w:p>
      </w:tc>
    </w:tr>
  </w:tbl>
  <w:p w:rsidR="006A10F0" w:rsidRDefault="006A10F0">
    <w:pPr>
      <w:pStyle w:val="Header"/>
      <w:pBdr>
        <w:top w:val="single" w:sz="4" w:space="1" w:color="auto"/>
      </w:pBd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F0" w:rsidRDefault="006A1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81467"/>
    <w:multiLevelType w:val="hybridMultilevel"/>
    <w:tmpl w:val="D93C813E"/>
    <w:lvl w:ilvl="0" w:tplc="A47EDEA4">
      <w:start w:val="1"/>
      <w:numFmt w:val="bullet"/>
      <w:lvlText w:val=""/>
      <w:lvlJc w:val="left"/>
      <w:pPr>
        <w:tabs>
          <w:tab w:val="num" w:pos="720"/>
        </w:tabs>
        <w:ind w:left="720" w:hanging="360"/>
      </w:pPr>
      <w:rPr>
        <w:rFonts w:ascii="Wingdings" w:hAnsi="Wingdings" w:hint="default"/>
      </w:rPr>
    </w:lvl>
    <w:lvl w:ilvl="1" w:tplc="B9E299D4" w:tentative="1">
      <w:start w:val="1"/>
      <w:numFmt w:val="bullet"/>
      <w:lvlText w:val=""/>
      <w:lvlJc w:val="left"/>
      <w:pPr>
        <w:tabs>
          <w:tab w:val="num" w:pos="1440"/>
        </w:tabs>
        <w:ind w:left="1440" w:hanging="360"/>
      </w:pPr>
      <w:rPr>
        <w:rFonts w:ascii="Wingdings" w:hAnsi="Wingdings" w:hint="default"/>
      </w:rPr>
    </w:lvl>
    <w:lvl w:ilvl="2" w:tplc="E0584F1C" w:tentative="1">
      <w:start w:val="1"/>
      <w:numFmt w:val="bullet"/>
      <w:lvlText w:val=""/>
      <w:lvlJc w:val="left"/>
      <w:pPr>
        <w:tabs>
          <w:tab w:val="num" w:pos="2160"/>
        </w:tabs>
        <w:ind w:left="2160" w:hanging="360"/>
      </w:pPr>
      <w:rPr>
        <w:rFonts w:ascii="Wingdings" w:hAnsi="Wingdings" w:hint="default"/>
      </w:rPr>
    </w:lvl>
    <w:lvl w:ilvl="3" w:tplc="74321F88" w:tentative="1">
      <w:start w:val="1"/>
      <w:numFmt w:val="bullet"/>
      <w:lvlText w:val=""/>
      <w:lvlJc w:val="left"/>
      <w:pPr>
        <w:tabs>
          <w:tab w:val="num" w:pos="2880"/>
        </w:tabs>
        <w:ind w:left="2880" w:hanging="360"/>
      </w:pPr>
      <w:rPr>
        <w:rFonts w:ascii="Wingdings" w:hAnsi="Wingdings" w:hint="default"/>
      </w:rPr>
    </w:lvl>
    <w:lvl w:ilvl="4" w:tplc="EC38E14E" w:tentative="1">
      <w:start w:val="1"/>
      <w:numFmt w:val="bullet"/>
      <w:lvlText w:val=""/>
      <w:lvlJc w:val="left"/>
      <w:pPr>
        <w:tabs>
          <w:tab w:val="num" w:pos="3600"/>
        </w:tabs>
        <w:ind w:left="3600" w:hanging="360"/>
      </w:pPr>
      <w:rPr>
        <w:rFonts w:ascii="Wingdings" w:hAnsi="Wingdings" w:hint="default"/>
      </w:rPr>
    </w:lvl>
    <w:lvl w:ilvl="5" w:tplc="E912E08A" w:tentative="1">
      <w:start w:val="1"/>
      <w:numFmt w:val="bullet"/>
      <w:lvlText w:val=""/>
      <w:lvlJc w:val="left"/>
      <w:pPr>
        <w:tabs>
          <w:tab w:val="num" w:pos="4320"/>
        </w:tabs>
        <w:ind w:left="4320" w:hanging="360"/>
      </w:pPr>
      <w:rPr>
        <w:rFonts w:ascii="Wingdings" w:hAnsi="Wingdings" w:hint="default"/>
      </w:rPr>
    </w:lvl>
    <w:lvl w:ilvl="6" w:tplc="8D44E772" w:tentative="1">
      <w:start w:val="1"/>
      <w:numFmt w:val="bullet"/>
      <w:lvlText w:val=""/>
      <w:lvlJc w:val="left"/>
      <w:pPr>
        <w:tabs>
          <w:tab w:val="num" w:pos="5040"/>
        </w:tabs>
        <w:ind w:left="5040" w:hanging="360"/>
      </w:pPr>
      <w:rPr>
        <w:rFonts w:ascii="Wingdings" w:hAnsi="Wingdings" w:hint="default"/>
      </w:rPr>
    </w:lvl>
    <w:lvl w:ilvl="7" w:tplc="A1B4121A" w:tentative="1">
      <w:start w:val="1"/>
      <w:numFmt w:val="bullet"/>
      <w:lvlText w:val=""/>
      <w:lvlJc w:val="left"/>
      <w:pPr>
        <w:tabs>
          <w:tab w:val="num" w:pos="5760"/>
        </w:tabs>
        <w:ind w:left="5760" w:hanging="360"/>
      </w:pPr>
      <w:rPr>
        <w:rFonts w:ascii="Wingdings" w:hAnsi="Wingdings" w:hint="default"/>
      </w:rPr>
    </w:lvl>
    <w:lvl w:ilvl="8" w:tplc="E2A2F282" w:tentative="1">
      <w:start w:val="1"/>
      <w:numFmt w:val="bullet"/>
      <w:lvlText w:val=""/>
      <w:lvlJc w:val="left"/>
      <w:pPr>
        <w:tabs>
          <w:tab w:val="num" w:pos="6480"/>
        </w:tabs>
        <w:ind w:left="6480" w:hanging="360"/>
      </w:pPr>
      <w:rPr>
        <w:rFonts w:ascii="Wingdings" w:hAnsi="Wingdings" w:hint="default"/>
      </w:r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8"/>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mal Sharma">
    <w15:presenceInfo w15:providerId="AD" w15:userId="S-1-5-21-117609710-1229272821-682003330-105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5"/>
    <w:rsid w:val="0000485B"/>
    <w:rsid w:val="00011606"/>
    <w:rsid w:val="00016BA8"/>
    <w:rsid w:val="0003453F"/>
    <w:rsid w:val="00036ECA"/>
    <w:rsid w:val="000379BF"/>
    <w:rsid w:val="0004037D"/>
    <w:rsid w:val="00041BEC"/>
    <w:rsid w:val="000429FC"/>
    <w:rsid w:val="00053758"/>
    <w:rsid w:val="0005486A"/>
    <w:rsid w:val="00054A18"/>
    <w:rsid w:val="0005789F"/>
    <w:rsid w:val="00061D23"/>
    <w:rsid w:val="00065438"/>
    <w:rsid w:val="00067772"/>
    <w:rsid w:val="0007145A"/>
    <w:rsid w:val="00075B68"/>
    <w:rsid w:val="00083024"/>
    <w:rsid w:val="00091D7D"/>
    <w:rsid w:val="00092B26"/>
    <w:rsid w:val="00094882"/>
    <w:rsid w:val="000954CD"/>
    <w:rsid w:val="000A0057"/>
    <w:rsid w:val="000A054F"/>
    <w:rsid w:val="000A0F89"/>
    <w:rsid w:val="000A2BDB"/>
    <w:rsid w:val="000A6C83"/>
    <w:rsid w:val="000B18B8"/>
    <w:rsid w:val="000B334F"/>
    <w:rsid w:val="000B744D"/>
    <w:rsid w:val="000C7FDD"/>
    <w:rsid w:val="000D6107"/>
    <w:rsid w:val="000D665C"/>
    <w:rsid w:val="000D748E"/>
    <w:rsid w:val="000E3E09"/>
    <w:rsid w:val="000E44F8"/>
    <w:rsid w:val="000E6A08"/>
    <w:rsid w:val="000F3B7A"/>
    <w:rsid w:val="000F6B5B"/>
    <w:rsid w:val="00102DBE"/>
    <w:rsid w:val="001055CF"/>
    <w:rsid w:val="00107819"/>
    <w:rsid w:val="001145EC"/>
    <w:rsid w:val="001267C6"/>
    <w:rsid w:val="00132027"/>
    <w:rsid w:val="0013504B"/>
    <w:rsid w:val="001357FD"/>
    <w:rsid w:val="001440B3"/>
    <w:rsid w:val="001537D5"/>
    <w:rsid w:val="00154866"/>
    <w:rsid w:val="0015653B"/>
    <w:rsid w:val="001628FA"/>
    <w:rsid w:val="001702C4"/>
    <w:rsid w:val="00177DED"/>
    <w:rsid w:val="00182CD3"/>
    <w:rsid w:val="00183A7F"/>
    <w:rsid w:val="001842D8"/>
    <w:rsid w:val="00192773"/>
    <w:rsid w:val="00197EE3"/>
    <w:rsid w:val="001A1D90"/>
    <w:rsid w:val="001A3828"/>
    <w:rsid w:val="001A3971"/>
    <w:rsid w:val="001A574F"/>
    <w:rsid w:val="001B2A3C"/>
    <w:rsid w:val="001B60DF"/>
    <w:rsid w:val="001C7C4E"/>
    <w:rsid w:val="001D03D3"/>
    <w:rsid w:val="001D4168"/>
    <w:rsid w:val="001E0104"/>
    <w:rsid w:val="001E2614"/>
    <w:rsid w:val="001E30AF"/>
    <w:rsid w:val="001E363B"/>
    <w:rsid w:val="001F09B2"/>
    <w:rsid w:val="001F693F"/>
    <w:rsid w:val="00205FF3"/>
    <w:rsid w:val="0020722A"/>
    <w:rsid w:val="00217476"/>
    <w:rsid w:val="00225649"/>
    <w:rsid w:val="00232B8C"/>
    <w:rsid w:val="00234DFE"/>
    <w:rsid w:val="002414DE"/>
    <w:rsid w:val="002419B3"/>
    <w:rsid w:val="00250C23"/>
    <w:rsid w:val="00251AC0"/>
    <w:rsid w:val="00254D3C"/>
    <w:rsid w:val="0025527F"/>
    <w:rsid w:val="002564BC"/>
    <w:rsid w:val="00256A7F"/>
    <w:rsid w:val="002615BC"/>
    <w:rsid w:val="00265D42"/>
    <w:rsid w:val="00266A65"/>
    <w:rsid w:val="00273C00"/>
    <w:rsid w:val="002748A2"/>
    <w:rsid w:val="0027680F"/>
    <w:rsid w:val="00277AD4"/>
    <w:rsid w:val="00290A65"/>
    <w:rsid w:val="00295299"/>
    <w:rsid w:val="002A33AB"/>
    <w:rsid w:val="002B1E44"/>
    <w:rsid w:val="002B4EF6"/>
    <w:rsid w:val="002B6F8D"/>
    <w:rsid w:val="002C03D8"/>
    <w:rsid w:val="002C4468"/>
    <w:rsid w:val="002D79EF"/>
    <w:rsid w:val="002E4EAF"/>
    <w:rsid w:val="002F0A38"/>
    <w:rsid w:val="002F3C93"/>
    <w:rsid w:val="00302D0F"/>
    <w:rsid w:val="00303A4D"/>
    <w:rsid w:val="00307DC2"/>
    <w:rsid w:val="00310649"/>
    <w:rsid w:val="00315335"/>
    <w:rsid w:val="0032061F"/>
    <w:rsid w:val="00321E42"/>
    <w:rsid w:val="00325C62"/>
    <w:rsid w:val="00344E87"/>
    <w:rsid w:val="0034664E"/>
    <w:rsid w:val="00351CED"/>
    <w:rsid w:val="00361038"/>
    <w:rsid w:val="00361AF2"/>
    <w:rsid w:val="00366053"/>
    <w:rsid w:val="00372877"/>
    <w:rsid w:val="00375BDD"/>
    <w:rsid w:val="0037677D"/>
    <w:rsid w:val="00380A47"/>
    <w:rsid w:val="00383F43"/>
    <w:rsid w:val="00386C8D"/>
    <w:rsid w:val="0039160F"/>
    <w:rsid w:val="00391AFE"/>
    <w:rsid w:val="00396604"/>
    <w:rsid w:val="003A3A1D"/>
    <w:rsid w:val="003B3FBC"/>
    <w:rsid w:val="003B7645"/>
    <w:rsid w:val="003C00B4"/>
    <w:rsid w:val="003C00F1"/>
    <w:rsid w:val="003C13D1"/>
    <w:rsid w:val="003C4D3F"/>
    <w:rsid w:val="003C50D1"/>
    <w:rsid w:val="003D198B"/>
    <w:rsid w:val="003D2420"/>
    <w:rsid w:val="003E7069"/>
    <w:rsid w:val="003F2550"/>
    <w:rsid w:val="003F2B46"/>
    <w:rsid w:val="003F6C82"/>
    <w:rsid w:val="004112CB"/>
    <w:rsid w:val="00413BE7"/>
    <w:rsid w:val="004164A2"/>
    <w:rsid w:val="00422FF2"/>
    <w:rsid w:val="004302D6"/>
    <w:rsid w:val="00441C50"/>
    <w:rsid w:val="004442A8"/>
    <w:rsid w:val="004507C7"/>
    <w:rsid w:val="00454B13"/>
    <w:rsid w:val="004572AF"/>
    <w:rsid w:val="00460F4A"/>
    <w:rsid w:val="00471CB4"/>
    <w:rsid w:val="004739E0"/>
    <w:rsid w:val="00481FA3"/>
    <w:rsid w:val="0049256E"/>
    <w:rsid w:val="004A2B97"/>
    <w:rsid w:val="004A5D8E"/>
    <w:rsid w:val="004A646F"/>
    <w:rsid w:val="004A781C"/>
    <w:rsid w:val="004B0084"/>
    <w:rsid w:val="004B5090"/>
    <w:rsid w:val="004B5B5E"/>
    <w:rsid w:val="004C0089"/>
    <w:rsid w:val="004E1C81"/>
    <w:rsid w:val="004F1004"/>
    <w:rsid w:val="004F11A1"/>
    <w:rsid w:val="00502A36"/>
    <w:rsid w:val="0050497B"/>
    <w:rsid w:val="00510CDB"/>
    <w:rsid w:val="005116BB"/>
    <w:rsid w:val="00514C90"/>
    <w:rsid w:val="005157E8"/>
    <w:rsid w:val="005157FC"/>
    <w:rsid w:val="00542DDB"/>
    <w:rsid w:val="00543330"/>
    <w:rsid w:val="00550C7B"/>
    <w:rsid w:val="0056090D"/>
    <w:rsid w:val="005655E1"/>
    <w:rsid w:val="00570ED7"/>
    <w:rsid w:val="005737CA"/>
    <w:rsid w:val="0058059E"/>
    <w:rsid w:val="00580962"/>
    <w:rsid w:val="00585E9B"/>
    <w:rsid w:val="00591292"/>
    <w:rsid w:val="00594F73"/>
    <w:rsid w:val="00597655"/>
    <w:rsid w:val="00597970"/>
    <w:rsid w:val="005B0238"/>
    <w:rsid w:val="005D0175"/>
    <w:rsid w:val="005D2114"/>
    <w:rsid w:val="005D2D78"/>
    <w:rsid w:val="005D5FE4"/>
    <w:rsid w:val="005D783D"/>
    <w:rsid w:val="005E4ABE"/>
    <w:rsid w:val="005F4D0B"/>
    <w:rsid w:val="005F7903"/>
    <w:rsid w:val="005F7BD8"/>
    <w:rsid w:val="00600272"/>
    <w:rsid w:val="00602D3A"/>
    <w:rsid w:val="00610AE6"/>
    <w:rsid w:val="00612BA1"/>
    <w:rsid w:val="00616853"/>
    <w:rsid w:val="00622859"/>
    <w:rsid w:val="006237DA"/>
    <w:rsid w:val="0062596F"/>
    <w:rsid w:val="00626456"/>
    <w:rsid w:val="00632A49"/>
    <w:rsid w:val="00633BAD"/>
    <w:rsid w:val="00635CD4"/>
    <w:rsid w:val="00640CD7"/>
    <w:rsid w:val="00650632"/>
    <w:rsid w:val="00651B28"/>
    <w:rsid w:val="00651FE3"/>
    <w:rsid w:val="00655C70"/>
    <w:rsid w:val="00660603"/>
    <w:rsid w:val="006618B0"/>
    <w:rsid w:val="00666249"/>
    <w:rsid w:val="00666B83"/>
    <w:rsid w:val="00667E16"/>
    <w:rsid w:val="00674ADF"/>
    <w:rsid w:val="00677DF8"/>
    <w:rsid w:val="0068732B"/>
    <w:rsid w:val="006913FE"/>
    <w:rsid w:val="00694D85"/>
    <w:rsid w:val="00695FED"/>
    <w:rsid w:val="006970E1"/>
    <w:rsid w:val="00697D6E"/>
    <w:rsid w:val="006A10F0"/>
    <w:rsid w:val="006A1FC6"/>
    <w:rsid w:val="006B3C99"/>
    <w:rsid w:val="006B49D5"/>
    <w:rsid w:val="006B79BE"/>
    <w:rsid w:val="006D20C7"/>
    <w:rsid w:val="006D2657"/>
    <w:rsid w:val="006D3003"/>
    <w:rsid w:val="006D33CC"/>
    <w:rsid w:val="006D530A"/>
    <w:rsid w:val="006E178B"/>
    <w:rsid w:val="006E363E"/>
    <w:rsid w:val="006E3823"/>
    <w:rsid w:val="006E696D"/>
    <w:rsid w:val="006E7192"/>
    <w:rsid w:val="006F01A3"/>
    <w:rsid w:val="006F1C5D"/>
    <w:rsid w:val="00706174"/>
    <w:rsid w:val="007062C0"/>
    <w:rsid w:val="00707351"/>
    <w:rsid w:val="0072117E"/>
    <w:rsid w:val="007220BB"/>
    <w:rsid w:val="00722B49"/>
    <w:rsid w:val="0072521B"/>
    <w:rsid w:val="0073265D"/>
    <w:rsid w:val="0074264D"/>
    <w:rsid w:val="007530BD"/>
    <w:rsid w:val="007539AE"/>
    <w:rsid w:val="00761DE1"/>
    <w:rsid w:val="0076396B"/>
    <w:rsid w:val="00764D0B"/>
    <w:rsid w:val="00767470"/>
    <w:rsid w:val="007708C4"/>
    <w:rsid w:val="0077281A"/>
    <w:rsid w:val="00775351"/>
    <w:rsid w:val="00777159"/>
    <w:rsid w:val="007778AF"/>
    <w:rsid w:val="00795D31"/>
    <w:rsid w:val="00797A88"/>
    <w:rsid w:val="007A1D01"/>
    <w:rsid w:val="007A38B2"/>
    <w:rsid w:val="007A69AC"/>
    <w:rsid w:val="007B5034"/>
    <w:rsid w:val="007C3E10"/>
    <w:rsid w:val="007C42F3"/>
    <w:rsid w:val="007C7928"/>
    <w:rsid w:val="007C7F73"/>
    <w:rsid w:val="007E316F"/>
    <w:rsid w:val="007F3805"/>
    <w:rsid w:val="00804D1A"/>
    <w:rsid w:val="008115E0"/>
    <w:rsid w:val="00820370"/>
    <w:rsid w:val="00821F0C"/>
    <w:rsid w:val="008242F0"/>
    <w:rsid w:val="0083040E"/>
    <w:rsid w:val="008364C2"/>
    <w:rsid w:val="008405BC"/>
    <w:rsid w:val="00841072"/>
    <w:rsid w:val="00843873"/>
    <w:rsid w:val="00843A2A"/>
    <w:rsid w:val="00844048"/>
    <w:rsid w:val="00846EC3"/>
    <w:rsid w:val="00850544"/>
    <w:rsid w:val="00852922"/>
    <w:rsid w:val="008535B2"/>
    <w:rsid w:val="00854B2C"/>
    <w:rsid w:val="0085524A"/>
    <w:rsid w:val="00860677"/>
    <w:rsid w:val="00863A62"/>
    <w:rsid w:val="00870078"/>
    <w:rsid w:val="00881CA3"/>
    <w:rsid w:val="0088564B"/>
    <w:rsid w:val="00887509"/>
    <w:rsid w:val="008A3661"/>
    <w:rsid w:val="008A3BFC"/>
    <w:rsid w:val="008A6A59"/>
    <w:rsid w:val="008B1541"/>
    <w:rsid w:val="008B3E94"/>
    <w:rsid w:val="008C00EE"/>
    <w:rsid w:val="008C23FC"/>
    <w:rsid w:val="008C35C7"/>
    <w:rsid w:val="008C4353"/>
    <w:rsid w:val="008D1296"/>
    <w:rsid w:val="008E24C4"/>
    <w:rsid w:val="008E4C4E"/>
    <w:rsid w:val="008E7AAF"/>
    <w:rsid w:val="008F4F97"/>
    <w:rsid w:val="008F6DBB"/>
    <w:rsid w:val="00900B9E"/>
    <w:rsid w:val="00902398"/>
    <w:rsid w:val="00903646"/>
    <w:rsid w:val="00906C6A"/>
    <w:rsid w:val="0092067E"/>
    <w:rsid w:val="00926345"/>
    <w:rsid w:val="009354CD"/>
    <w:rsid w:val="00937013"/>
    <w:rsid w:val="009373E7"/>
    <w:rsid w:val="009503FD"/>
    <w:rsid w:val="00953332"/>
    <w:rsid w:val="00954C43"/>
    <w:rsid w:val="00955A75"/>
    <w:rsid w:val="00955F6A"/>
    <w:rsid w:val="00957470"/>
    <w:rsid w:val="009574F8"/>
    <w:rsid w:val="009602E2"/>
    <w:rsid w:val="00965A94"/>
    <w:rsid w:val="00980EF1"/>
    <w:rsid w:val="009817C8"/>
    <w:rsid w:val="00981FA6"/>
    <w:rsid w:val="009822C4"/>
    <w:rsid w:val="0099116E"/>
    <w:rsid w:val="00992387"/>
    <w:rsid w:val="009933FA"/>
    <w:rsid w:val="009A4E4A"/>
    <w:rsid w:val="009B20B2"/>
    <w:rsid w:val="009C0176"/>
    <w:rsid w:val="009C2DE5"/>
    <w:rsid w:val="009D238B"/>
    <w:rsid w:val="009D3832"/>
    <w:rsid w:val="009D5CF6"/>
    <w:rsid w:val="009E17A2"/>
    <w:rsid w:val="009F037A"/>
    <w:rsid w:val="009F20CC"/>
    <w:rsid w:val="009F774F"/>
    <w:rsid w:val="00A0462D"/>
    <w:rsid w:val="00A12AEC"/>
    <w:rsid w:val="00A212AC"/>
    <w:rsid w:val="00A32775"/>
    <w:rsid w:val="00A51F95"/>
    <w:rsid w:val="00A53C19"/>
    <w:rsid w:val="00A56906"/>
    <w:rsid w:val="00A72DFC"/>
    <w:rsid w:val="00A73F2F"/>
    <w:rsid w:val="00A75871"/>
    <w:rsid w:val="00A845FA"/>
    <w:rsid w:val="00A85968"/>
    <w:rsid w:val="00A873C0"/>
    <w:rsid w:val="00A92910"/>
    <w:rsid w:val="00A9538A"/>
    <w:rsid w:val="00A966EE"/>
    <w:rsid w:val="00A97A55"/>
    <w:rsid w:val="00AA08AA"/>
    <w:rsid w:val="00AA4D51"/>
    <w:rsid w:val="00AA6867"/>
    <w:rsid w:val="00AA6C49"/>
    <w:rsid w:val="00AB6643"/>
    <w:rsid w:val="00AC3075"/>
    <w:rsid w:val="00AD070D"/>
    <w:rsid w:val="00AD731B"/>
    <w:rsid w:val="00AD7D15"/>
    <w:rsid w:val="00AE60E3"/>
    <w:rsid w:val="00AE61D7"/>
    <w:rsid w:val="00B13501"/>
    <w:rsid w:val="00B13CED"/>
    <w:rsid w:val="00B242B0"/>
    <w:rsid w:val="00B260E4"/>
    <w:rsid w:val="00B274B3"/>
    <w:rsid w:val="00B40CDC"/>
    <w:rsid w:val="00B4490A"/>
    <w:rsid w:val="00B4636D"/>
    <w:rsid w:val="00B51251"/>
    <w:rsid w:val="00B54697"/>
    <w:rsid w:val="00B54D6E"/>
    <w:rsid w:val="00B63B6E"/>
    <w:rsid w:val="00B67A97"/>
    <w:rsid w:val="00B80637"/>
    <w:rsid w:val="00B80EDA"/>
    <w:rsid w:val="00B857F6"/>
    <w:rsid w:val="00B9636A"/>
    <w:rsid w:val="00BA5D34"/>
    <w:rsid w:val="00BB1F16"/>
    <w:rsid w:val="00BB26B6"/>
    <w:rsid w:val="00BB67AF"/>
    <w:rsid w:val="00BB6D08"/>
    <w:rsid w:val="00BC25FA"/>
    <w:rsid w:val="00BC472F"/>
    <w:rsid w:val="00BC6189"/>
    <w:rsid w:val="00BD008B"/>
    <w:rsid w:val="00BD15D2"/>
    <w:rsid w:val="00BD17C1"/>
    <w:rsid w:val="00BD3DFF"/>
    <w:rsid w:val="00BD776E"/>
    <w:rsid w:val="00BE34A7"/>
    <w:rsid w:val="00BF364D"/>
    <w:rsid w:val="00BF5AAC"/>
    <w:rsid w:val="00C011D8"/>
    <w:rsid w:val="00C065CE"/>
    <w:rsid w:val="00C06938"/>
    <w:rsid w:val="00C07394"/>
    <w:rsid w:val="00C113E2"/>
    <w:rsid w:val="00C125AB"/>
    <w:rsid w:val="00C23A39"/>
    <w:rsid w:val="00C26996"/>
    <w:rsid w:val="00C303A9"/>
    <w:rsid w:val="00C35BD3"/>
    <w:rsid w:val="00C46399"/>
    <w:rsid w:val="00C50B81"/>
    <w:rsid w:val="00C51099"/>
    <w:rsid w:val="00C72FFA"/>
    <w:rsid w:val="00C73C59"/>
    <w:rsid w:val="00C742E9"/>
    <w:rsid w:val="00C861A9"/>
    <w:rsid w:val="00CB534D"/>
    <w:rsid w:val="00CB6F5E"/>
    <w:rsid w:val="00CC6F0E"/>
    <w:rsid w:val="00CD0889"/>
    <w:rsid w:val="00CE0209"/>
    <w:rsid w:val="00D02E62"/>
    <w:rsid w:val="00D112B3"/>
    <w:rsid w:val="00D1234C"/>
    <w:rsid w:val="00D174E8"/>
    <w:rsid w:val="00D26405"/>
    <w:rsid w:val="00D27F6A"/>
    <w:rsid w:val="00D377D0"/>
    <w:rsid w:val="00D40CA3"/>
    <w:rsid w:val="00D47FAD"/>
    <w:rsid w:val="00D504B6"/>
    <w:rsid w:val="00D525F6"/>
    <w:rsid w:val="00D53B5F"/>
    <w:rsid w:val="00D551DD"/>
    <w:rsid w:val="00D5552D"/>
    <w:rsid w:val="00D56EE7"/>
    <w:rsid w:val="00D64135"/>
    <w:rsid w:val="00D75299"/>
    <w:rsid w:val="00D77D76"/>
    <w:rsid w:val="00D81653"/>
    <w:rsid w:val="00D824DD"/>
    <w:rsid w:val="00D8418E"/>
    <w:rsid w:val="00D84898"/>
    <w:rsid w:val="00D94316"/>
    <w:rsid w:val="00D94BDD"/>
    <w:rsid w:val="00D9596E"/>
    <w:rsid w:val="00D9649C"/>
    <w:rsid w:val="00D96EDC"/>
    <w:rsid w:val="00DA5963"/>
    <w:rsid w:val="00DA7723"/>
    <w:rsid w:val="00DB3F2E"/>
    <w:rsid w:val="00DB4CCA"/>
    <w:rsid w:val="00DB550F"/>
    <w:rsid w:val="00DC3DFE"/>
    <w:rsid w:val="00DC7E08"/>
    <w:rsid w:val="00DD6D2F"/>
    <w:rsid w:val="00DE3945"/>
    <w:rsid w:val="00DE4889"/>
    <w:rsid w:val="00DE49DE"/>
    <w:rsid w:val="00DE5432"/>
    <w:rsid w:val="00DF08C0"/>
    <w:rsid w:val="00E0590E"/>
    <w:rsid w:val="00E1221A"/>
    <w:rsid w:val="00E12532"/>
    <w:rsid w:val="00E16B27"/>
    <w:rsid w:val="00E21FFA"/>
    <w:rsid w:val="00E32DD9"/>
    <w:rsid w:val="00E37060"/>
    <w:rsid w:val="00E415D8"/>
    <w:rsid w:val="00E4251A"/>
    <w:rsid w:val="00E5472B"/>
    <w:rsid w:val="00E57C42"/>
    <w:rsid w:val="00E65133"/>
    <w:rsid w:val="00E76BDF"/>
    <w:rsid w:val="00E84950"/>
    <w:rsid w:val="00E870BD"/>
    <w:rsid w:val="00E872CA"/>
    <w:rsid w:val="00E9643E"/>
    <w:rsid w:val="00E9715C"/>
    <w:rsid w:val="00E97B1E"/>
    <w:rsid w:val="00EA4B12"/>
    <w:rsid w:val="00EB1A3B"/>
    <w:rsid w:val="00EB556F"/>
    <w:rsid w:val="00EE6397"/>
    <w:rsid w:val="00EE6DDE"/>
    <w:rsid w:val="00EF0896"/>
    <w:rsid w:val="00EF4E9E"/>
    <w:rsid w:val="00EF6F79"/>
    <w:rsid w:val="00F0135E"/>
    <w:rsid w:val="00F10D77"/>
    <w:rsid w:val="00F141E2"/>
    <w:rsid w:val="00F24F7E"/>
    <w:rsid w:val="00F35A21"/>
    <w:rsid w:val="00F41362"/>
    <w:rsid w:val="00F419A6"/>
    <w:rsid w:val="00F43E82"/>
    <w:rsid w:val="00F44C11"/>
    <w:rsid w:val="00F477C3"/>
    <w:rsid w:val="00F648ED"/>
    <w:rsid w:val="00F663F6"/>
    <w:rsid w:val="00F70656"/>
    <w:rsid w:val="00F7351A"/>
    <w:rsid w:val="00F82E8E"/>
    <w:rsid w:val="00F85812"/>
    <w:rsid w:val="00F90F47"/>
    <w:rsid w:val="00F91E19"/>
    <w:rsid w:val="00F95230"/>
    <w:rsid w:val="00F957FA"/>
    <w:rsid w:val="00FA140E"/>
    <w:rsid w:val="00FA3436"/>
    <w:rsid w:val="00FB2942"/>
    <w:rsid w:val="00FB34E1"/>
    <w:rsid w:val="00FB3C7E"/>
    <w:rsid w:val="00FB432D"/>
    <w:rsid w:val="00FB55E8"/>
    <w:rsid w:val="00FB76F7"/>
    <w:rsid w:val="00FC02E9"/>
    <w:rsid w:val="00FC1B3D"/>
    <w:rsid w:val="00FD112D"/>
    <w:rsid w:val="00FD2DD2"/>
    <w:rsid w:val="00FD72D1"/>
    <w:rsid w:val="00FF2D19"/>
    <w:rsid w:val="00FF3A5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 w:type="paragraph" w:styleId="Revision">
    <w:name w:val="Revision"/>
    <w:hidden/>
    <w:uiPriority w:val="99"/>
    <w:semiHidden/>
    <w:rsid w:val="006A1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 w:type="paragraph" w:styleId="Revision">
    <w:name w:val="Revision"/>
    <w:hidden/>
    <w:uiPriority w:val="99"/>
    <w:semiHidden/>
    <w:rsid w:val="006A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9610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8">
          <w:marLeft w:val="0"/>
          <w:marRight w:val="0"/>
          <w:marTop w:val="0"/>
          <w:marBottom w:val="0"/>
          <w:divBdr>
            <w:top w:val="none" w:sz="0" w:space="0" w:color="auto"/>
            <w:left w:val="none" w:sz="0" w:space="0" w:color="auto"/>
            <w:bottom w:val="none" w:sz="0" w:space="0" w:color="auto"/>
            <w:right w:val="none" w:sz="0" w:space="0" w:color="auto"/>
          </w:divBdr>
        </w:div>
      </w:divsChild>
    </w:div>
    <w:div w:id="1628773418">
      <w:bodyDiv w:val="1"/>
      <w:marLeft w:val="0"/>
      <w:marRight w:val="0"/>
      <w:marTop w:val="0"/>
      <w:marBottom w:val="0"/>
      <w:divBdr>
        <w:top w:val="none" w:sz="0" w:space="0" w:color="auto"/>
        <w:left w:val="none" w:sz="0" w:space="0" w:color="auto"/>
        <w:bottom w:val="none" w:sz="0" w:space="0" w:color="auto"/>
        <w:right w:val="none" w:sz="0" w:space="0" w:color="auto"/>
      </w:divBdr>
      <w:divsChild>
        <w:div w:id="1317102007">
          <w:marLeft w:val="547"/>
          <w:marRight w:val="0"/>
          <w:marTop w:val="144"/>
          <w:marBottom w:val="0"/>
          <w:divBdr>
            <w:top w:val="none" w:sz="0" w:space="0" w:color="auto"/>
            <w:left w:val="none" w:sz="0" w:space="0" w:color="auto"/>
            <w:bottom w:val="none" w:sz="0" w:space="0" w:color="auto"/>
            <w:right w:val="none" w:sz="0" w:space="0" w:color="auto"/>
          </w:divBdr>
        </w:div>
      </w:divsChild>
    </w:div>
    <w:div w:id="1981810416">
      <w:bodyDiv w:val="1"/>
      <w:marLeft w:val="0"/>
      <w:marRight w:val="0"/>
      <w:marTop w:val="0"/>
      <w:marBottom w:val="0"/>
      <w:divBdr>
        <w:top w:val="none" w:sz="0" w:space="0" w:color="auto"/>
        <w:left w:val="none" w:sz="0" w:space="0" w:color="auto"/>
        <w:bottom w:val="none" w:sz="0" w:space="0" w:color="auto"/>
        <w:right w:val="none" w:sz="0" w:space="0" w:color="auto"/>
      </w:divBdr>
    </w:div>
    <w:div w:id="2146463154">
      <w:bodyDiv w:val="1"/>
      <w:marLeft w:val="0"/>
      <w:marRight w:val="0"/>
      <w:marTop w:val="0"/>
      <w:marBottom w:val="0"/>
      <w:divBdr>
        <w:top w:val="none" w:sz="0" w:space="0" w:color="auto"/>
        <w:left w:val="none" w:sz="0" w:space="0" w:color="auto"/>
        <w:bottom w:val="none" w:sz="0" w:space="0" w:color="auto"/>
        <w:right w:val="none" w:sz="0" w:space="0" w:color="auto"/>
      </w:divBdr>
      <w:divsChild>
        <w:div w:id="2266969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2.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9DA0-68B2-41F4-BAB3-5AD3F65B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Template>
  <TotalTime>398</TotalTime>
  <Pages>28</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Mark Colosky</Manager>
  <Company>Nexteer</Company>
  <LinksUpToDate>false</LinksUpToDate>
  <CharactersWithSpaces>25050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Next Generation Software Design</dc:subject>
  <dc:creator>Creager;Kathleen</dc:creator>
  <cp:lastModifiedBy>Priyanka Shitole</cp:lastModifiedBy>
  <cp:revision>82</cp:revision>
  <cp:lastPrinted>2011-03-21T13:34:00Z</cp:lastPrinted>
  <dcterms:created xsi:type="dcterms:W3CDTF">2015-02-02T17:03:00Z</dcterms:created>
  <dcterms:modified xsi:type="dcterms:W3CDTF">2016-04-06T13:45:00Z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Dynamics MDD</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VehDyn</vt:lpwstr>
  </property>
  <property fmtid="{D5CDD505-2E9C-101B-9397-08002B2CF9AE}" pid="6" name="Product Line">
    <vt:lpwstr>Gen II+ EPS EA3</vt:lpwstr>
  </property>
</Properties>
</file>