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-- </w:t>
      </w:r>
      <w:r w:rsidR="00821F58" w:rsidRPr="00F4273A">
        <w:t>Position Tracking Servo</w:t>
      </w:r>
    </w:p>
    <w:p w:rsidR="004A781C" w:rsidRDefault="004A781C">
      <w:pPr>
        <w:pStyle w:val="Heading1"/>
      </w:pPr>
      <w:r>
        <w:t>High-Level Description</w:t>
      </w:r>
    </w:p>
    <w:p w:rsidR="004A781C" w:rsidRDefault="00F4273A">
      <w:r>
        <w:t xml:space="preserve">This module provides the ability for the EPS system to track a position input command. </w:t>
      </w:r>
    </w:p>
    <w:p w:rsidR="004A781C" w:rsidRDefault="004A781C">
      <w:pPr>
        <w:pStyle w:val="Heading1"/>
      </w:pPr>
      <w:r>
        <w:t>Figures</w:t>
      </w:r>
    </w:p>
    <w:p w:rsidR="004A781C" w:rsidRDefault="00351000">
      <w:pPr>
        <w:pStyle w:val="Heading2"/>
      </w:pPr>
      <w:r>
        <w:t>Component Diagram</w:t>
      </w:r>
    </w:p>
    <w:p w:rsidR="003B7313" w:rsidRDefault="007B5B72" w:rsidP="003B7313">
      <w:pPr>
        <w:jc w:val="center"/>
      </w:pPr>
      <w:r>
        <w:rPr>
          <w:noProof/>
        </w:rPr>
        <w:drawing>
          <wp:inline distT="0" distB="0" distL="0" distR="0">
            <wp:extent cx="2491105" cy="1639570"/>
            <wp:effectExtent l="19050" t="0" r="4445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1C" w:rsidRDefault="004A781C"/>
    <w:p w:rsidR="004A781C" w:rsidRDefault="004A781C"/>
    <w:p w:rsidR="004A781C" w:rsidRDefault="004A781C">
      <w:pPr>
        <w:pStyle w:val="Heading1"/>
      </w:pPr>
      <w:r>
        <w:br w:type="page"/>
      </w:r>
      <w:r>
        <w:lastRenderedPageBreak/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6D33CC" w:rsidRPr="00885513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6D33CC" w:rsidRPr="00885513" w:rsidRDefault="009B5E95" w:rsidP="009B5E95">
            <w:pPr>
              <w:pStyle w:val="NoSpacing"/>
            </w:pPr>
            <w:r w:rsidRPr="009B5E95">
              <w:rPr>
                <w:rFonts w:ascii="Arial" w:hAnsi="Arial" w:cs="Arial"/>
                <w:sz w:val="16"/>
                <w:szCs w:val="16"/>
              </w:rPr>
              <w:t>H</w:t>
            </w:r>
            <w:r w:rsidR="00351000">
              <w:rPr>
                <w:rFonts w:ascii="Arial" w:hAnsi="Arial" w:cs="Arial"/>
                <w:sz w:val="16"/>
                <w:szCs w:val="16"/>
              </w:rPr>
              <w:t>andwheel</w:t>
            </w:r>
            <w:r w:rsidRPr="009B5E95">
              <w:rPr>
                <w:rFonts w:ascii="Arial" w:hAnsi="Arial" w:cs="Arial"/>
                <w:sz w:val="16"/>
                <w:szCs w:val="16"/>
              </w:rPr>
              <w:t>Position_HwDeg_f32</w:t>
            </w:r>
          </w:p>
        </w:tc>
        <w:tc>
          <w:tcPr>
            <w:tcW w:w="4455" w:type="dxa"/>
            <w:vAlign w:val="center"/>
          </w:tcPr>
          <w:p w:rsidR="009B5E95" w:rsidRPr="009B5E95" w:rsidRDefault="00351000" w:rsidP="0035100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PosSrvo</w:t>
            </w:r>
            <w:r w:rsidR="009B5E95" w:rsidRPr="009B5E95">
              <w:rPr>
                <w:rFonts w:ascii="Arial" w:hAnsi="Arial" w:cs="Arial"/>
                <w:sz w:val="16"/>
                <w:szCs w:val="16"/>
              </w:rPr>
              <w:t>Cmd_MtrNm_f32</w:t>
            </w:r>
          </w:p>
        </w:tc>
      </w:tr>
      <w:tr w:rsidR="006D33CC" w:rsidRPr="00885513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9B5E95" w:rsidRPr="00885513" w:rsidRDefault="009B5E95" w:rsidP="009B5E95">
            <w:pPr>
              <w:pStyle w:val="NoSpacing"/>
            </w:pPr>
            <w:r w:rsidRPr="009B5E95">
              <w:rPr>
                <w:rFonts w:ascii="Arial" w:hAnsi="Arial" w:cs="Arial"/>
                <w:sz w:val="16"/>
                <w:szCs w:val="16"/>
              </w:rPr>
              <w:t>VehicleSpeed_Kph_f32</w:t>
            </w:r>
          </w:p>
        </w:tc>
        <w:tc>
          <w:tcPr>
            <w:tcW w:w="4455" w:type="dxa"/>
            <w:vAlign w:val="center"/>
          </w:tcPr>
          <w:p w:rsidR="009B5E95" w:rsidRPr="009B5E95" w:rsidRDefault="00351000" w:rsidP="0035100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PosSrvo</w:t>
            </w:r>
            <w:r w:rsidR="009B5E95" w:rsidRPr="009B5E95">
              <w:rPr>
                <w:rFonts w:ascii="Arial" w:hAnsi="Arial" w:cs="Arial"/>
                <w:sz w:val="16"/>
                <w:szCs w:val="16"/>
              </w:rPr>
              <w:t>ReturnSclFct_Uls_f32</w:t>
            </w:r>
          </w:p>
        </w:tc>
      </w:tr>
      <w:tr w:rsidR="00885513" w:rsidRPr="00885513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9B5E95" w:rsidRPr="00885513" w:rsidRDefault="00351000" w:rsidP="00351000">
            <w:pPr>
              <w:pStyle w:val="NoSpacing"/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PosSrvoEnable</w:t>
            </w:r>
            <w:r w:rsidR="009B5E95" w:rsidRPr="009B5E95">
              <w:rPr>
                <w:rFonts w:ascii="Arial" w:hAnsi="Arial" w:cs="Arial"/>
                <w:sz w:val="16"/>
                <w:szCs w:val="16"/>
              </w:rPr>
              <w:t>_Cnt_lgc</w:t>
            </w:r>
            <w:proofErr w:type="spellEnd"/>
          </w:p>
        </w:tc>
        <w:tc>
          <w:tcPr>
            <w:tcW w:w="4455" w:type="dxa"/>
            <w:vAlign w:val="center"/>
          </w:tcPr>
          <w:p w:rsidR="00885513" w:rsidRPr="00885513" w:rsidRDefault="00351000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PosSrvoSmoothEnable_Uls_f32</w:t>
            </w:r>
          </w:p>
        </w:tc>
      </w:tr>
      <w:tr w:rsidR="00885513" w:rsidRPr="00885513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9B5E95" w:rsidRPr="00885513" w:rsidRDefault="00351000" w:rsidP="00351000">
            <w:pPr>
              <w:pStyle w:val="NoSpacing"/>
            </w:pPr>
            <w:r>
              <w:rPr>
                <w:rFonts w:ascii="Arial" w:hAnsi="Arial" w:cs="Arial"/>
                <w:sz w:val="16"/>
                <w:szCs w:val="16"/>
              </w:rPr>
              <w:t>PosSrvoHw</w:t>
            </w:r>
            <w:r w:rsidR="009B5E95" w:rsidRPr="009B5E95">
              <w:rPr>
                <w:rFonts w:ascii="Arial" w:hAnsi="Arial" w:cs="Arial"/>
                <w:sz w:val="16"/>
                <w:szCs w:val="16"/>
              </w:rPr>
              <w:t>Angle_HwDeg_f32</w:t>
            </w:r>
          </w:p>
        </w:tc>
        <w:tc>
          <w:tcPr>
            <w:tcW w:w="4455" w:type="dxa"/>
            <w:vAlign w:val="center"/>
          </w:tcPr>
          <w:p w:rsidR="00885513" w:rsidRPr="00885513" w:rsidRDefault="00885513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46B" w:rsidRPr="00F2146B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9B5E95" w:rsidRPr="00885513" w:rsidRDefault="009B5E95" w:rsidP="009B5E95">
            <w:pPr>
              <w:pStyle w:val="NoSpacing"/>
            </w:pPr>
            <w:r w:rsidRPr="009B5E95">
              <w:rPr>
                <w:rFonts w:ascii="Arial" w:hAnsi="Arial" w:cs="Arial"/>
                <w:sz w:val="16"/>
                <w:szCs w:val="16"/>
              </w:rPr>
              <w:t>HwTorque_HwNm_f32</w:t>
            </w:r>
          </w:p>
        </w:tc>
        <w:tc>
          <w:tcPr>
            <w:tcW w:w="4455" w:type="dxa"/>
            <w:vAlign w:val="center"/>
          </w:tcPr>
          <w:p w:rsidR="00F2146B" w:rsidRPr="00885513" w:rsidRDefault="00F2146B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46B" w:rsidRPr="00F2146B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9B5E95" w:rsidRPr="00885513" w:rsidRDefault="009B5E95" w:rsidP="009B5E95">
            <w:pPr>
              <w:pStyle w:val="NoSpacing"/>
            </w:pPr>
            <w:r w:rsidRPr="009B5E95">
              <w:rPr>
                <w:rFonts w:ascii="Arial" w:hAnsi="Arial" w:cs="Arial"/>
                <w:sz w:val="16"/>
                <w:szCs w:val="16"/>
              </w:rPr>
              <w:t>MotorVelCRF_MtrRadpS_f32</w:t>
            </w:r>
          </w:p>
        </w:tc>
        <w:tc>
          <w:tcPr>
            <w:tcW w:w="4455" w:type="dxa"/>
            <w:vAlign w:val="center"/>
          </w:tcPr>
          <w:p w:rsidR="00F2146B" w:rsidRPr="00885513" w:rsidRDefault="00F2146B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9255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955"/>
        <w:gridCol w:w="1440"/>
        <w:gridCol w:w="1035"/>
        <w:gridCol w:w="1035"/>
        <w:gridCol w:w="2790"/>
      </w:tblGrid>
      <w:tr w:rsidR="00BD008B" w:rsidTr="003B54C9"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54C9">
              <w:rPr>
                <w:rFonts w:ascii="Arial" w:hAnsi="Arial" w:cs="Arial"/>
                <w:sz w:val="16"/>
                <w:szCs w:val="16"/>
              </w:rPr>
              <w:t>FiltHwPosKSV_M_str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LPF32KSV_Str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437E0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POSSERVO_START_SEC_VAR_CLEARED_UNSPECIFIED</w:t>
            </w: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FiltHwPosKSV_M_str.SV_Uls_f32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437E0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-900.0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FiltHwPosKSV_M_str.K_Uls_f32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B54C9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0.0012558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B54C9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0.2222323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0D65DA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54C9">
              <w:rPr>
                <w:rFonts w:ascii="Arial" w:hAnsi="Arial" w:cs="Arial"/>
                <w:sz w:val="16"/>
                <w:szCs w:val="16"/>
              </w:rPr>
              <w:t>FiltHwTrqKSV_M_str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0D65DA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LPF32KSV_Str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POSSERVO_START_SEC_VAR_CLEARED_UNSPECIFIED</w:t>
            </w: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0D65DA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FiltHwTrqKSV_M_str.SV_Uls_f32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0D65DA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-10.0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0D65DA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FiltHwTrqKSV_M_str.K_Uls_f32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0D65DA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0.0012558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0.2222323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13DE8">
              <w:rPr>
                <w:rFonts w:ascii="Arial" w:hAnsi="Arial" w:cs="Arial"/>
                <w:sz w:val="16"/>
                <w:szCs w:val="16"/>
              </w:rPr>
              <w:t>PrkAstRampSV_Uls_M_f32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B95467">
              <w:rPr>
                <w:rFonts w:ascii="Arial" w:hAnsi="Arial" w:cs="Arial"/>
                <w:sz w:val="16"/>
                <w:szCs w:val="16"/>
              </w:rPr>
              <w:t>POSSERVO</w:t>
            </w:r>
            <w:r w:rsidRPr="007868B0">
              <w:rPr>
                <w:rFonts w:ascii="Arial" w:hAnsi="Arial" w:cs="Arial"/>
                <w:sz w:val="16"/>
                <w:szCs w:val="16"/>
              </w:rPr>
              <w:t>_START_SEC_VAR_CLEARED_32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6952E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13DE8">
              <w:rPr>
                <w:rFonts w:ascii="Arial" w:hAnsi="Arial" w:cs="Arial"/>
                <w:sz w:val="16"/>
                <w:szCs w:val="16"/>
              </w:rPr>
              <w:t>ITermSV_</w:t>
            </w:r>
            <w:r>
              <w:rPr>
                <w:rFonts w:ascii="Arial" w:hAnsi="Arial" w:cs="Arial"/>
                <w:sz w:val="16"/>
                <w:szCs w:val="16"/>
              </w:rPr>
              <w:t>HwDeg</w:t>
            </w:r>
            <w:r w:rsidRPr="00313DE8">
              <w:rPr>
                <w:rFonts w:ascii="Arial" w:hAnsi="Arial" w:cs="Arial"/>
                <w:sz w:val="16"/>
                <w:szCs w:val="16"/>
              </w:rPr>
              <w:t>_M_s27p4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2^-4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1716EF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2A20F4">
              <w:rPr>
                <w:rFonts w:ascii="Arial" w:hAnsi="Arial" w:cs="Arial"/>
                <w:sz w:val="16"/>
                <w:szCs w:val="16"/>
              </w:rPr>
              <w:t>72089600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A20F4">
              <w:rPr>
                <w:rFonts w:ascii="Arial" w:hAnsi="Arial" w:cs="Arial"/>
                <w:sz w:val="16"/>
                <w:szCs w:val="16"/>
              </w:rPr>
              <w:t>72089600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B95467">
              <w:rPr>
                <w:rFonts w:ascii="Arial" w:hAnsi="Arial" w:cs="Arial"/>
                <w:sz w:val="16"/>
                <w:szCs w:val="16"/>
              </w:rPr>
              <w:t>POSSERVO</w:t>
            </w:r>
            <w:r w:rsidRPr="007868B0">
              <w:rPr>
                <w:rFonts w:ascii="Arial" w:hAnsi="Arial" w:cs="Arial"/>
                <w:sz w:val="16"/>
                <w:szCs w:val="16"/>
              </w:rPr>
              <w:t>_START_SEC_VAR_CLEARED_32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54C9">
              <w:rPr>
                <w:rFonts w:ascii="Arial" w:hAnsi="Arial" w:cs="Arial"/>
                <w:sz w:val="16"/>
                <w:szCs w:val="16"/>
              </w:rPr>
              <w:t>DTermKSV_M_str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9A0E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LPF32KSV_Str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E20EC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POSSERVO_START_SEC_VAR_CLEARED_UNSPECIFIED</w:t>
            </w: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DTermKSV_M_str.SV_Uls_f32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9A0E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-8.8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E20EC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DTermKSV_M_str.K_Uls_f32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9A0E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B54C9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0.0124877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0.715390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E20EC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13DE8">
              <w:rPr>
                <w:rFonts w:ascii="Arial" w:hAnsi="Arial" w:cs="Arial"/>
                <w:sz w:val="16"/>
                <w:szCs w:val="16"/>
              </w:rPr>
              <w:t>PrevCmdError_HwDeg_M_s11p4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2^-4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-1800.0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1800.0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B95467">
              <w:rPr>
                <w:rFonts w:ascii="Arial" w:hAnsi="Arial" w:cs="Arial"/>
                <w:sz w:val="16"/>
                <w:szCs w:val="16"/>
              </w:rPr>
              <w:t>POSSERVO</w:t>
            </w:r>
            <w:r>
              <w:rPr>
                <w:rFonts w:ascii="Arial" w:hAnsi="Arial" w:cs="Arial"/>
                <w:sz w:val="16"/>
                <w:szCs w:val="16"/>
              </w:rPr>
              <w:t xml:space="preserve">_START_SEC_VAR_CLEARED_16 </w:t>
            </w: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54C9">
              <w:rPr>
                <w:rFonts w:ascii="Arial" w:hAnsi="Arial" w:cs="Arial"/>
                <w:sz w:val="16"/>
                <w:szCs w:val="16"/>
              </w:rPr>
              <w:t>PosSrvoRampComplete_Cnt_D_lgc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0D0D93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POSSERVO_START_SEC_VAR_CLEARED_</w:t>
            </w:r>
            <w:r w:rsidR="000D0D93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bookmarkStart w:id="0" w:name="OLE_LINK18"/>
            <w:bookmarkStart w:id="1" w:name="OLE_LINK19"/>
            <w:r w:rsidRPr="003B54C9">
              <w:rPr>
                <w:rFonts w:ascii="Arial" w:hAnsi="Arial" w:cs="Arial"/>
                <w:sz w:val="16"/>
                <w:szCs w:val="16"/>
              </w:rPr>
              <w:t>PosSrvoHWATargFilt_HwDeg_D_f32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-900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E20EC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B95467">
              <w:rPr>
                <w:rFonts w:ascii="Arial" w:hAnsi="Arial" w:cs="Arial"/>
                <w:sz w:val="16"/>
                <w:szCs w:val="16"/>
              </w:rPr>
              <w:t>POSSERVO</w:t>
            </w:r>
            <w:r w:rsidRPr="007868B0">
              <w:rPr>
                <w:rFonts w:ascii="Arial" w:hAnsi="Arial" w:cs="Arial"/>
                <w:sz w:val="16"/>
                <w:szCs w:val="16"/>
              </w:rPr>
              <w:t>_START_SEC_VAR_CLEARED_32</w:t>
            </w:r>
          </w:p>
        </w:tc>
      </w:tr>
      <w:bookmarkEnd w:id="0"/>
      <w:bookmarkEnd w:id="1"/>
      <w:tr w:rsidR="003B54C9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313DE8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B54C9">
              <w:rPr>
                <w:rFonts w:ascii="Arial" w:hAnsi="Arial" w:cs="Arial"/>
                <w:sz w:val="16"/>
                <w:szCs w:val="16"/>
              </w:rPr>
              <w:t>PosSrvoPIDCmd_MtrNm_D_f32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bookmarkStart w:id="2" w:name="OLE_LINK3"/>
            <w:bookmarkStart w:id="3" w:name="OLE_LINK4"/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  <w:bookmarkEnd w:id="2"/>
            <w:bookmarkEnd w:id="3"/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-8.8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Default="003B54C9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4C9" w:rsidRPr="009B5E95" w:rsidRDefault="003B54C9" w:rsidP="00E20EC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B95467">
              <w:rPr>
                <w:rFonts w:ascii="Arial" w:hAnsi="Arial" w:cs="Arial"/>
                <w:sz w:val="16"/>
                <w:szCs w:val="16"/>
              </w:rPr>
              <w:t>POSSERVO</w:t>
            </w:r>
            <w:r w:rsidRPr="007868B0">
              <w:rPr>
                <w:rFonts w:ascii="Arial" w:hAnsi="Arial" w:cs="Arial"/>
                <w:sz w:val="16"/>
                <w:szCs w:val="16"/>
              </w:rPr>
              <w:t>_START_SEC_VAR_CLEARED_32</w:t>
            </w:r>
          </w:p>
        </w:tc>
      </w:tr>
      <w:tr w:rsidR="005B7EAD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Pr="003B54C9" w:rsidRDefault="005B7EAD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bookmarkStart w:id="4" w:name="_Hlk334019626"/>
            <w:r w:rsidRPr="005B7EAD">
              <w:rPr>
                <w:rFonts w:ascii="Arial" w:hAnsi="Arial" w:cs="Arial"/>
                <w:sz w:val="16"/>
                <w:szCs w:val="16"/>
              </w:rPr>
              <w:t>PosServo_PTerm_MtrNm_D_s24p7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Default="0034565B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2^-7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Default="0034565B" w:rsidP="0034565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bookmarkStart w:id="5" w:name="OLE_LINK9"/>
            <w:bookmarkStart w:id="6" w:name="OLE_LINK10"/>
            <w:bookmarkStart w:id="7" w:name="OLE_LINK11"/>
            <w:r>
              <w:rPr>
                <w:rFonts w:ascii="Arial" w:hAnsi="Arial" w:cs="Arial"/>
                <w:sz w:val="16"/>
                <w:szCs w:val="16"/>
              </w:rPr>
              <w:t>-8.8</w:t>
            </w:r>
            <w:bookmarkEnd w:id="5"/>
            <w:bookmarkEnd w:id="6"/>
            <w:bookmarkEnd w:id="7"/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Default="005B7EAD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Pr="00B95467" w:rsidRDefault="005B7EAD" w:rsidP="00E20EC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B7EAD">
              <w:rPr>
                <w:rFonts w:ascii="Arial" w:hAnsi="Arial" w:cs="Arial"/>
                <w:sz w:val="16"/>
                <w:szCs w:val="16"/>
              </w:rPr>
              <w:t>POSSERVO_START_SEC_VAR_CLEARED_32</w:t>
            </w:r>
          </w:p>
        </w:tc>
      </w:tr>
      <w:bookmarkEnd w:id="4"/>
      <w:tr w:rsidR="005B7EAD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Pr="003B54C9" w:rsidRDefault="005B7EAD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5B7EAD">
              <w:rPr>
                <w:rFonts w:ascii="Arial" w:hAnsi="Arial" w:cs="Arial"/>
                <w:sz w:val="16"/>
                <w:szCs w:val="16"/>
              </w:rPr>
              <w:t>PosServo_ITerm_MtrNm_D_s8p7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Default="005B7EAD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bookmarkStart w:id="8" w:name="OLE_LINK7"/>
            <w:bookmarkStart w:id="9" w:name="OLE_LINK8"/>
            <w:r>
              <w:rPr>
                <w:rFonts w:ascii="Arial" w:hAnsi="Arial" w:cs="Arial"/>
                <w:sz w:val="16"/>
                <w:szCs w:val="16"/>
              </w:rPr>
              <w:t>2^-7</w:t>
            </w:r>
            <w:bookmarkEnd w:id="8"/>
            <w:bookmarkEnd w:id="9"/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Default="0034565B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-8.8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Default="005B7EAD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Pr="00B95467" w:rsidRDefault="005B7EAD" w:rsidP="00E20EC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B7EAD">
              <w:rPr>
                <w:rFonts w:ascii="Arial" w:hAnsi="Arial" w:cs="Arial"/>
                <w:sz w:val="16"/>
                <w:szCs w:val="16"/>
              </w:rPr>
              <w:t>POSSERVO_START_SEC_VAR_CLEARED_16</w:t>
            </w:r>
          </w:p>
        </w:tc>
      </w:tr>
      <w:tr w:rsidR="005B7EAD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Pr="003B54C9" w:rsidRDefault="005B7EAD" w:rsidP="005B7EA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5B7EAD">
              <w:rPr>
                <w:rFonts w:ascii="Arial" w:hAnsi="Arial" w:cs="Arial"/>
                <w:sz w:val="16"/>
                <w:szCs w:val="16"/>
              </w:rPr>
              <w:t>PosServo_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5B7EAD">
              <w:rPr>
                <w:rFonts w:ascii="Arial" w:hAnsi="Arial" w:cs="Arial"/>
                <w:sz w:val="16"/>
                <w:szCs w:val="16"/>
              </w:rPr>
              <w:t>Term_MtrNm_D_s8p7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Default="005B7EAD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2^-7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Default="0034565B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-8.8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Default="005B7EAD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7EAD" w:rsidRPr="00B95467" w:rsidRDefault="005B7EAD" w:rsidP="00E20EC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B7EAD">
              <w:rPr>
                <w:rFonts w:ascii="Arial" w:hAnsi="Arial" w:cs="Arial"/>
                <w:sz w:val="16"/>
                <w:szCs w:val="16"/>
              </w:rPr>
              <w:t>POSSERVO_START_SEC_VAR_CLEARED_16</w:t>
            </w:r>
          </w:p>
        </w:tc>
      </w:tr>
      <w:tr w:rsidR="008768E5" w:rsidRPr="00313DE8" w:rsidTr="003B54C9">
        <w:trPr>
          <w:trHeight w:val="317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E5" w:rsidRPr="005B7EAD" w:rsidRDefault="008768E5" w:rsidP="005B7EA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768E5">
              <w:rPr>
                <w:rFonts w:ascii="Arial" w:hAnsi="Arial" w:cs="Arial"/>
                <w:sz w:val="16"/>
                <w:szCs w:val="16"/>
              </w:rPr>
              <w:lastRenderedPageBreak/>
              <w:t>PrevLimitedHwPos_HwDeg_M_f32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E5" w:rsidRDefault="008768E5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E5" w:rsidRDefault="008768E5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-900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E5" w:rsidRDefault="008768E5" w:rsidP="00A63A9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E5" w:rsidRPr="005B7EAD" w:rsidRDefault="008768E5" w:rsidP="00E20EC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B95467">
              <w:rPr>
                <w:rFonts w:ascii="Arial" w:hAnsi="Arial" w:cs="Arial"/>
                <w:sz w:val="16"/>
                <w:szCs w:val="16"/>
              </w:rPr>
              <w:t>POSSERVO</w:t>
            </w:r>
            <w:r w:rsidRPr="007868B0">
              <w:rPr>
                <w:rFonts w:ascii="Arial" w:hAnsi="Arial" w:cs="Arial"/>
                <w:sz w:val="16"/>
                <w:szCs w:val="16"/>
              </w:rPr>
              <w:t>_START_SEC_VAR_CLEARED_32</w:t>
            </w:r>
          </w:p>
        </w:tc>
      </w:tr>
    </w:tbl>
    <w:p w:rsidR="00BD008B" w:rsidRDefault="00BD008B"/>
    <w:p w:rsidR="006E5FAA" w:rsidRDefault="006E5FAA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4A781C" w:rsidRDefault="004A781C">
      <w:pPr>
        <w:pStyle w:val="Heading3"/>
      </w:pPr>
      <w:r>
        <w:lastRenderedPageBreak/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/>
      </w:tblPr>
      <w:tblGrid>
        <w:gridCol w:w="3348"/>
        <w:gridCol w:w="2160"/>
        <w:gridCol w:w="1440"/>
        <w:gridCol w:w="992"/>
        <w:gridCol w:w="993"/>
      </w:tblGrid>
      <w:tr w:rsidR="003C4D3F" w:rsidTr="00F07A0C">
        <w:tc>
          <w:tcPr>
            <w:tcW w:w="3348" w:type="dxa"/>
            <w:shd w:val="pct30" w:color="FFFF00" w:fill="FFFFFF"/>
          </w:tcPr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160" w:type="dxa"/>
            <w:shd w:val="pct30" w:color="FFFF00" w:fill="FFFFFF"/>
          </w:tcPr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3C4D3F" w:rsidTr="00F07A0C">
        <w:tc>
          <w:tcPr>
            <w:tcW w:w="3348" w:type="dxa"/>
          </w:tcPr>
          <w:p w:rsidR="003C4D3F" w:rsidRDefault="00C942D9" w:rsidP="00C942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&lt;None&gt;</w:t>
            </w:r>
          </w:p>
        </w:tc>
        <w:tc>
          <w:tcPr>
            <w:tcW w:w="2160" w:type="dxa"/>
          </w:tcPr>
          <w:p w:rsidR="003C4D3F" w:rsidRDefault="003C4D3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3C4D3F" w:rsidRDefault="003C4D3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3C4D3F" w:rsidRDefault="003C4D3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3C4D3F" w:rsidRDefault="003C4D3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 w:rsidTr="00C942D9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C3736A" w:rsidP="009B5E9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_PrkAstDGainY_MtrNmmSpHwDeg_u7p9</w:t>
            </w:r>
            <w:r w:rsidR="00462C98">
              <w:rPr>
                <w:rFonts w:ascii="Arial" w:hAnsi="Arial" w:cs="Arial"/>
                <w:sz w:val="16"/>
                <w:szCs w:val="16"/>
              </w:rPr>
              <w:t>[]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C3736A" w:rsidP="009B5E9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_PrkAstDisableRateX_HwNm_u11p5</w:t>
            </w:r>
            <w:r w:rsidR="00462C98">
              <w:rPr>
                <w:rFonts w:ascii="Arial" w:hAnsi="Arial" w:cs="Arial"/>
                <w:sz w:val="16"/>
                <w:szCs w:val="16"/>
              </w:rPr>
              <w:t>[]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C3736A" w:rsidP="009B5E9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_PrkAstDisableRateY_pSec_u12p4</w:t>
            </w:r>
            <w:r w:rsidR="00462C98">
              <w:rPr>
                <w:rFonts w:ascii="Arial" w:hAnsi="Arial" w:cs="Arial"/>
                <w:sz w:val="16"/>
                <w:szCs w:val="16"/>
              </w:rPr>
              <w:t>[]</w:t>
            </w:r>
          </w:p>
        </w:tc>
      </w:tr>
      <w:tr w:rsidR="00C942D9" w:rsidRPr="00C942D9" w:rsidDel="005D6FB9" w:rsidTr="00C942D9">
        <w:trPr>
          <w:trHeight w:val="317"/>
          <w:jc w:val="center"/>
          <w:del w:id="10" w:author="Jared Julien (kzdyfh)" w:date="2013-05-10T10:30:00Z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Del="005D6FB9" w:rsidRDefault="00C3736A" w:rsidP="009B5E95">
            <w:pPr>
              <w:spacing w:before="100" w:beforeAutospacing="1" w:after="100" w:afterAutospacing="1"/>
              <w:rPr>
                <w:del w:id="11" w:author="Jared Julien (kzdyfh)" w:date="2013-05-10T10:30:00Z"/>
                <w:rFonts w:ascii="Arial" w:hAnsi="Arial" w:cs="Arial"/>
                <w:sz w:val="16"/>
                <w:szCs w:val="16"/>
              </w:rPr>
            </w:pPr>
            <w:del w:id="12" w:author="Jared Julien (kzdyfh)" w:date="2013-05-10T10:30:00Z">
              <w:r w:rsidDel="005D6FB9">
                <w:rPr>
                  <w:rFonts w:ascii="Arial" w:hAnsi="Arial" w:cs="Arial"/>
                  <w:sz w:val="16"/>
                  <w:szCs w:val="16"/>
                </w:rPr>
                <w:delText>t</w:delText>
              </w:r>
              <w:r w:rsidR="00C942D9" w:rsidRPr="00C942D9" w:rsidDel="005D6FB9">
                <w:rPr>
                  <w:rFonts w:ascii="Arial" w:hAnsi="Arial" w:cs="Arial"/>
                  <w:sz w:val="16"/>
                  <w:szCs w:val="16"/>
                </w:rPr>
                <w:delText>_PrkAstDmpGainY_MtrNmpRadpS_u3p13</w:delText>
              </w:r>
              <w:r w:rsidR="00462C98" w:rsidDel="005D6FB9">
                <w:rPr>
                  <w:rFonts w:ascii="Arial" w:hAnsi="Arial" w:cs="Arial"/>
                  <w:sz w:val="16"/>
                  <w:szCs w:val="16"/>
                </w:rPr>
                <w:delText>[]</w:delText>
              </w:r>
            </w:del>
          </w:p>
        </w:tc>
      </w:tr>
      <w:tr w:rsidR="005D6FB9" w:rsidRPr="00C942D9" w:rsidDel="005D6FB9" w:rsidTr="00C942D9">
        <w:trPr>
          <w:trHeight w:val="317"/>
          <w:jc w:val="center"/>
          <w:ins w:id="13" w:author="Jared Julien (kzdyfh)" w:date="2013-05-10T10:30:00Z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FB9" w:rsidDel="005D6FB9" w:rsidRDefault="005D6FB9" w:rsidP="009B5E95">
            <w:pPr>
              <w:spacing w:before="100" w:beforeAutospacing="1" w:after="100" w:afterAutospacing="1"/>
              <w:rPr>
                <w:ins w:id="14" w:author="Jared Julien (kzdyfh)" w:date="2013-05-10T10:30:00Z"/>
                <w:rFonts w:ascii="Arial" w:hAnsi="Arial" w:cs="Arial"/>
                <w:sz w:val="16"/>
                <w:szCs w:val="16"/>
              </w:rPr>
            </w:pPr>
            <w:ins w:id="15" w:author="Jared Julien (kzdyfh)" w:date="2013-05-10T10:30:00Z">
              <w:r w:rsidRPr="005D6FB9">
                <w:rPr>
                  <w:rFonts w:ascii="Arial" w:hAnsi="Arial" w:cs="Arial"/>
                  <w:sz w:val="16"/>
                  <w:szCs w:val="16"/>
                </w:rPr>
                <w:t>t_PrkAstDmpTrqX_MtrRadpS_u11p5</w:t>
              </w:r>
              <w:r>
                <w:rPr>
                  <w:rFonts w:ascii="Arial" w:hAnsi="Arial" w:cs="Arial"/>
                  <w:sz w:val="16"/>
                  <w:szCs w:val="16"/>
                </w:rPr>
                <w:t>[]</w:t>
              </w:r>
            </w:ins>
          </w:p>
        </w:tc>
      </w:tr>
      <w:tr w:rsidR="005D6FB9" w:rsidRPr="00C942D9" w:rsidDel="005D6FB9" w:rsidTr="00C942D9">
        <w:trPr>
          <w:trHeight w:val="317"/>
          <w:jc w:val="center"/>
          <w:ins w:id="16" w:author="Jared Julien (kzdyfh)" w:date="2013-05-10T10:30:00Z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FB9" w:rsidDel="005D6FB9" w:rsidRDefault="005D6FB9" w:rsidP="009B5E95">
            <w:pPr>
              <w:spacing w:before="100" w:beforeAutospacing="1" w:after="100" w:afterAutospacing="1"/>
              <w:rPr>
                <w:ins w:id="17" w:author="Jared Julien (kzdyfh)" w:date="2013-05-10T10:30:00Z"/>
                <w:rFonts w:ascii="Arial" w:hAnsi="Arial" w:cs="Arial"/>
                <w:sz w:val="16"/>
                <w:szCs w:val="16"/>
              </w:rPr>
            </w:pPr>
            <w:ins w:id="18" w:author="Jared Julien (kzdyfh)" w:date="2013-05-10T10:31:00Z">
              <w:r w:rsidRPr="005D6FB9">
                <w:rPr>
                  <w:rFonts w:ascii="Arial" w:hAnsi="Arial" w:cs="Arial"/>
                  <w:sz w:val="16"/>
                  <w:szCs w:val="16"/>
                </w:rPr>
                <w:t>t2_PrkAstDmpTrqY_MtrNm_u4p12</w:t>
              </w:r>
              <w:r>
                <w:rPr>
                  <w:rFonts w:ascii="Arial" w:hAnsi="Arial" w:cs="Arial"/>
                  <w:sz w:val="16"/>
                  <w:szCs w:val="16"/>
                </w:rPr>
                <w:t>[][]</w:t>
              </w:r>
            </w:ins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462C98" w:rsidP="00C942D9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_PrkAstDTermKn_Cnt_u16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EA6D75" w:rsidP="00C942D9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_PrkAstEnableRate_pSec_f32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C3736A" w:rsidP="009B5E9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_PrkAstIGainY_MtrNmpHwDegS_u2p14</w:t>
            </w:r>
            <w:r w:rsidR="00462C98">
              <w:rPr>
                <w:rFonts w:ascii="Arial" w:hAnsi="Arial" w:cs="Arial"/>
                <w:sz w:val="16"/>
                <w:szCs w:val="16"/>
              </w:rPr>
              <w:t>[]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C3736A" w:rsidP="009B5E9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_PrkAstITermAWLmtY_MtrNm_u9p7</w:t>
            </w:r>
            <w:r w:rsidR="00FE3A77">
              <w:rPr>
                <w:rFonts w:ascii="Arial" w:hAnsi="Arial" w:cs="Arial"/>
                <w:sz w:val="16"/>
                <w:szCs w:val="16"/>
              </w:rPr>
              <w:t>[]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C3736A" w:rsidP="009B5E9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</w:t>
            </w:r>
            <w:r w:rsidR="00115E9C" w:rsidRPr="00C942D9">
              <w:rPr>
                <w:rFonts w:ascii="Arial" w:hAnsi="Arial" w:cs="Arial"/>
                <w:sz w:val="16"/>
                <w:szCs w:val="16"/>
              </w:rPr>
              <w:t>PrkAstPGain</w:t>
            </w:r>
            <w:r w:rsidR="00115E9C">
              <w:rPr>
                <w:rFonts w:ascii="Arial" w:hAnsi="Arial" w:cs="Arial"/>
                <w:sz w:val="16"/>
                <w:szCs w:val="16"/>
              </w:rPr>
              <w:t>X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_HwDeg_u12p4</w:t>
            </w:r>
            <w:r w:rsidR="008C49C9">
              <w:rPr>
                <w:rFonts w:ascii="Arial" w:hAnsi="Arial" w:cs="Arial"/>
                <w:sz w:val="16"/>
                <w:szCs w:val="16"/>
              </w:rPr>
              <w:t>[]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C3736A" w:rsidP="008259E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9B5E95">
              <w:rPr>
                <w:rFonts w:ascii="Arial" w:hAnsi="Arial" w:cs="Arial"/>
                <w:sz w:val="16"/>
                <w:szCs w:val="16"/>
              </w:rPr>
              <w:t>2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_PrkAstPGainY_MtrNm_u9p7</w:t>
            </w:r>
            <w:r w:rsidR="008C49C9">
              <w:rPr>
                <w:rFonts w:ascii="Arial" w:hAnsi="Arial" w:cs="Arial"/>
                <w:sz w:val="16"/>
                <w:szCs w:val="16"/>
              </w:rPr>
              <w:t>[][]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EA6D75" w:rsidP="00C942D9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_PrkAstPIDLimit_MtrNm_u9p7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C3736A" w:rsidP="00C942D9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_PrkAstSmoothX_Uls_u6p10</w:t>
            </w:r>
            <w:r w:rsidR="008C49C9">
              <w:rPr>
                <w:rFonts w:ascii="Arial" w:hAnsi="Arial" w:cs="Arial"/>
                <w:sz w:val="16"/>
                <w:szCs w:val="16"/>
              </w:rPr>
              <w:t>[]</w:t>
            </w:r>
          </w:p>
        </w:tc>
      </w:tr>
      <w:tr w:rsidR="00C942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2D9" w:rsidRPr="00C942D9" w:rsidRDefault="00C3736A" w:rsidP="00C942D9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C942D9" w:rsidRPr="00C942D9">
              <w:rPr>
                <w:rFonts w:ascii="Arial" w:hAnsi="Arial" w:cs="Arial"/>
                <w:sz w:val="16"/>
                <w:szCs w:val="16"/>
              </w:rPr>
              <w:t>_PrkAstSmoothY_Uls_u6p10</w:t>
            </w:r>
            <w:r w:rsidR="008C49C9">
              <w:rPr>
                <w:rFonts w:ascii="Arial" w:hAnsi="Arial" w:cs="Arial"/>
                <w:sz w:val="16"/>
                <w:szCs w:val="16"/>
              </w:rPr>
              <w:t>[]</w:t>
            </w:r>
          </w:p>
        </w:tc>
      </w:tr>
      <w:tr w:rsidR="00124110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110" w:rsidRDefault="00124110" w:rsidP="002B041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t_</w:t>
            </w:r>
            <w:r w:rsidR="00414E89">
              <w:rPr>
                <w:rFonts w:ascii="Arial" w:hAnsi="Arial" w:cs="Arial"/>
                <w:sz w:val="16"/>
                <w:szCs w:val="16"/>
              </w:rPr>
              <w:t>PrkAstVehSpdBS</w:t>
            </w:r>
            <w:r>
              <w:rPr>
                <w:rFonts w:ascii="Arial" w:hAnsi="Arial" w:cs="Arial"/>
                <w:sz w:val="16"/>
                <w:szCs w:val="16"/>
              </w:rPr>
              <w:t>_Kph_</w:t>
            </w:r>
            <w:r w:rsidR="002B0415" w:rsidRPr="00F4273A">
              <w:rPr>
                <w:rFonts w:ascii="Arial" w:hAnsi="Arial" w:cs="Arial"/>
                <w:color w:val="000000"/>
                <w:sz w:val="16"/>
                <w:szCs w:val="16"/>
              </w:rPr>
              <w:t>u9p7</w:t>
            </w:r>
            <w:r w:rsidR="008C49C9">
              <w:rPr>
                <w:rFonts w:ascii="Arial" w:hAnsi="Arial" w:cs="Arial"/>
                <w:sz w:val="16"/>
                <w:szCs w:val="16"/>
              </w:rPr>
              <w:t>[]</w:t>
            </w:r>
          </w:p>
        </w:tc>
      </w:tr>
      <w:tr w:rsidR="00CE53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D9" w:rsidRDefault="00CE53D9" w:rsidP="00C942D9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k_PrkAstHwaLPFKn_Cnt_u16</w:t>
            </w:r>
          </w:p>
        </w:tc>
      </w:tr>
      <w:tr w:rsidR="00CE53D9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D9" w:rsidRDefault="00CE53D9" w:rsidP="00CE53D9">
            <w:pPr>
              <w:spacing w:after="53"/>
              <w:rPr>
                <w:rFonts w:ascii="Arial" w:hAnsi="Arial" w:cs="Arial"/>
                <w:sz w:val="16"/>
                <w:szCs w:val="16"/>
              </w:rPr>
            </w:pPr>
            <w:r w:rsidRPr="00CE53D9">
              <w:rPr>
                <w:rFonts w:ascii="Arial" w:hAnsi="Arial" w:cs="Arial"/>
                <w:sz w:val="16"/>
                <w:szCs w:val="16"/>
              </w:rPr>
              <w:t>k_PrkAstHwTrqLPFKn_Cnt_u16</w:t>
            </w:r>
          </w:p>
        </w:tc>
      </w:tr>
      <w:tr w:rsidR="00E20ECF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ECF" w:rsidRPr="00CE53D9" w:rsidRDefault="00E20ECF" w:rsidP="00CE53D9">
            <w:pPr>
              <w:spacing w:after="5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t_PosSrvoMaxCmdX_Kph_u9p7[</w:t>
            </w:r>
            <w:r w:rsidRPr="00E20ECF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E20ECF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ECF" w:rsidRPr="00CE53D9" w:rsidRDefault="00E20ECF" w:rsidP="00CE53D9">
            <w:pPr>
              <w:spacing w:after="5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t_PosSrvoMaxCmdY_MtrNm_u5p11[</w:t>
            </w:r>
            <w:r w:rsidRPr="00E20ECF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D50460" w:rsidRPr="00C942D9" w:rsidTr="00C942D9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460" w:rsidRDefault="00D50460" w:rsidP="00CE53D9">
            <w:pPr>
              <w:spacing w:after="5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t_HwaRateLimit_HwDegpSec_u12p4[</w:t>
            </w:r>
            <w:r w:rsidRPr="00D50460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</w:tbl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888"/>
        <w:gridCol w:w="1680"/>
        <w:gridCol w:w="1680"/>
        <w:gridCol w:w="1680"/>
      </w:tblGrid>
      <w:tr w:rsidR="00DE4889" w:rsidTr="00F07A0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3C18D7" w:rsidRPr="003C18D7" w:rsidTr="003C18D7">
        <w:trPr>
          <w:trHeight w:val="317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3C18D7" w:rsidP="00284E0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C18D7">
              <w:rPr>
                <w:rFonts w:ascii="Arial" w:hAnsi="Arial" w:cs="Arial"/>
                <w:sz w:val="16"/>
                <w:szCs w:val="16"/>
              </w:rPr>
              <w:t>D_CONVERT_MSPLOOP_</w:t>
            </w:r>
            <w:r w:rsidR="00284E07">
              <w:rPr>
                <w:rFonts w:ascii="Arial" w:hAnsi="Arial" w:cs="Arial"/>
                <w:sz w:val="16"/>
                <w:szCs w:val="16"/>
              </w:rPr>
              <w:t>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284E0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673E9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loop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69684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</w:t>
            </w:r>
          </w:p>
        </w:tc>
      </w:tr>
      <w:tr w:rsidR="003C18D7" w:rsidRPr="003C18D7" w:rsidTr="003C18D7">
        <w:trPr>
          <w:trHeight w:val="317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3C18D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C18D7">
              <w:rPr>
                <w:rFonts w:ascii="Arial" w:hAnsi="Arial" w:cs="Arial"/>
                <w:sz w:val="16"/>
                <w:szCs w:val="16"/>
              </w:rPr>
              <w:t>D_PRKASTLOOPRATE_SEC_F32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434BFC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673E9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Seconds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69684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</w:tr>
      <w:tr w:rsidR="003C18D7" w:rsidRPr="003C18D7" w:rsidTr="003C18D7">
        <w:trPr>
          <w:trHeight w:val="317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3C18D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C18D7">
              <w:rPr>
                <w:rFonts w:ascii="Arial" w:hAnsi="Arial" w:cs="Arial"/>
                <w:sz w:val="16"/>
                <w:szCs w:val="16"/>
              </w:rPr>
              <w:t>D_RECEXECRATE_PSEC_U21P11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434BFC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2^-11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673E9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/ Seconds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69684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500.0</w:t>
            </w:r>
          </w:p>
        </w:tc>
      </w:tr>
      <w:tr w:rsidR="003C18D7" w:rsidRPr="003C18D7" w:rsidTr="003C18D7">
        <w:trPr>
          <w:trHeight w:val="317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BC56CF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C56CF">
              <w:rPr>
                <w:rFonts w:ascii="Arial" w:hAnsi="Arial" w:cs="Arial"/>
                <w:sz w:val="16"/>
                <w:szCs w:val="16"/>
              </w:rPr>
              <w:t>D_POSSERVOMINRAMP_ULS_F32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EA0096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673E9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Unitless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2B363B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</w:t>
            </w:r>
          </w:p>
        </w:tc>
      </w:tr>
      <w:tr w:rsidR="003C18D7" w:rsidRPr="003C18D7" w:rsidTr="003C18D7">
        <w:trPr>
          <w:trHeight w:val="317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BC56CF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C56CF">
              <w:rPr>
                <w:rFonts w:ascii="Arial" w:hAnsi="Arial" w:cs="Arial"/>
                <w:sz w:val="16"/>
                <w:szCs w:val="16"/>
              </w:rPr>
              <w:lastRenderedPageBreak/>
              <w:t>D_POSSERVOMAXRAMP_ULS_F32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EA0096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673E9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Unitless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2B363B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</w:t>
            </w:r>
          </w:p>
        </w:tc>
      </w:tr>
      <w:tr w:rsidR="003C18D7" w:rsidRPr="003C18D7" w:rsidTr="003C18D7">
        <w:trPr>
          <w:trHeight w:val="317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3C18D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C18D7">
              <w:rPr>
                <w:rFonts w:ascii="Arial" w:hAnsi="Arial" w:cs="Arial"/>
                <w:sz w:val="16"/>
                <w:szCs w:val="16"/>
              </w:rPr>
              <w:t>D_RAMPCOMPLETE_ULS_U6P10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434BFC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2^-10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673E9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Unitelss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2B363B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</w:t>
            </w:r>
          </w:p>
        </w:tc>
      </w:tr>
      <w:tr w:rsidR="003C18D7" w:rsidRPr="003C18D7" w:rsidTr="003C18D7">
        <w:trPr>
          <w:trHeight w:val="317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3C18D7" w:rsidP="00284E0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C18D7">
              <w:rPr>
                <w:rFonts w:ascii="Arial" w:hAnsi="Arial" w:cs="Arial"/>
                <w:sz w:val="16"/>
                <w:szCs w:val="16"/>
              </w:rPr>
              <w:t>D_DTERMMIN_MTRNM_</w:t>
            </w:r>
            <w:r w:rsidR="00284E07">
              <w:rPr>
                <w:rFonts w:ascii="Arial" w:hAnsi="Arial" w:cs="Arial"/>
                <w:sz w:val="16"/>
                <w:szCs w:val="16"/>
              </w:rPr>
              <w:t>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284E0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673E9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MtrNm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2B363B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-255.0</w:t>
            </w:r>
          </w:p>
        </w:tc>
      </w:tr>
      <w:tr w:rsidR="003C18D7" w:rsidRPr="003C18D7" w:rsidTr="003C18D7">
        <w:trPr>
          <w:trHeight w:val="317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3C18D7" w:rsidP="00284E0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C18D7">
              <w:rPr>
                <w:rFonts w:ascii="Arial" w:hAnsi="Arial" w:cs="Arial"/>
                <w:sz w:val="16"/>
                <w:szCs w:val="16"/>
              </w:rPr>
              <w:t>D_DTERMMAX_MTRNM_</w:t>
            </w:r>
            <w:r w:rsidR="00284E07">
              <w:rPr>
                <w:rFonts w:ascii="Arial" w:hAnsi="Arial" w:cs="Arial"/>
                <w:sz w:val="16"/>
                <w:szCs w:val="16"/>
              </w:rPr>
              <w:t>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284E0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673E9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MtrNm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2B363B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255.0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RPr="00394476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6E537B">
            <w:pPr>
              <w:spacing w:before="60"/>
              <w:rPr>
                <w:rFonts w:ascii="Arial" w:hAnsi="Arial" w:cs="Arial"/>
                <w:sz w:val="16"/>
              </w:rPr>
            </w:pPr>
            <w:r w:rsidRPr="006E537B">
              <w:rPr>
                <w:rFonts w:ascii="Arial" w:hAnsi="Arial" w:cs="Arial"/>
                <w:sz w:val="16"/>
              </w:rPr>
              <w:t>D_2MS_SEC_F32</w:t>
            </w:r>
          </w:p>
        </w:tc>
      </w:tr>
      <w:tr w:rsidR="004A781C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/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898"/>
        <w:gridCol w:w="990"/>
        <w:gridCol w:w="3600"/>
        <w:gridCol w:w="1440"/>
      </w:tblGrid>
      <w:tr w:rsidR="008B3E94" w:rsidTr="00F07A0C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Tr="00F07A0C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8B3E94" w:rsidRDefault="008B3E94"/>
    <w:p w:rsidR="008B3E94" w:rsidRDefault="004A781C" w:rsidP="008B3E94">
      <w:pPr>
        <w:pStyle w:val="Heading1"/>
      </w:pPr>
      <w:r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8B3E94" w:rsidRDefault="006E53B2" w:rsidP="006E53B2">
      <w:pPr>
        <w:numPr>
          <w:ilvl w:val="0"/>
          <w:numId w:val="10"/>
        </w:numPr>
        <w:spacing w:after="0"/>
      </w:pPr>
      <w:proofErr w:type="spellStart"/>
      <w:r w:rsidRPr="006E53B2">
        <w:t>FPM_InitFixedPoint_m</w:t>
      </w:r>
      <w:proofErr w:type="spellEnd"/>
    </w:p>
    <w:p w:rsidR="005D5FE4" w:rsidRPr="006E53B2" w:rsidRDefault="006E53B2" w:rsidP="006E53B2">
      <w:pPr>
        <w:numPr>
          <w:ilvl w:val="0"/>
          <w:numId w:val="10"/>
        </w:numPr>
        <w:spacing w:after="0"/>
      </w:pPr>
      <w:proofErr w:type="spellStart"/>
      <w:r w:rsidRPr="006E53B2">
        <w:t>TableSize_m</w:t>
      </w:r>
      <w:proofErr w:type="spellEnd"/>
    </w:p>
    <w:p w:rsidR="006E53B2" w:rsidRDefault="006E53B2" w:rsidP="006E53B2">
      <w:pPr>
        <w:numPr>
          <w:ilvl w:val="0"/>
          <w:numId w:val="10"/>
        </w:numPr>
        <w:spacing w:after="0"/>
      </w:pPr>
      <w:proofErr w:type="spellStart"/>
      <w:r w:rsidRPr="006E53B2">
        <w:t>FPM_FloatToFixed_m</w:t>
      </w:r>
      <w:proofErr w:type="spellEnd"/>
    </w:p>
    <w:p w:rsidR="006E53B2" w:rsidRPr="006E53B2" w:rsidRDefault="006E53B2" w:rsidP="006E53B2">
      <w:pPr>
        <w:numPr>
          <w:ilvl w:val="0"/>
          <w:numId w:val="10"/>
        </w:numPr>
        <w:spacing w:after="0"/>
      </w:pPr>
      <w:proofErr w:type="spellStart"/>
      <w:r w:rsidRPr="006E53B2">
        <w:t>FPM_FixedToFloat_m</w:t>
      </w:r>
      <w:proofErr w:type="spellEnd"/>
    </w:p>
    <w:p w:rsidR="006E537B" w:rsidRDefault="006E537B" w:rsidP="006E53B2">
      <w:pPr>
        <w:numPr>
          <w:ilvl w:val="0"/>
          <w:numId w:val="10"/>
        </w:numPr>
        <w:spacing w:after="0"/>
      </w:pPr>
      <w:r w:rsidRPr="006E537B">
        <w:t>LPF_KUpdate_f32_m</w:t>
      </w:r>
    </w:p>
    <w:p w:rsidR="006E537B" w:rsidRDefault="006E537B" w:rsidP="006E53B2">
      <w:pPr>
        <w:numPr>
          <w:ilvl w:val="0"/>
          <w:numId w:val="10"/>
        </w:numPr>
        <w:spacing w:after="0"/>
      </w:pPr>
      <w:r w:rsidRPr="006E537B">
        <w:t>LPF_OpUpdate_f32_m</w:t>
      </w:r>
    </w:p>
    <w:p w:rsidR="006E53B2" w:rsidRPr="006E53B2" w:rsidRDefault="006E53B2" w:rsidP="006E53B2">
      <w:pPr>
        <w:numPr>
          <w:ilvl w:val="0"/>
          <w:numId w:val="10"/>
        </w:numPr>
        <w:spacing w:after="0"/>
      </w:pPr>
      <w:r w:rsidRPr="006E53B2">
        <w:t>Abs_s16_m</w:t>
      </w:r>
    </w:p>
    <w:p w:rsidR="006E53B2" w:rsidRPr="006E53B2" w:rsidRDefault="006E53B2" w:rsidP="006E53B2">
      <w:pPr>
        <w:numPr>
          <w:ilvl w:val="0"/>
          <w:numId w:val="10"/>
        </w:numPr>
        <w:spacing w:after="0"/>
      </w:pPr>
      <w:proofErr w:type="spellStart"/>
      <w:r w:rsidRPr="006E53B2">
        <w:t>Limit_m</w:t>
      </w:r>
      <w:proofErr w:type="spellEnd"/>
    </w:p>
    <w:p w:rsidR="006E53B2" w:rsidRDefault="006E53B2" w:rsidP="006E53B2">
      <w:pPr>
        <w:numPr>
          <w:ilvl w:val="0"/>
          <w:numId w:val="10"/>
        </w:numPr>
        <w:spacing w:after="0"/>
        <w:rPr>
          <w:ins w:id="19" w:author="Jared Julien (kzdyfh)" w:date="2013-05-10T10:28:00Z"/>
        </w:rPr>
      </w:pPr>
      <w:r w:rsidRPr="006E53B2">
        <w:t>Sign_s16_m</w:t>
      </w:r>
    </w:p>
    <w:p w:rsidR="005D6FB9" w:rsidRDefault="005D6FB9" w:rsidP="006E53B2">
      <w:pPr>
        <w:numPr>
          <w:ilvl w:val="0"/>
          <w:numId w:val="10"/>
        </w:numPr>
        <w:spacing w:after="0"/>
        <w:rPr>
          <w:ins w:id="20" w:author="Jared Julien (kzdyfh)" w:date="2013-05-10T10:28:00Z"/>
        </w:rPr>
      </w:pPr>
      <w:ins w:id="21" w:author="Jared Julien (kzdyfh)" w:date="2013-05-10T10:28:00Z">
        <w:r>
          <w:t>Sign_f32_m</w:t>
        </w:r>
      </w:ins>
    </w:p>
    <w:p w:rsidR="005D6FB9" w:rsidRDefault="005D6FB9" w:rsidP="006E53B2">
      <w:pPr>
        <w:numPr>
          <w:ilvl w:val="0"/>
          <w:numId w:val="10"/>
        </w:numPr>
        <w:spacing w:after="0"/>
        <w:rPr>
          <w:ins w:id="22" w:author="Jared Julien (kzdyfh)" w:date="2013-05-10T10:29:00Z"/>
        </w:rPr>
      </w:pPr>
      <w:ins w:id="23" w:author="Jared Julien (kzdyfh)" w:date="2013-05-10T10:28:00Z">
        <w:r>
          <w:t>Abs_f32_m</w:t>
        </w:r>
      </w:ins>
    </w:p>
    <w:p w:rsidR="005D6FB9" w:rsidRDefault="005D6FB9" w:rsidP="006E53B2">
      <w:pPr>
        <w:numPr>
          <w:ilvl w:val="0"/>
          <w:numId w:val="10"/>
        </w:numPr>
        <w:spacing w:after="0"/>
        <w:rPr>
          <w:ins w:id="24" w:author="Jared Julien (kzdyfh)" w:date="2013-05-10T10:29:00Z"/>
        </w:rPr>
      </w:pPr>
      <w:ins w:id="25" w:author="Jared Julien (kzdyfh)" w:date="2013-05-10T10:29:00Z">
        <w:r w:rsidRPr="005D6FB9">
          <w:t>IntplVarXY_u16_u16Xu16Y_Cnt</w:t>
        </w:r>
      </w:ins>
    </w:p>
    <w:p w:rsidR="005D6FB9" w:rsidRDefault="005D6FB9" w:rsidP="006E53B2">
      <w:pPr>
        <w:numPr>
          <w:ilvl w:val="0"/>
          <w:numId w:val="10"/>
        </w:numPr>
        <w:spacing w:after="0"/>
      </w:pPr>
      <w:ins w:id="26" w:author="Jared Julien (kzdyfh)" w:date="2013-05-10T10:29:00Z">
        <w:r w:rsidRPr="005D6FB9">
          <w:t>BilinearXYM_u16_u16Xu16YM_Cnt</w:t>
        </w:r>
      </w:ins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0B5D2E">
      <w:pPr>
        <w:numPr>
          <w:ilvl w:val="0"/>
          <w:numId w:val="11"/>
        </w:numPr>
        <w:spacing w:after="0"/>
      </w:pPr>
      <w:r>
        <w:t>&lt;None&gt;</w:t>
      </w:r>
    </w:p>
    <w:p w:rsidR="00DC7E08" w:rsidRDefault="00DC7E08" w:rsidP="000B5D2E">
      <w:pPr>
        <w:numPr>
          <w:ilvl w:val="0"/>
          <w:numId w:val="11"/>
        </w:numPr>
        <w:spacing w:after="0"/>
      </w:pP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8F6DBB" w:rsidRDefault="006E537B" w:rsidP="008B3E94">
      <w:pPr>
        <w:spacing w:after="0"/>
      </w:pPr>
      <w:r w:rsidDel="006E537B">
        <w:t xml:space="preserve"> </w:t>
      </w:r>
      <w:r>
        <w:t>None</w:t>
      </w:r>
    </w:p>
    <w:p w:rsidR="006E537B" w:rsidRDefault="006E537B" w:rsidP="008B3E94">
      <w:pPr>
        <w:spacing w:after="0"/>
      </w:pPr>
    </w:p>
    <w:p w:rsidR="00A268C9" w:rsidRDefault="00A268C9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8B3E94" w:rsidRDefault="008B3E94" w:rsidP="008B3E94">
      <w:pPr>
        <w:pStyle w:val="Heading2"/>
      </w:pPr>
      <w:r>
        <w:lastRenderedPageBreak/>
        <w:t>Local Functions/Macros Used by this MDD only</w:t>
      </w:r>
    </w:p>
    <w:p w:rsidR="008B3E94" w:rsidRDefault="00A268C9" w:rsidP="008B3E94">
      <w:pPr>
        <w:pStyle w:val="Heading3"/>
      </w:pPr>
      <w:r>
        <w:t xml:space="preserve">Filter the Desired </w:t>
      </w:r>
      <w:proofErr w:type="spellStart"/>
      <w:r>
        <w:t>Handwheel</w:t>
      </w:r>
      <w:proofErr w:type="spellEnd"/>
      <w:r>
        <w:t xml:space="preserve"> Angle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9"/>
        <w:gridCol w:w="3369"/>
        <w:gridCol w:w="1800"/>
        <w:gridCol w:w="990"/>
        <w:gridCol w:w="990"/>
        <w:gridCol w:w="990"/>
      </w:tblGrid>
      <w:tr w:rsidR="00F4273A" w:rsidTr="00F4273A">
        <w:trPr>
          <w:trHeight w:val="310"/>
        </w:trPr>
        <w:tc>
          <w:tcPr>
            <w:tcW w:w="177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36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FilterDesiredAngle</w:t>
            </w:r>
            <w:proofErr w:type="spellEnd"/>
          </w:p>
        </w:tc>
        <w:tc>
          <w:tcPr>
            <w:tcW w:w="1800" w:type="dxa"/>
            <w:shd w:val="pct30" w:color="FFFF00" w:fill="auto"/>
          </w:tcPr>
          <w:p w:rsidR="00F4273A" w:rsidRDefault="00F4273A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F4273A" w:rsidRDefault="00F4273A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F4273A" w:rsidRDefault="00F4273A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990" w:type="dxa"/>
            <w:shd w:val="pct30" w:color="FFFF00" w:fill="auto"/>
          </w:tcPr>
          <w:p w:rsidR="00F4273A" w:rsidRDefault="00F4273A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UT Tolerance</w:t>
            </w:r>
          </w:p>
        </w:tc>
      </w:tr>
      <w:tr w:rsidR="00F4273A" w:rsidTr="00F4273A">
        <w:trPr>
          <w:trHeight w:val="121"/>
        </w:trPr>
        <w:tc>
          <w:tcPr>
            <w:tcW w:w="177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36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Active_T_lgc</w:t>
            </w:r>
            <w:proofErr w:type="spellEnd"/>
          </w:p>
        </w:tc>
        <w:tc>
          <w:tcPr>
            <w:tcW w:w="180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4273A" w:rsidTr="00F4273A">
        <w:trPr>
          <w:trHeight w:val="302"/>
        </w:trPr>
        <w:tc>
          <w:tcPr>
            <w:tcW w:w="177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36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RampComplete_T_lgc</w:t>
            </w:r>
            <w:proofErr w:type="spellEnd"/>
          </w:p>
        </w:tc>
        <w:tc>
          <w:tcPr>
            <w:tcW w:w="180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4273A" w:rsidTr="00F4273A">
        <w:trPr>
          <w:trHeight w:val="310"/>
        </w:trPr>
        <w:tc>
          <w:tcPr>
            <w:tcW w:w="177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36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HwPos_T_f32</w:t>
            </w:r>
          </w:p>
        </w:tc>
        <w:tc>
          <w:tcPr>
            <w:tcW w:w="180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990" w:type="dxa"/>
          </w:tcPr>
          <w:p w:rsidR="00F4273A" w:rsidRDefault="00F4273A" w:rsidP="008B63F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-900.0</w:t>
            </w:r>
          </w:p>
        </w:tc>
        <w:tc>
          <w:tcPr>
            <w:tcW w:w="990" w:type="dxa"/>
          </w:tcPr>
          <w:p w:rsidR="00F4273A" w:rsidRDefault="00F4273A" w:rsidP="008B63F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900.0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8B63FC" w:rsidTr="00F4273A">
        <w:trPr>
          <w:trHeight w:val="310"/>
        </w:trPr>
        <w:tc>
          <w:tcPr>
            <w:tcW w:w="1779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369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ED1B01">
              <w:rPr>
                <w:rFonts w:ascii="Arial" w:hAnsi="Arial" w:cs="Arial"/>
                <w:sz w:val="16"/>
              </w:rPr>
              <w:t>TrgtHwAngle_HwDeg_T_f32</w:t>
            </w:r>
          </w:p>
        </w:tc>
        <w:tc>
          <w:tcPr>
            <w:tcW w:w="180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990" w:type="dxa"/>
          </w:tcPr>
          <w:p w:rsidR="008B63FC" w:rsidRDefault="008B63FC" w:rsidP="005F11E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-900.0</w:t>
            </w:r>
          </w:p>
        </w:tc>
        <w:tc>
          <w:tcPr>
            <w:tcW w:w="99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900.0</w:t>
            </w:r>
          </w:p>
        </w:tc>
        <w:tc>
          <w:tcPr>
            <w:tcW w:w="990" w:type="dxa"/>
          </w:tcPr>
          <w:p w:rsidR="008B63FC" w:rsidRDefault="00D37091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D37091">
              <w:rPr>
                <w:rFonts w:ascii="Arial" w:hAnsi="Arial" w:cs="Arial"/>
                <w:sz w:val="16"/>
              </w:rPr>
              <w:t>6.25E-02</w:t>
            </w:r>
          </w:p>
        </w:tc>
      </w:tr>
    </w:tbl>
    <w:p w:rsidR="008B3E94" w:rsidRDefault="008B3E94" w:rsidP="00D50460">
      <w:pPr>
        <w:pStyle w:val="Heading4"/>
      </w:pPr>
      <w:r>
        <w:t>Description</w:t>
      </w:r>
      <w:r w:rsidR="00A55EF3" w:rsidRPr="00F4273A">
        <w:rPr>
          <w:color w:val="000000"/>
        </w:rPr>
        <w:object w:dxaOrig="11379" w:dyaOrig="5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5.1pt;height:201pt" o:ole="">
            <v:imagedata r:id="rId9" o:title=""/>
          </v:shape>
          <o:OLEObject Type="Embed" ProgID="Visio.Drawing.11" ShapeID="_x0000_i1030" DrawAspect="Content" ObjectID="_1429687659" r:id="rId10"/>
        </w:object>
      </w:r>
    </w:p>
    <w:p w:rsidR="008B3E94" w:rsidRDefault="008B3E94" w:rsidP="008B3E94"/>
    <w:p w:rsidR="008030D5" w:rsidRDefault="008030D5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6637D1" w:rsidRDefault="00316D32" w:rsidP="006637D1">
      <w:pPr>
        <w:pStyle w:val="Heading3"/>
      </w:pPr>
      <w:r>
        <w:lastRenderedPageBreak/>
        <w:t>Transition Control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9"/>
        <w:gridCol w:w="3009"/>
        <w:gridCol w:w="2160"/>
        <w:gridCol w:w="990"/>
        <w:gridCol w:w="990"/>
        <w:gridCol w:w="990"/>
      </w:tblGrid>
      <w:tr w:rsidR="00F4273A" w:rsidTr="00F4273A">
        <w:tc>
          <w:tcPr>
            <w:tcW w:w="177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00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TransitionControl</w:t>
            </w:r>
            <w:proofErr w:type="spellEnd"/>
          </w:p>
        </w:tc>
        <w:tc>
          <w:tcPr>
            <w:tcW w:w="2160" w:type="dxa"/>
            <w:shd w:val="pct30" w:color="FFFF00" w:fill="auto"/>
          </w:tcPr>
          <w:p w:rsidR="00F4273A" w:rsidRDefault="00F4273A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F4273A" w:rsidRDefault="00F4273A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F4273A" w:rsidRDefault="00F4273A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990" w:type="dxa"/>
            <w:shd w:val="pct30" w:color="FFFF00" w:fill="auto"/>
          </w:tcPr>
          <w:p w:rsidR="00F4273A" w:rsidRDefault="00F4273A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UT Tolerance</w:t>
            </w:r>
          </w:p>
        </w:tc>
      </w:tr>
      <w:tr w:rsidR="00F4273A" w:rsidTr="00F4273A">
        <w:tc>
          <w:tcPr>
            <w:tcW w:w="177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00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Active_T_lgc</w:t>
            </w:r>
            <w:proofErr w:type="spellEnd"/>
          </w:p>
        </w:tc>
        <w:tc>
          <w:tcPr>
            <w:tcW w:w="216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4273A" w:rsidTr="00F4273A">
        <w:tc>
          <w:tcPr>
            <w:tcW w:w="177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00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pSmoothEnable_T_f32</w:t>
            </w:r>
          </w:p>
        </w:tc>
        <w:tc>
          <w:tcPr>
            <w:tcW w:w="216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 pointer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0.0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1.0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4273A" w:rsidTr="00F4273A">
        <w:tc>
          <w:tcPr>
            <w:tcW w:w="177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00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pReturnScl_T_f32</w:t>
            </w:r>
          </w:p>
        </w:tc>
        <w:tc>
          <w:tcPr>
            <w:tcW w:w="216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 pointer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0.0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1.0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4273A" w:rsidTr="00F4273A">
        <w:tc>
          <w:tcPr>
            <w:tcW w:w="177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00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pRampComplete_T_lgc</w:t>
            </w:r>
            <w:proofErr w:type="spellEnd"/>
          </w:p>
        </w:tc>
        <w:tc>
          <w:tcPr>
            <w:tcW w:w="216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pointer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4273A" w:rsidTr="00F4273A">
        <w:tc>
          <w:tcPr>
            <w:tcW w:w="177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009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216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F4273A" w:rsidRDefault="00F4273A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6637D1" w:rsidRDefault="006637D1" w:rsidP="006637D1">
      <w:pPr>
        <w:pStyle w:val="Heading4"/>
      </w:pPr>
      <w:r>
        <w:t>Description</w:t>
      </w:r>
      <w:r w:rsidR="0034565B">
        <w:object w:dxaOrig="8455" w:dyaOrig="7307">
          <v:shape id="_x0000_i1025" type="#_x0000_t75" style="width:422.8pt;height:365.75pt" o:ole="">
            <v:imagedata r:id="rId11" o:title=""/>
          </v:shape>
          <o:OLEObject Type="Embed" ProgID="Visio.Drawing.11" ShapeID="_x0000_i1025" DrawAspect="Content" ObjectID="_1429687660" r:id="rId12"/>
        </w:object>
      </w:r>
    </w:p>
    <w:p w:rsidR="00EB6A6C" w:rsidRDefault="00CB3455" w:rsidP="006637D1">
      <w:r w:rsidRPr="00CB3455">
        <w:t xml:space="preserve"> </w:t>
      </w:r>
    </w:p>
    <w:p w:rsidR="006637D1" w:rsidRDefault="00F4406C" w:rsidP="006637D1">
      <w:r>
        <w:object w:dxaOrig="9847" w:dyaOrig="10652">
          <v:shape id="_x0000_i1026" type="#_x0000_t75" style="width:6in;height:466.55pt" o:ole="">
            <v:imagedata r:id="rId13" o:title=""/>
          </v:shape>
          <o:OLEObject Type="Embed" ProgID="Visio.Drawing.11" ShapeID="_x0000_i1026" DrawAspect="Content" ObjectID="_1429687661" r:id="rId14"/>
        </w:object>
      </w:r>
    </w:p>
    <w:p w:rsidR="006637D1" w:rsidRDefault="006637D1" w:rsidP="008B3E94"/>
    <w:p w:rsidR="00CE26B2" w:rsidRDefault="00CE26B2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6637D1" w:rsidRDefault="00F97001" w:rsidP="006637D1">
      <w:pPr>
        <w:pStyle w:val="Heading3"/>
      </w:pPr>
      <w:r>
        <w:lastRenderedPageBreak/>
        <w:t>PID Control</w:t>
      </w:r>
    </w:p>
    <w:tbl>
      <w:tblPr>
        <w:tblW w:w="10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3150"/>
        <w:gridCol w:w="1620"/>
        <w:gridCol w:w="1215"/>
        <w:gridCol w:w="1215"/>
        <w:gridCol w:w="1215"/>
      </w:tblGrid>
      <w:tr w:rsidR="008B63FC" w:rsidTr="008B63FC">
        <w:tc>
          <w:tcPr>
            <w:tcW w:w="1728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5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PIDControl</w:t>
            </w:r>
            <w:proofErr w:type="spellEnd"/>
          </w:p>
        </w:tc>
        <w:tc>
          <w:tcPr>
            <w:tcW w:w="1620" w:type="dxa"/>
            <w:shd w:val="pct30" w:color="FFFF00" w:fill="auto"/>
          </w:tcPr>
          <w:p w:rsidR="008B63FC" w:rsidRDefault="008B63F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215" w:type="dxa"/>
            <w:shd w:val="pct30" w:color="FFFF00" w:fill="auto"/>
          </w:tcPr>
          <w:p w:rsidR="008B63FC" w:rsidRDefault="008B63F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15" w:type="dxa"/>
            <w:shd w:val="pct30" w:color="FFFF00" w:fill="auto"/>
          </w:tcPr>
          <w:p w:rsidR="008B63FC" w:rsidRDefault="008B63F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1215" w:type="dxa"/>
            <w:shd w:val="pct30" w:color="FFFF00" w:fill="auto"/>
          </w:tcPr>
          <w:p w:rsidR="008B63FC" w:rsidRDefault="008B63F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UT Tolerance</w:t>
            </w:r>
          </w:p>
        </w:tc>
      </w:tr>
      <w:tr w:rsidR="008B63FC" w:rsidTr="008B63FC">
        <w:tc>
          <w:tcPr>
            <w:tcW w:w="1728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5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A657D">
              <w:rPr>
                <w:rFonts w:ascii="Arial" w:hAnsi="Arial" w:cs="Arial"/>
                <w:sz w:val="16"/>
              </w:rPr>
              <w:t>Active_T_lgc</w:t>
            </w:r>
            <w:proofErr w:type="spellEnd"/>
          </w:p>
        </w:tc>
        <w:tc>
          <w:tcPr>
            <w:tcW w:w="162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21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121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121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8B63FC" w:rsidTr="008B63FC">
        <w:tc>
          <w:tcPr>
            <w:tcW w:w="1728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A657D">
              <w:rPr>
                <w:rFonts w:ascii="Arial" w:hAnsi="Arial" w:cs="Arial"/>
                <w:sz w:val="16"/>
              </w:rPr>
              <w:t>RampComplete_T_lgc</w:t>
            </w:r>
            <w:proofErr w:type="spellEnd"/>
          </w:p>
        </w:tc>
        <w:tc>
          <w:tcPr>
            <w:tcW w:w="162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215" w:type="dxa"/>
          </w:tcPr>
          <w:p w:rsidR="008B63FC" w:rsidRDefault="008B63FC" w:rsidP="00B32C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1215" w:type="dxa"/>
          </w:tcPr>
          <w:p w:rsidR="008B63FC" w:rsidRDefault="008B63FC" w:rsidP="00B32C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1215" w:type="dxa"/>
          </w:tcPr>
          <w:p w:rsidR="008B63FC" w:rsidRDefault="008B63FC" w:rsidP="00B32C7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A63A9D" w:rsidTr="008B63FC">
        <w:tc>
          <w:tcPr>
            <w:tcW w:w="1728" w:type="dxa"/>
          </w:tcPr>
          <w:p w:rsidR="00A63A9D" w:rsidRDefault="00A63A9D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A63A9D" w:rsidRDefault="00A63A9D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EA657D">
              <w:rPr>
                <w:rFonts w:ascii="Arial" w:hAnsi="Arial" w:cs="Arial"/>
                <w:sz w:val="16"/>
              </w:rPr>
              <w:t>HwPos_T_f32</w:t>
            </w:r>
          </w:p>
        </w:tc>
        <w:tc>
          <w:tcPr>
            <w:tcW w:w="1620" w:type="dxa"/>
          </w:tcPr>
          <w:p w:rsidR="00A63A9D" w:rsidRDefault="00A63A9D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215" w:type="dxa"/>
          </w:tcPr>
          <w:p w:rsidR="00A63A9D" w:rsidRDefault="00A63A9D" w:rsidP="00E10C3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-900.0</w:t>
            </w:r>
          </w:p>
        </w:tc>
        <w:tc>
          <w:tcPr>
            <w:tcW w:w="1215" w:type="dxa"/>
          </w:tcPr>
          <w:p w:rsidR="00A63A9D" w:rsidRDefault="00A63A9D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900.0</w:t>
            </w:r>
          </w:p>
        </w:tc>
        <w:tc>
          <w:tcPr>
            <w:tcW w:w="1215" w:type="dxa"/>
          </w:tcPr>
          <w:p w:rsidR="00A63A9D" w:rsidRDefault="00A63A9D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A63A9D" w:rsidTr="008B63FC">
        <w:tc>
          <w:tcPr>
            <w:tcW w:w="1728" w:type="dxa"/>
          </w:tcPr>
          <w:p w:rsidR="00A63A9D" w:rsidRDefault="00A63A9D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A63A9D" w:rsidRDefault="00A63A9D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EA657D">
              <w:rPr>
                <w:rFonts w:ascii="Arial" w:hAnsi="Arial" w:cs="Arial"/>
                <w:sz w:val="16"/>
              </w:rPr>
              <w:t>DesiredHwAngle_T_f32</w:t>
            </w:r>
          </w:p>
        </w:tc>
        <w:tc>
          <w:tcPr>
            <w:tcW w:w="1620" w:type="dxa"/>
          </w:tcPr>
          <w:p w:rsidR="00A63A9D" w:rsidRDefault="00A63A9D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215" w:type="dxa"/>
          </w:tcPr>
          <w:p w:rsidR="00A63A9D" w:rsidRDefault="00A63A9D" w:rsidP="00E10C3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-900.0</w:t>
            </w:r>
          </w:p>
        </w:tc>
        <w:tc>
          <w:tcPr>
            <w:tcW w:w="1215" w:type="dxa"/>
          </w:tcPr>
          <w:p w:rsidR="00A63A9D" w:rsidRDefault="00A63A9D" w:rsidP="00B32C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900.0</w:t>
            </w:r>
          </w:p>
        </w:tc>
        <w:tc>
          <w:tcPr>
            <w:tcW w:w="1215" w:type="dxa"/>
          </w:tcPr>
          <w:p w:rsidR="00A63A9D" w:rsidRDefault="00A63A9D" w:rsidP="00B32C7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8B63FC" w:rsidTr="008B63FC">
        <w:tc>
          <w:tcPr>
            <w:tcW w:w="1728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8B63FC" w:rsidRDefault="008B63FC" w:rsidP="00A140B8">
            <w:pPr>
              <w:spacing w:before="60"/>
              <w:rPr>
                <w:rFonts w:ascii="Arial" w:hAnsi="Arial" w:cs="Arial"/>
                <w:sz w:val="16"/>
              </w:rPr>
            </w:pPr>
            <w:r w:rsidRPr="00EA657D">
              <w:rPr>
                <w:rFonts w:ascii="Arial" w:hAnsi="Arial" w:cs="Arial"/>
                <w:sz w:val="16"/>
              </w:rPr>
              <w:t>VehSpd_T_</w:t>
            </w:r>
            <w:r w:rsidRPr="00F4273A">
              <w:rPr>
                <w:rFonts w:ascii="Arial" w:hAnsi="Arial" w:cs="Arial"/>
                <w:sz w:val="16"/>
              </w:rPr>
              <w:t>u9p7</w:t>
            </w:r>
          </w:p>
        </w:tc>
        <w:tc>
          <w:tcPr>
            <w:tcW w:w="162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121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0.0</w:t>
            </w:r>
          </w:p>
        </w:tc>
        <w:tc>
          <w:tcPr>
            <w:tcW w:w="121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F4273A">
              <w:rPr>
                <w:rFonts w:ascii="Arial" w:hAnsi="Arial" w:cs="Arial"/>
                <w:sz w:val="16"/>
              </w:rPr>
              <w:t>511.9921875</w:t>
            </w:r>
          </w:p>
        </w:tc>
        <w:tc>
          <w:tcPr>
            <w:tcW w:w="1215" w:type="dxa"/>
          </w:tcPr>
          <w:p w:rsidR="008B63FC" w:rsidRPr="00F4273A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8B63FC" w:rsidTr="008B63FC">
        <w:tc>
          <w:tcPr>
            <w:tcW w:w="1728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5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AA070E">
              <w:rPr>
                <w:rFonts w:ascii="Arial" w:hAnsi="Arial" w:cs="Arial"/>
                <w:sz w:val="16"/>
              </w:rPr>
              <w:t>TmpPrkAssist_MtrNm_T_f32</w:t>
            </w:r>
          </w:p>
        </w:tc>
        <w:tc>
          <w:tcPr>
            <w:tcW w:w="162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21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-8.8</w:t>
            </w:r>
          </w:p>
        </w:tc>
        <w:tc>
          <w:tcPr>
            <w:tcW w:w="121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8.8</w:t>
            </w:r>
          </w:p>
        </w:tc>
        <w:tc>
          <w:tcPr>
            <w:tcW w:w="121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8B63FC">
              <w:rPr>
                <w:rFonts w:ascii="Arial" w:hAnsi="Arial" w:cs="Arial"/>
                <w:sz w:val="16"/>
              </w:rPr>
              <w:t>7.81E-03</w:t>
            </w:r>
          </w:p>
        </w:tc>
      </w:tr>
    </w:tbl>
    <w:p w:rsidR="006637D1" w:rsidRDefault="006637D1" w:rsidP="006637D1">
      <w:pPr>
        <w:pStyle w:val="Heading4"/>
      </w:pPr>
      <w:r>
        <w:t>Description</w:t>
      </w:r>
    </w:p>
    <w:p w:rsidR="006637D1" w:rsidRDefault="00766D55" w:rsidP="006637D1">
      <w:r>
        <w:object w:dxaOrig="9594" w:dyaOrig="8275">
          <v:shape id="_x0000_i1027" type="#_x0000_t75" style="width:440.65pt;height:379.6pt" o:ole="">
            <v:imagedata r:id="rId15" o:title=""/>
          </v:shape>
          <o:OLEObject Type="Embed" ProgID="Visio.Drawing.11" ShapeID="_x0000_i1027" DrawAspect="Content" ObjectID="_1429687662" r:id="rId16"/>
        </w:object>
      </w:r>
    </w:p>
    <w:p w:rsidR="00A734D5" w:rsidRDefault="00F4273A" w:rsidP="006637D1">
      <w:r>
        <w:object w:dxaOrig="8899" w:dyaOrig="8648">
          <v:shape id="_x0000_i1028" type="#_x0000_t75" style="width:437.75pt;height:424.5pt" o:ole="">
            <v:imagedata r:id="rId17" o:title=""/>
          </v:shape>
          <o:OLEObject Type="Embed" ProgID="Visio.Drawing.11" ShapeID="_x0000_i1028" DrawAspect="Content" ObjectID="_1429687663" r:id="rId18"/>
        </w:object>
      </w:r>
    </w:p>
    <w:p w:rsidR="00853E68" w:rsidRDefault="00766D55" w:rsidP="00097A39">
      <w:pPr>
        <w:jc w:val="center"/>
      </w:pPr>
      <w:r>
        <w:object w:dxaOrig="6151" w:dyaOrig="13384">
          <v:shape id="_x0000_i1029" type="#_x0000_t75" style="width:272.45pt;height:591.55pt" o:ole="">
            <v:imagedata r:id="rId19" o:title=""/>
          </v:shape>
          <o:OLEObject Type="Embed" ProgID="Visio.Drawing.11" ShapeID="_x0000_i1029" DrawAspect="Content" ObjectID="_1429687664" r:id="rId20"/>
        </w:object>
      </w:r>
    </w:p>
    <w:p w:rsidR="006637D1" w:rsidRDefault="004817CC" w:rsidP="006637D1">
      <w:pPr>
        <w:pStyle w:val="Heading3"/>
      </w:pPr>
      <w:r>
        <w:lastRenderedPageBreak/>
        <w:t>Output Torque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0"/>
        <w:gridCol w:w="2271"/>
        <w:gridCol w:w="985"/>
        <w:gridCol w:w="1001"/>
        <w:gridCol w:w="1174"/>
        <w:gridCol w:w="1806"/>
      </w:tblGrid>
      <w:tr w:rsidR="008B63FC" w:rsidTr="008B63FC">
        <w:trPr>
          <w:trHeight w:val="372"/>
        </w:trPr>
        <w:tc>
          <w:tcPr>
            <w:tcW w:w="154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271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OutputTorque</w:t>
            </w:r>
            <w:proofErr w:type="spellEnd"/>
          </w:p>
        </w:tc>
        <w:tc>
          <w:tcPr>
            <w:tcW w:w="985" w:type="dxa"/>
            <w:shd w:val="pct30" w:color="FFFF00" w:fill="auto"/>
          </w:tcPr>
          <w:p w:rsidR="008B63FC" w:rsidRDefault="008B63F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001" w:type="dxa"/>
            <w:shd w:val="pct30" w:color="FFFF00" w:fill="auto"/>
          </w:tcPr>
          <w:p w:rsidR="008B63FC" w:rsidRDefault="008B63F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174" w:type="dxa"/>
            <w:shd w:val="pct30" w:color="FFFF00" w:fill="auto"/>
          </w:tcPr>
          <w:p w:rsidR="008B63FC" w:rsidRDefault="008B63F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1806" w:type="dxa"/>
            <w:shd w:val="pct30" w:color="FFFF00" w:fill="auto"/>
          </w:tcPr>
          <w:p w:rsidR="008B63FC" w:rsidRDefault="008B63F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UT Tolerance</w:t>
            </w:r>
          </w:p>
        </w:tc>
      </w:tr>
      <w:tr w:rsidR="008B63FC" w:rsidTr="008B63FC">
        <w:trPr>
          <w:trHeight w:val="149"/>
        </w:trPr>
        <w:tc>
          <w:tcPr>
            <w:tcW w:w="154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271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PrkAstCmd_T_f32</w:t>
            </w:r>
          </w:p>
        </w:tc>
        <w:tc>
          <w:tcPr>
            <w:tcW w:w="98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001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-8.8</w:t>
            </w:r>
          </w:p>
        </w:tc>
        <w:tc>
          <w:tcPr>
            <w:tcW w:w="1174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8.8</w:t>
            </w:r>
          </w:p>
        </w:tc>
        <w:tc>
          <w:tcPr>
            <w:tcW w:w="1806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8B63FC" w:rsidTr="008B63FC">
        <w:trPr>
          <w:trHeight w:val="372"/>
        </w:trPr>
        <w:tc>
          <w:tcPr>
            <w:tcW w:w="154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271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SmoothEnable_T_f32</w:t>
            </w:r>
          </w:p>
        </w:tc>
        <w:tc>
          <w:tcPr>
            <w:tcW w:w="98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001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0.0</w:t>
            </w:r>
          </w:p>
        </w:tc>
        <w:tc>
          <w:tcPr>
            <w:tcW w:w="1174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1.0</w:t>
            </w:r>
          </w:p>
        </w:tc>
        <w:tc>
          <w:tcPr>
            <w:tcW w:w="1806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8B63FC" w:rsidTr="008B63FC">
        <w:trPr>
          <w:trHeight w:val="372"/>
        </w:trPr>
        <w:tc>
          <w:tcPr>
            <w:tcW w:w="154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271" w:type="dxa"/>
          </w:tcPr>
          <w:p w:rsidR="008B63FC" w:rsidRDefault="008B63FC" w:rsidP="00A140B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VehSpd_T_</w:t>
            </w:r>
            <w:r w:rsidRPr="00F4273A">
              <w:rPr>
                <w:rFonts w:ascii="Arial" w:hAnsi="Arial" w:cs="Arial"/>
                <w:color w:val="000000"/>
                <w:sz w:val="16"/>
              </w:rPr>
              <w:t>u9p7</w:t>
            </w:r>
          </w:p>
        </w:tc>
        <w:tc>
          <w:tcPr>
            <w:tcW w:w="985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1001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0.0</w:t>
            </w:r>
          </w:p>
        </w:tc>
        <w:tc>
          <w:tcPr>
            <w:tcW w:w="1174" w:type="dxa"/>
          </w:tcPr>
          <w:p w:rsidR="008B63FC" w:rsidRPr="00F4273A" w:rsidRDefault="008B63FC" w:rsidP="00F07A0C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F4273A">
              <w:rPr>
                <w:rFonts w:ascii="Arial" w:hAnsi="Arial" w:cs="Arial"/>
                <w:color w:val="000000"/>
                <w:sz w:val="16"/>
              </w:rPr>
              <w:t xml:space="preserve">511.9921875     </w:t>
            </w:r>
          </w:p>
        </w:tc>
        <w:tc>
          <w:tcPr>
            <w:tcW w:w="1806" w:type="dxa"/>
          </w:tcPr>
          <w:p w:rsidR="008B63FC" w:rsidRPr="00F4273A" w:rsidRDefault="008B63FC" w:rsidP="00F07A0C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8B63FC" w:rsidTr="008B63FC">
        <w:trPr>
          <w:trHeight w:val="372"/>
        </w:trPr>
        <w:tc>
          <w:tcPr>
            <w:tcW w:w="1540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271" w:type="dxa"/>
          </w:tcPr>
          <w:p w:rsidR="008B63FC" w:rsidRDefault="008B63FC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D444F8">
              <w:rPr>
                <w:rFonts w:ascii="Arial" w:hAnsi="Arial" w:cs="Arial"/>
                <w:sz w:val="16"/>
              </w:rPr>
              <w:t>PrkAstCmd_MtrNm_T_f32</w:t>
            </w:r>
          </w:p>
        </w:tc>
        <w:tc>
          <w:tcPr>
            <w:tcW w:w="985" w:type="dxa"/>
          </w:tcPr>
          <w:p w:rsidR="008B63FC" w:rsidRDefault="008B63FC" w:rsidP="00B32C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001" w:type="dxa"/>
          </w:tcPr>
          <w:p w:rsidR="008B63FC" w:rsidRDefault="008B63FC" w:rsidP="00B32C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-8.8</w:t>
            </w:r>
          </w:p>
        </w:tc>
        <w:tc>
          <w:tcPr>
            <w:tcW w:w="1174" w:type="dxa"/>
          </w:tcPr>
          <w:p w:rsidR="008B63FC" w:rsidRDefault="008B63FC" w:rsidP="00B32C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8.8</w:t>
            </w:r>
          </w:p>
        </w:tc>
        <w:tc>
          <w:tcPr>
            <w:tcW w:w="1806" w:type="dxa"/>
          </w:tcPr>
          <w:p w:rsidR="008B63FC" w:rsidRDefault="008B63FC" w:rsidP="00B32C77">
            <w:pPr>
              <w:spacing w:before="60"/>
              <w:rPr>
                <w:rFonts w:ascii="Arial" w:hAnsi="Arial" w:cs="Arial"/>
                <w:sz w:val="16"/>
              </w:rPr>
            </w:pPr>
            <w:r w:rsidRPr="008B63FC">
              <w:rPr>
                <w:rFonts w:ascii="Arial" w:hAnsi="Arial" w:cs="Arial"/>
                <w:sz w:val="16"/>
              </w:rPr>
              <w:t>2.38E-08</w:t>
            </w:r>
          </w:p>
        </w:tc>
      </w:tr>
    </w:tbl>
    <w:p w:rsidR="006637D1" w:rsidRDefault="006637D1" w:rsidP="006637D1">
      <w:pPr>
        <w:pStyle w:val="Heading4"/>
      </w:pPr>
      <w:r>
        <w:t>Description</w:t>
      </w:r>
    </w:p>
    <w:p w:rsidR="006637D1" w:rsidRDefault="005D6FB9" w:rsidP="00C94225">
      <w:pPr>
        <w:jc w:val="center"/>
      </w:pPr>
      <w:r>
        <w:object w:dxaOrig="6603" w:dyaOrig="9554">
          <v:shape id="_x0000_i1031" type="#_x0000_t75" style="width:279.35pt;height:404.95pt" o:ole="">
            <v:imagedata r:id="rId21" o:title=""/>
          </v:shape>
          <o:OLEObject Type="Embed" ProgID="Visio.Drawing.11" ShapeID="_x0000_i1031" DrawAspect="Content" ObjectID="_1429687665" r:id="rId22"/>
        </w:object>
      </w:r>
    </w:p>
    <w:p w:rsidR="0011583E" w:rsidRDefault="0011583E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5"/>
        <w:gridCol w:w="4455"/>
      </w:tblGrid>
      <w:tr w:rsidR="002C03D8" w:rsidRPr="006A25CC" w:rsidTr="00F07A0C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2C03D8" w:rsidRPr="006A25CC" w:rsidRDefault="002C03D8" w:rsidP="00F07A0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2C03D8" w:rsidRPr="006A25CC" w:rsidRDefault="002C03D8" w:rsidP="00F07A0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C9422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94225" w:rsidRPr="00313DE8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94225">
              <w:rPr>
                <w:rFonts w:ascii="Arial" w:hAnsi="Arial" w:cs="Arial"/>
                <w:sz w:val="16"/>
                <w:szCs w:val="16"/>
              </w:rPr>
              <w:t>Rte_InitValue_HandwheelPosition_HwDeg_f32</w:t>
            </w:r>
          </w:p>
        </w:tc>
        <w:tc>
          <w:tcPr>
            <w:tcW w:w="4455" w:type="dxa"/>
            <w:vAlign w:val="center"/>
          </w:tcPr>
          <w:p w:rsid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C9422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94225" w:rsidRP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94225">
              <w:rPr>
                <w:rFonts w:ascii="Arial" w:hAnsi="Arial" w:cs="Arial"/>
                <w:sz w:val="16"/>
                <w:szCs w:val="16"/>
              </w:rPr>
              <w:t>Rte_InitValue_HwTorque_HwNm_f32</w:t>
            </w:r>
          </w:p>
        </w:tc>
        <w:tc>
          <w:tcPr>
            <w:tcW w:w="4455" w:type="dxa"/>
            <w:vAlign w:val="center"/>
          </w:tcPr>
          <w:p w:rsid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C9422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94225" w:rsidRP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94225">
              <w:rPr>
                <w:rFonts w:ascii="Arial" w:hAnsi="Arial" w:cs="Arial"/>
                <w:sz w:val="16"/>
                <w:szCs w:val="16"/>
              </w:rPr>
              <w:t>Rte_InitValue_MotorVelCRF_MtrRadpS_f32</w:t>
            </w:r>
          </w:p>
        </w:tc>
        <w:tc>
          <w:tcPr>
            <w:tcW w:w="4455" w:type="dxa"/>
            <w:vAlign w:val="center"/>
          </w:tcPr>
          <w:p w:rsid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C9422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94225" w:rsidRP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94225">
              <w:rPr>
                <w:rFonts w:ascii="Arial" w:hAnsi="Arial" w:cs="Arial"/>
                <w:sz w:val="16"/>
                <w:szCs w:val="16"/>
              </w:rPr>
              <w:t>Rte_InitValue_PosSrvoCmd_MtrNm_f32</w:t>
            </w:r>
          </w:p>
        </w:tc>
        <w:tc>
          <w:tcPr>
            <w:tcW w:w="4455" w:type="dxa"/>
            <w:vAlign w:val="center"/>
          </w:tcPr>
          <w:p w:rsid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C9422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94225" w:rsidRP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94225">
              <w:rPr>
                <w:rFonts w:ascii="Arial" w:hAnsi="Arial" w:cs="Arial"/>
                <w:sz w:val="16"/>
                <w:szCs w:val="16"/>
              </w:rPr>
              <w:t>Rte_InitValue_PosSrvoEnable_Cnt_lgc</w:t>
            </w:r>
            <w:proofErr w:type="spellEnd"/>
          </w:p>
        </w:tc>
        <w:tc>
          <w:tcPr>
            <w:tcW w:w="4455" w:type="dxa"/>
            <w:vAlign w:val="center"/>
          </w:tcPr>
          <w:p w:rsid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C9422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94225" w:rsidRP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94225">
              <w:rPr>
                <w:rFonts w:ascii="Arial" w:hAnsi="Arial" w:cs="Arial"/>
                <w:sz w:val="16"/>
                <w:szCs w:val="16"/>
              </w:rPr>
              <w:t>Rte_InitValue_PosSrvoHwAngle_HwDeg_f32</w:t>
            </w:r>
          </w:p>
        </w:tc>
        <w:tc>
          <w:tcPr>
            <w:tcW w:w="4455" w:type="dxa"/>
            <w:vAlign w:val="center"/>
          </w:tcPr>
          <w:p w:rsid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C9422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94225" w:rsidRP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94225">
              <w:rPr>
                <w:rFonts w:ascii="Arial" w:hAnsi="Arial" w:cs="Arial"/>
                <w:sz w:val="16"/>
                <w:szCs w:val="16"/>
              </w:rPr>
              <w:t>Rte_InitValue_PosSrvoReturnSclFct_Uls_f32</w:t>
            </w:r>
          </w:p>
        </w:tc>
        <w:tc>
          <w:tcPr>
            <w:tcW w:w="4455" w:type="dxa"/>
            <w:vAlign w:val="center"/>
          </w:tcPr>
          <w:p w:rsid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9422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94225" w:rsidRP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94225">
              <w:rPr>
                <w:rFonts w:ascii="Arial" w:hAnsi="Arial" w:cs="Arial"/>
                <w:sz w:val="16"/>
                <w:szCs w:val="16"/>
              </w:rPr>
              <w:t>Rte_InitValue_PosSrvoSmoothEnable_Uls_f32</w:t>
            </w:r>
          </w:p>
        </w:tc>
        <w:tc>
          <w:tcPr>
            <w:tcW w:w="4455" w:type="dxa"/>
            <w:vAlign w:val="center"/>
          </w:tcPr>
          <w:p w:rsid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C9422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94225" w:rsidRP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94225">
              <w:rPr>
                <w:rFonts w:ascii="Arial" w:hAnsi="Arial" w:cs="Arial"/>
                <w:sz w:val="16"/>
                <w:szCs w:val="16"/>
              </w:rPr>
              <w:t>Rte_InitValue_VehicleSpeed_Kph_f32</w:t>
            </w:r>
          </w:p>
        </w:tc>
        <w:tc>
          <w:tcPr>
            <w:tcW w:w="4455" w:type="dxa"/>
            <w:vAlign w:val="center"/>
          </w:tcPr>
          <w:p w:rsidR="00C94225" w:rsidRDefault="00C9422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C94225" w:rsidRDefault="00C94225" w:rsidP="00C94225">
      <w:pPr>
        <w:pStyle w:val="Heading3"/>
      </w:pPr>
      <w:proofErr w:type="spellStart"/>
      <w:r>
        <w:t>Init</w:t>
      </w:r>
      <w:proofErr w:type="spellEnd"/>
      <w:r>
        <w:t xml:space="preserve">: </w:t>
      </w:r>
      <w:r w:rsidR="006E5FAA">
        <w:t>PosServo_Init1</w:t>
      </w:r>
    </w:p>
    <w:p w:rsidR="00C94225" w:rsidRDefault="00C94225" w:rsidP="00C94225">
      <w:pPr>
        <w:pStyle w:val="Heading4"/>
      </w:pPr>
      <w:r>
        <w:t>Design Rationale</w:t>
      </w:r>
    </w:p>
    <w:p w:rsidR="00C94225" w:rsidRDefault="00C94225" w:rsidP="00C94225">
      <w:r>
        <w:t>None</w:t>
      </w:r>
    </w:p>
    <w:p w:rsidR="00C94225" w:rsidRDefault="00C94225" w:rsidP="00C94225">
      <w:pPr>
        <w:pStyle w:val="Heading4"/>
      </w:pPr>
      <w:r>
        <w:t>Module Outputs</w:t>
      </w:r>
    </w:p>
    <w:p w:rsidR="00C94225" w:rsidRDefault="00C94225" w:rsidP="00C94225">
      <w:r>
        <w:t>None</w:t>
      </w:r>
    </w:p>
    <w:p w:rsidR="00C94225" w:rsidRDefault="00C94225" w:rsidP="00C94225">
      <w:pPr>
        <w:pStyle w:val="Heading4"/>
      </w:pPr>
      <w:r>
        <w:t xml:space="preserve">Module Internal  </w:t>
      </w:r>
    </w:p>
    <w:p w:rsidR="00C94225" w:rsidRDefault="00C94225" w:rsidP="00C94225">
      <w:r>
        <w:t>LPF_KUpdate_f32_</w:t>
      </w:r>
      <w:proofErr w:type="gramStart"/>
      <w:r>
        <w:t>m(</w:t>
      </w:r>
      <w:proofErr w:type="gramEnd"/>
      <w:r>
        <w:t>k_PrkAstHwaLPFKn_Hz_f32, D_2MS_SEC_F32, &amp;</w:t>
      </w:r>
      <w:proofErr w:type="spellStart"/>
      <w:r>
        <w:t>FiltHwPosKSV_M_str</w:t>
      </w:r>
      <w:proofErr w:type="spellEnd"/>
      <w:r>
        <w:t>)</w:t>
      </w:r>
    </w:p>
    <w:p w:rsidR="00C94225" w:rsidRDefault="00C94225" w:rsidP="00C94225">
      <w:r>
        <w:t>LPF_KUpdate_f32_</w:t>
      </w:r>
      <w:proofErr w:type="gramStart"/>
      <w:r>
        <w:t>m(</w:t>
      </w:r>
      <w:proofErr w:type="gramEnd"/>
      <w:r>
        <w:t>k_PrkAstHwTrqLPFKn_Hz_f32, D_2MS_SEC_F32, &amp;</w:t>
      </w:r>
      <w:proofErr w:type="spellStart"/>
      <w:r>
        <w:t>FiltHwTrqKSV_M_str</w:t>
      </w:r>
      <w:proofErr w:type="spellEnd"/>
      <w:r>
        <w:t>)</w:t>
      </w:r>
    </w:p>
    <w:p w:rsidR="00C94225" w:rsidRDefault="00C94225" w:rsidP="00C94225">
      <w:r>
        <w:t>LPF_KUpdate_f32_</w:t>
      </w:r>
      <w:proofErr w:type="gramStart"/>
      <w:r>
        <w:t>m(</w:t>
      </w:r>
      <w:proofErr w:type="gramEnd"/>
      <w:r>
        <w:t>k_PrkAstDTermKn_Hz_f32, D_2MS_SEC_F32, &amp;</w:t>
      </w:r>
      <w:proofErr w:type="spellStart"/>
      <w:r>
        <w:t>DTermKSV_M_str</w:t>
      </w:r>
      <w:proofErr w:type="spellEnd"/>
      <w:r>
        <w:t>)</w:t>
      </w:r>
    </w:p>
    <w:p w:rsidR="004A781C" w:rsidRDefault="004A781C">
      <w:pPr>
        <w:pStyle w:val="Heading2"/>
      </w:pPr>
      <w:r>
        <w:br w:type="page"/>
      </w:r>
      <w:r>
        <w:lastRenderedPageBreak/>
        <w:t>Periodic Functions</w:t>
      </w:r>
    </w:p>
    <w:p w:rsidR="004A781C" w:rsidRDefault="004A781C">
      <w:pPr>
        <w:pStyle w:val="Heading3"/>
      </w:pPr>
      <w:r>
        <w:t xml:space="preserve">Per: </w:t>
      </w:r>
      <w:fldSimple w:instr=" DOCPROPERTY &quot;Module Name&quot;  \* MERGEFORMAT ">
        <w:r w:rsidR="00A80E75">
          <w:t>ParkAstCtrl</w:t>
        </w:r>
      </w:fldSimple>
      <w:r>
        <w:t>_Per</w:t>
      </w:r>
      <w:r w:rsidR="00E56DAE">
        <w:t>1</w:t>
      </w:r>
    </w:p>
    <w:p w:rsidR="004A781C" w:rsidRDefault="004A781C">
      <w:pPr>
        <w:pStyle w:val="Heading4"/>
      </w:pPr>
      <w:r>
        <w:t>Design Rationale</w:t>
      </w:r>
    </w:p>
    <w:p w:rsidR="004A781C" w:rsidRDefault="004A781C">
      <w:r>
        <w:t>None</w:t>
      </w:r>
    </w:p>
    <w:p w:rsidR="004A781C" w:rsidRDefault="004A781C">
      <w:pPr>
        <w:pStyle w:val="Heading4"/>
      </w:pPr>
      <w:r>
        <w:t>Program Flow Start</w:t>
      </w:r>
    </w:p>
    <w:p w:rsidR="004C4E84" w:rsidRPr="004C4E84" w:rsidRDefault="004C4E84" w:rsidP="004C4E84">
      <w:r w:rsidRPr="005C1A8F">
        <w:t>Rte_Call_PosServo_Per1_CP</w:t>
      </w:r>
      <w:r>
        <w:t>0</w:t>
      </w:r>
      <w:r w:rsidRPr="005C1A8F">
        <w:t>_CheckpointReached</w:t>
      </w:r>
    </w:p>
    <w:p w:rsidR="004A781C" w:rsidRDefault="004A781C">
      <w:pPr>
        <w:pStyle w:val="Heading4"/>
      </w:pPr>
      <w:r>
        <w:t>Store Module Inputs to Local copies</w:t>
      </w:r>
    </w:p>
    <w:p w:rsidR="0057153F" w:rsidRPr="00ED684A" w:rsidRDefault="0057153F" w:rsidP="005715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ED684A">
        <w:rPr>
          <w:rFonts w:ascii="Courier New" w:hAnsi="Courier New" w:cs="Courier New"/>
          <w:color w:val="000000"/>
          <w:sz w:val="16"/>
          <w:szCs w:val="16"/>
        </w:rPr>
        <w:t xml:space="preserve">HwPos_HwDeg_T_f32 = </w:t>
      </w:r>
      <w:r w:rsidR="00C94225" w:rsidRPr="00C94225">
        <w:rPr>
          <w:rFonts w:ascii="Courier New" w:hAnsi="Courier New" w:cs="Courier New"/>
          <w:color w:val="000000"/>
          <w:sz w:val="16"/>
          <w:szCs w:val="16"/>
        </w:rPr>
        <w:t>Rte_IRead_PosServo_Per1_HandwheelPosition_HwDeg_</w:t>
      </w:r>
      <w:proofErr w:type="gramStart"/>
      <w:r w:rsidR="00C94225" w:rsidRPr="00C94225">
        <w:rPr>
          <w:rFonts w:ascii="Courier New" w:hAnsi="Courier New" w:cs="Courier New"/>
          <w:color w:val="000000"/>
          <w:sz w:val="16"/>
          <w:szCs w:val="16"/>
        </w:rPr>
        <w:t>f32</w:t>
      </w:r>
      <w:r w:rsidR="00C94225">
        <w:rPr>
          <w:rFonts w:ascii="Courier New" w:hAnsi="Courier New" w:cs="Courier New"/>
          <w:color w:val="000000"/>
          <w:sz w:val="16"/>
          <w:szCs w:val="16"/>
        </w:rPr>
        <w:t>()</w:t>
      </w:r>
      <w:proofErr w:type="gramEnd"/>
    </w:p>
    <w:p w:rsidR="00774CC8" w:rsidRDefault="0057153F" w:rsidP="005715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ED684A">
        <w:rPr>
          <w:rFonts w:ascii="Courier New" w:hAnsi="Courier New" w:cs="Courier New"/>
          <w:color w:val="000000"/>
          <w:sz w:val="16"/>
          <w:szCs w:val="16"/>
        </w:rPr>
        <w:t xml:space="preserve">VehSpd_Kph_T_f32 = </w:t>
      </w:r>
      <w:r w:rsidR="00774CC8" w:rsidRPr="00736542">
        <w:rPr>
          <w:rFonts w:ascii="Courier New" w:hAnsi="Courier New" w:cs="Courier New"/>
          <w:color w:val="000000"/>
          <w:sz w:val="16"/>
          <w:szCs w:val="16"/>
        </w:rPr>
        <w:t>Rte_I</w:t>
      </w:r>
      <w:r w:rsidR="005C1A8F" w:rsidRPr="00736542">
        <w:rPr>
          <w:rFonts w:ascii="Courier New" w:hAnsi="Courier New" w:cs="Courier New"/>
          <w:color w:val="000000"/>
          <w:sz w:val="16"/>
          <w:szCs w:val="16"/>
        </w:rPr>
        <w:t>r</w:t>
      </w:r>
      <w:r w:rsidR="00774CC8" w:rsidRPr="00736542">
        <w:rPr>
          <w:rFonts w:ascii="Courier New" w:hAnsi="Courier New" w:cs="Courier New"/>
          <w:color w:val="000000"/>
          <w:sz w:val="16"/>
          <w:szCs w:val="16"/>
        </w:rPr>
        <w:t>ead_PosServo_Per1_VehicleSpeed_Kph_</w:t>
      </w:r>
      <w:proofErr w:type="gramStart"/>
      <w:r w:rsidR="00774CC8" w:rsidRPr="00736542">
        <w:rPr>
          <w:rFonts w:ascii="Courier New" w:hAnsi="Courier New" w:cs="Courier New"/>
          <w:color w:val="000000"/>
          <w:sz w:val="16"/>
          <w:szCs w:val="16"/>
        </w:rPr>
        <w:t>f32()</w:t>
      </w:r>
      <w:proofErr w:type="gramEnd"/>
    </w:p>
    <w:p w:rsidR="0057153F" w:rsidRPr="00ED684A" w:rsidRDefault="0057153F" w:rsidP="005715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ED684A">
        <w:rPr>
          <w:rFonts w:ascii="Courier New" w:hAnsi="Courier New" w:cs="Courier New"/>
          <w:color w:val="000000"/>
          <w:sz w:val="16"/>
          <w:szCs w:val="16"/>
        </w:rPr>
        <w:t>VehSpd_Kph_T_</w:t>
      </w:r>
      <w:r w:rsidR="002B0415" w:rsidRPr="00F4273A">
        <w:rPr>
          <w:rFonts w:ascii="Courier New" w:hAnsi="Courier New" w:cs="Courier New"/>
          <w:color w:val="000000"/>
          <w:sz w:val="16"/>
          <w:szCs w:val="16"/>
        </w:rPr>
        <w:t>u9p7</w:t>
      </w:r>
      <w:r w:rsidR="002B0415" w:rsidRPr="00ED68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D684A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proofErr w:type="spellStart"/>
      <w:r w:rsidRPr="00ED684A">
        <w:rPr>
          <w:rFonts w:ascii="Courier New" w:hAnsi="Courier New" w:cs="Courier New"/>
          <w:color w:val="000000"/>
          <w:sz w:val="16"/>
          <w:szCs w:val="16"/>
        </w:rPr>
        <w:t>FPM_FloatToFixed_</w:t>
      </w:r>
      <w:proofErr w:type="gramStart"/>
      <w:r w:rsidRPr="00ED684A">
        <w:rPr>
          <w:rFonts w:ascii="Courier New" w:hAnsi="Courier New" w:cs="Courier New"/>
          <w:color w:val="000000"/>
          <w:sz w:val="16"/>
          <w:szCs w:val="16"/>
        </w:rPr>
        <w:t>m</w:t>
      </w:r>
      <w:proofErr w:type="spellEnd"/>
      <w:r w:rsidRPr="00ED684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D684A">
        <w:rPr>
          <w:rFonts w:ascii="Courier New" w:hAnsi="Courier New" w:cs="Courier New"/>
          <w:color w:val="000000"/>
          <w:sz w:val="16"/>
          <w:szCs w:val="16"/>
        </w:rPr>
        <w:t xml:space="preserve">VehSpd_Kph_T_f32, </w:t>
      </w:r>
      <w:r w:rsidR="002B0415" w:rsidRPr="00F4273A">
        <w:rPr>
          <w:rFonts w:ascii="Courier New" w:hAnsi="Courier New" w:cs="Courier New"/>
          <w:color w:val="000000"/>
          <w:sz w:val="16"/>
          <w:szCs w:val="16"/>
        </w:rPr>
        <w:t>u9p7</w:t>
      </w:r>
      <w:r w:rsidRPr="00ED684A">
        <w:rPr>
          <w:rFonts w:ascii="Courier New" w:hAnsi="Courier New" w:cs="Courier New"/>
          <w:color w:val="000000"/>
          <w:sz w:val="16"/>
          <w:szCs w:val="16"/>
        </w:rPr>
        <w:t>_T)</w:t>
      </w:r>
    </w:p>
    <w:p w:rsidR="00736542" w:rsidRDefault="00736542" w:rsidP="0006253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36542">
        <w:rPr>
          <w:rFonts w:ascii="Courier New" w:hAnsi="Courier New" w:cs="Courier New"/>
          <w:color w:val="000000"/>
          <w:sz w:val="16"/>
          <w:szCs w:val="16"/>
        </w:rPr>
        <w:t>Active_Cnt_T_lgc</w:t>
      </w:r>
      <w:proofErr w:type="spellEnd"/>
      <w:r w:rsidRPr="0073654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C94225" w:rsidRPr="00C94225">
        <w:rPr>
          <w:rFonts w:ascii="Courier New" w:hAnsi="Courier New" w:cs="Courier New"/>
          <w:color w:val="000000"/>
          <w:sz w:val="16"/>
          <w:szCs w:val="16"/>
        </w:rPr>
        <w:t>Rte_I</w:t>
      </w:r>
      <w:r w:rsidR="005C1A8F" w:rsidRPr="00C94225">
        <w:rPr>
          <w:rFonts w:ascii="Courier New" w:hAnsi="Courier New" w:cs="Courier New"/>
          <w:color w:val="000000"/>
          <w:sz w:val="16"/>
          <w:szCs w:val="16"/>
        </w:rPr>
        <w:t>r</w:t>
      </w:r>
      <w:r w:rsidR="00C94225" w:rsidRPr="00C94225">
        <w:rPr>
          <w:rFonts w:ascii="Courier New" w:hAnsi="Courier New" w:cs="Courier New"/>
          <w:color w:val="000000"/>
          <w:sz w:val="16"/>
          <w:szCs w:val="16"/>
        </w:rPr>
        <w:t>ead_PosServo_Per1_PosSrvoEnable_Cnt_</w:t>
      </w:r>
      <w:proofErr w:type="gramStart"/>
      <w:r w:rsidR="00C94225" w:rsidRPr="00C94225">
        <w:rPr>
          <w:rFonts w:ascii="Courier New" w:hAnsi="Courier New" w:cs="Courier New"/>
          <w:color w:val="000000"/>
          <w:sz w:val="16"/>
          <w:szCs w:val="16"/>
        </w:rPr>
        <w:t>lgc</w:t>
      </w:r>
      <w:r w:rsidR="00C94225">
        <w:rPr>
          <w:rFonts w:ascii="Courier New" w:hAnsi="Courier New" w:cs="Courier New"/>
          <w:color w:val="000000"/>
          <w:sz w:val="16"/>
          <w:szCs w:val="16"/>
        </w:rPr>
        <w:t>()</w:t>
      </w:r>
      <w:proofErr w:type="gramEnd"/>
    </w:p>
    <w:p w:rsidR="00FC69B2" w:rsidRPr="0006253D" w:rsidRDefault="00FC69B2" w:rsidP="0006253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FC69B2">
        <w:rPr>
          <w:rFonts w:ascii="Courier New" w:hAnsi="Courier New" w:cs="Courier New"/>
          <w:color w:val="000000"/>
          <w:sz w:val="16"/>
          <w:szCs w:val="16"/>
        </w:rPr>
        <w:t>TrgtHwAngle_HwDeg_T_f32 = Rte_IRead_PosServo_Per1_PosSrvoHwAngle_HwDeg_</w:t>
      </w:r>
      <w:proofErr w:type="gramStart"/>
      <w:r w:rsidRPr="00FC69B2">
        <w:rPr>
          <w:rFonts w:ascii="Courier New" w:hAnsi="Courier New" w:cs="Courier New"/>
          <w:color w:val="000000"/>
          <w:sz w:val="16"/>
          <w:szCs w:val="16"/>
        </w:rPr>
        <w:t>f32()</w:t>
      </w:r>
      <w:proofErr w:type="gramEnd"/>
    </w:p>
    <w:p w:rsidR="004A781C" w:rsidRDefault="00CD5348">
      <w:pPr>
        <w:pStyle w:val="Heading4"/>
      </w:pPr>
      <w:r>
        <w:t xml:space="preserve">Handle </w:t>
      </w:r>
      <w:proofErr w:type="spellStart"/>
      <w:r>
        <w:t>Subfunctions</w:t>
      </w:r>
      <w:proofErr w:type="spellEnd"/>
    </w:p>
    <w:p w:rsidR="00ED684A" w:rsidRDefault="00ED684A" w:rsidP="00ED684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D684A">
        <w:rPr>
          <w:rFonts w:ascii="Courier New" w:hAnsi="Courier New" w:cs="Courier New"/>
          <w:color w:val="000000"/>
          <w:sz w:val="16"/>
          <w:szCs w:val="16"/>
        </w:rPr>
        <w:t>TransitionControl</w:t>
      </w:r>
      <w:proofErr w:type="spellEnd"/>
      <w:r w:rsidRPr="00ED684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D684A">
        <w:rPr>
          <w:rFonts w:ascii="Courier New" w:hAnsi="Courier New" w:cs="Courier New"/>
          <w:color w:val="000000"/>
          <w:sz w:val="16"/>
          <w:szCs w:val="16"/>
        </w:rPr>
        <w:t>Active_Cnt_T_lgc</w:t>
      </w:r>
      <w:proofErr w:type="spellEnd"/>
      <w:r w:rsidRPr="00ED684A">
        <w:rPr>
          <w:rFonts w:ascii="Courier New" w:hAnsi="Courier New" w:cs="Courier New"/>
          <w:color w:val="000000"/>
          <w:sz w:val="16"/>
          <w:szCs w:val="16"/>
        </w:rPr>
        <w:t>, &amp;SmoothEnable_Uls_T_f32, &amp;ReturnScale_Uls_T_f32,</w:t>
      </w:r>
    </w:p>
    <w:p w:rsidR="00ED684A" w:rsidRDefault="00ED684A" w:rsidP="00ED684A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ED68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D684A">
        <w:rPr>
          <w:rFonts w:ascii="Courier New" w:hAnsi="Courier New" w:cs="Courier New"/>
          <w:color w:val="000000"/>
          <w:sz w:val="16"/>
          <w:szCs w:val="16"/>
        </w:rPr>
        <w:t>&amp;</w:t>
      </w:r>
      <w:proofErr w:type="spellStart"/>
      <w:r w:rsidRPr="00ED684A">
        <w:rPr>
          <w:rFonts w:ascii="Courier New" w:hAnsi="Courier New" w:cs="Courier New"/>
          <w:color w:val="000000"/>
          <w:sz w:val="16"/>
          <w:szCs w:val="16"/>
        </w:rPr>
        <w:t>RampComplete_Cnt_T_lgc</w:t>
      </w:r>
      <w:proofErr w:type="spellEnd"/>
      <w:r w:rsidRPr="00ED684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2AA5" w:rsidRDefault="003F2AA5" w:rsidP="00ED684A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3F2AA5" w:rsidRDefault="003F2AA5" w:rsidP="003F2AA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3F2AA5">
        <w:rPr>
          <w:rFonts w:ascii="Courier New" w:hAnsi="Courier New" w:cs="Courier New"/>
          <w:color w:val="000000"/>
          <w:sz w:val="16"/>
          <w:szCs w:val="16"/>
        </w:rPr>
        <w:t>HwPosRateLimit_HwDegpSec_T_u12p4 = IntplVarXY_u16_u16Xu16Y_</w:t>
      </w:r>
      <w:proofErr w:type="gramStart"/>
      <w:r w:rsidRPr="003F2AA5">
        <w:rPr>
          <w:rFonts w:ascii="Courier New" w:hAnsi="Courier New" w:cs="Courier New"/>
          <w:color w:val="000000"/>
          <w:sz w:val="16"/>
          <w:szCs w:val="16"/>
        </w:rPr>
        <w:t>Cnt(</w:t>
      </w:r>
      <w:proofErr w:type="gramEnd"/>
      <w:r w:rsidRPr="003F2AA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2AA5" w:rsidRPr="003F2AA5" w:rsidRDefault="003F2AA5" w:rsidP="003F2AA5">
      <w:pPr>
        <w:autoSpaceDE w:val="0"/>
        <w:autoSpaceDN w:val="0"/>
        <w:adjustRightInd w:val="0"/>
        <w:spacing w:after="0"/>
        <w:ind w:left="2880" w:firstLine="720"/>
        <w:rPr>
          <w:rFonts w:ascii="Courier New" w:hAnsi="Courier New" w:cs="Courier New"/>
          <w:color w:val="000000"/>
          <w:sz w:val="16"/>
          <w:szCs w:val="16"/>
        </w:rPr>
      </w:pPr>
      <w:r w:rsidRPr="003F2AA5">
        <w:rPr>
          <w:rFonts w:ascii="Courier New" w:hAnsi="Courier New" w:cs="Courier New"/>
          <w:color w:val="000000"/>
          <w:sz w:val="16"/>
          <w:szCs w:val="16"/>
        </w:rPr>
        <w:t>t_PrkAstVehSpdBS_Kph_u9p7,</w:t>
      </w:r>
    </w:p>
    <w:p w:rsidR="003F2AA5" w:rsidRPr="003F2AA5" w:rsidRDefault="003F2AA5" w:rsidP="003F2AA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3F2AA5">
        <w:rPr>
          <w:rFonts w:ascii="Courier New" w:hAnsi="Courier New" w:cs="Courier New"/>
          <w:color w:val="000000"/>
          <w:sz w:val="16"/>
          <w:szCs w:val="16"/>
        </w:rPr>
        <w:tab/>
      </w:r>
      <w:r w:rsidRPr="003F2AA5">
        <w:rPr>
          <w:rFonts w:ascii="Courier New" w:hAnsi="Courier New" w:cs="Courier New"/>
          <w:color w:val="000000"/>
          <w:sz w:val="16"/>
          <w:szCs w:val="16"/>
        </w:rPr>
        <w:tab/>
      </w:r>
      <w:r w:rsidRPr="003F2AA5">
        <w:rPr>
          <w:rFonts w:ascii="Courier New" w:hAnsi="Courier New" w:cs="Courier New"/>
          <w:color w:val="000000"/>
          <w:sz w:val="16"/>
          <w:szCs w:val="16"/>
        </w:rPr>
        <w:tab/>
      </w:r>
      <w:r w:rsidRPr="003F2AA5">
        <w:rPr>
          <w:rFonts w:ascii="Courier New" w:hAnsi="Courier New" w:cs="Courier New"/>
          <w:color w:val="000000"/>
          <w:sz w:val="16"/>
          <w:szCs w:val="16"/>
        </w:rPr>
        <w:tab/>
      </w:r>
      <w:r w:rsidRPr="003F2AA5">
        <w:rPr>
          <w:rFonts w:ascii="Courier New" w:hAnsi="Courier New" w:cs="Courier New"/>
          <w:color w:val="000000"/>
          <w:sz w:val="16"/>
          <w:szCs w:val="16"/>
        </w:rPr>
        <w:tab/>
        <w:t>t_HwaRateLimit_HwDegpSec_u12p4,</w:t>
      </w:r>
    </w:p>
    <w:p w:rsidR="003F2AA5" w:rsidRPr="003F2AA5" w:rsidRDefault="003F2AA5" w:rsidP="003F2AA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3F2AA5">
        <w:rPr>
          <w:rFonts w:ascii="Courier New" w:hAnsi="Courier New" w:cs="Courier New"/>
          <w:color w:val="000000"/>
          <w:sz w:val="16"/>
          <w:szCs w:val="16"/>
        </w:rPr>
        <w:tab/>
      </w:r>
      <w:r w:rsidRPr="003F2AA5">
        <w:rPr>
          <w:rFonts w:ascii="Courier New" w:hAnsi="Courier New" w:cs="Courier New"/>
          <w:color w:val="000000"/>
          <w:sz w:val="16"/>
          <w:szCs w:val="16"/>
        </w:rPr>
        <w:tab/>
      </w:r>
      <w:r w:rsidRPr="003F2AA5">
        <w:rPr>
          <w:rFonts w:ascii="Courier New" w:hAnsi="Courier New" w:cs="Courier New"/>
          <w:color w:val="000000"/>
          <w:sz w:val="16"/>
          <w:szCs w:val="16"/>
        </w:rPr>
        <w:tab/>
      </w:r>
      <w:r w:rsidRPr="003F2AA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3F2AA5">
        <w:rPr>
          <w:rFonts w:ascii="Courier New" w:hAnsi="Courier New" w:cs="Courier New"/>
          <w:color w:val="000000"/>
          <w:sz w:val="16"/>
          <w:szCs w:val="16"/>
        </w:rPr>
        <w:t>TableSize_</w:t>
      </w:r>
      <w:proofErr w:type="gramStart"/>
      <w:r w:rsidRPr="003F2AA5">
        <w:rPr>
          <w:rFonts w:ascii="Courier New" w:hAnsi="Courier New" w:cs="Courier New"/>
          <w:color w:val="000000"/>
          <w:sz w:val="16"/>
          <w:szCs w:val="16"/>
        </w:rPr>
        <w:t>m</w:t>
      </w:r>
      <w:proofErr w:type="spellEnd"/>
      <w:r w:rsidRPr="003F2AA5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F2AA5">
        <w:rPr>
          <w:rFonts w:ascii="Courier New" w:hAnsi="Courier New" w:cs="Courier New"/>
          <w:color w:val="000000"/>
          <w:sz w:val="16"/>
          <w:szCs w:val="16"/>
        </w:rPr>
        <w:t>t_PrkAstVehSpdBS_Kph_u9p7),</w:t>
      </w:r>
    </w:p>
    <w:p w:rsidR="003F2AA5" w:rsidRPr="003F2AA5" w:rsidRDefault="003F2AA5" w:rsidP="003F2AA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3F2AA5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VehSpd_Kph_T_u9p7)</w:t>
      </w:r>
    </w:p>
    <w:p w:rsidR="003F2AA5" w:rsidRPr="003F2AA5" w:rsidRDefault="003F2AA5" w:rsidP="003F2AA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3F2AA5" w:rsidRPr="003F2AA5" w:rsidRDefault="003F2AA5" w:rsidP="003F2AA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3F2AA5">
        <w:rPr>
          <w:rFonts w:ascii="Courier New" w:hAnsi="Courier New" w:cs="Courier New"/>
          <w:color w:val="000000"/>
          <w:sz w:val="16"/>
          <w:szCs w:val="16"/>
        </w:rPr>
        <w:t xml:space="preserve">HwPosLimit_HwDeg_T_f32 = </w:t>
      </w:r>
      <w:proofErr w:type="spellStart"/>
      <w:r w:rsidRPr="003F2AA5">
        <w:rPr>
          <w:rFonts w:ascii="Courier New" w:hAnsi="Courier New" w:cs="Courier New"/>
          <w:color w:val="000000"/>
          <w:sz w:val="16"/>
          <w:szCs w:val="16"/>
        </w:rPr>
        <w:t>FPM_FixedToFloat_</w:t>
      </w:r>
      <w:proofErr w:type="gramStart"/>
      <w:r w:rsidRPr="003F2AA5">
        <w:rPr>
          <w:rFonts w:ascii="Courier New" w:hAnsi="Courier New" w:cs="Courier New"/>
          <w:color w:val="000000"/>
          <w:sz w:val="16"/>
          <w:szCs w:val="16"/>
        </w:rPr>
        <w:t>m</w:t>
      </w:r>
      <w:proofErr w:type="spellEnd"/>
      <w:r w:rsidRPr="003F2AA5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F2AA5">
        <w:rPr>
          <w:rFonts w:ascii="Courier New" w:hAnsi="Courier New" w:cs="Courier New"/>
          <w:color w:val="000000"/>
          <w:sz w:val="16"/>
          <w:szCs w:val="16"/>
        </w:rPr>
        <w:t>HwPosRateLimit_HwDegpSec_T_</w:t>
      </w:r>
      <w:r>
        <w:rPr>
          <w:rFonts w:ascii="Courier New" w:hAnsi="Courier New" w:cs="Courier New"/>
          <w:color w:val="000000"/>
          <w:sz w:val="16"/>
          <w:szCs w:val="16"/>
        </w:rPr>
        <w:t>u12p4, u12p4_T) * D_2MS_SEC_F32</w:t>
      </w:r>
    </w:p>
    <w:p w:rsidR="00F4406C" w:rsidRPr="00F4406C" w:rsidRDefault="00F4406C" w:rsidP="00F4406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F4406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4406C">
        <w:rPr>
          <w:rFonts w:ascii="Courier New" w:hAnsi="Courier New" w:cs="Courier New"/>
          <w:color w:val="000000"/>
          <w:sz w:val="16"/>
          <w:szCs w:val="16"/>
        </w:rPr>
        <w:t>if(</w:t>
      </w:r>
      <w:proofErr w:type="gramEnd"/>
      <w:r w:rsidRPr="00F4406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4406C">
        <w:rPr>
          <w:rFonts w:ascii="Courier New" w:hAnsi="Courier New" w:cs="Courier New"/>
          <w:color w:val="000000"/>
          <w:sz w:val="16"/>
          <w:szCs w:val="16"/>
        </w:rPr>
        <w:t>Active_Cnt_T_lgc</w:t>
      </w:r>
      <w:proofErr w:type="spellEnd"/>
      <w:r w:rsidRPr="00F4406C">
        <w:rPr>
          <w:rFonts w:ascii="Courier New" w:hAnsi="Courier New" w:cs="Courier New"/>
          <w:color w:val="000000"/>
          <w:sz w:val="16"/>
          <w:szCs w:val="16"/>
        </w:rPr>
        <w:t xml:space="preserve"> == TRUE)</w:t>
      </w:r>
    </w:p>
    <w:p w:rsidR="00F4406C" w:rsidRPr="00F4406C" w:rsidRDefault="00F4406C" w:rsidP="00F4406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F4406C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F4406C" w:rsidRPr="00F4406C" w:rsidRDefault="00F4406C" w:rsidP="00F4406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F4406C">
        <w:rPr>
          <w:rFonts w:ascii="Courier New" w:hAnsi="Courier New" w:cs="Courier New"/>
          <w:color w:val="000000"/>
          <w:sz w:val="16"/>
          <w:szCs w:val="16"/>
        </w:rPr>
        <w:tab/>
      </w:r>
      <w:r w:rsidRPr="00F4406C">
        <w:rPr>
          <w:rFonts w:ascii="Courier New" w:hAnsi="Courier New" w:cs="Courier New"/>
          <w:color w:val="000000"/>
          <w:sz w:val="16"/>
          <w:szCs w:val="16"/>
        </w:rPr>
        <w:tab/>
        <w:t xml:space="preserve">LimitedHwPos_HwDeg_T_f32 = </w:t>
      </w:r>
      <w:proofErr w:type="spellStart"/>
      <w:r w:rsidRPr="00F4406C">
        <w:rPr>
          <w:rFonts w:ascii="Courier New" w:hAnsi="Courier New" w:cs="Courier New"/>
          <w:color w:val="000000"/>
          <w:sz w:val="16"/>
          <w:szCs w:val="16"/>
        </w:rPr>
        <w:t>Limit_</w:t>
      </w:r>
      <w:proofErr w:type="gramStart"/>
      <w:r w:rsidRPr="00F4406C">
        <w:rPr>
          <w:rFonts w:ascii="Courier New" w:hAnsi="Courier New" w:cs="Courier New"/>
          <w:color w:val="000000"/>
          <w:sz w:val="16"/>
          <w:szCs w:val="16"/>
        </w:rPr>
        <w:t>m</w:t>
      </w:r>
      <w:proofErr w:type="spellEnd"/>
      <w:r w:rsidRPr="00F4406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4406C">
        <w:rPr>
          <w:rFonts w:ascii="Courier New" w:hAnsi="Courier New" w:cs="Courier New"/>
          <w:color w:val="000000"/>
          <w:sz w:val="16"/>
          <w:szCs w:val="16"/>
        </w:rPr>
        <w:t>TrgtHwAngle_HwDeg_T_f32, (PrevLimitedHwPos_HwDeg_M_f32 - HwPosLimit_HwDeg_T_f32), (PrevLimitedHwPos_HwDeg_M_f32 + HwPosLimit_HwDeg_T_f32));</w:t>
      </w:r>
    </w:p>
    <w:p w:rsidR="00F4406C" w:rsidRPr="00F4406C" w:rsidRDefault="00F4406C" w:rsidP="00F4406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F4406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4406C" w:rsidRPr="00F4406C" w:rsidRDefault="00F4406C" w:rsidP="00F4406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F4406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4406C">
        <w:rPr>
          <w:rFonts w:ascii="Courier New" w:hAnsi="Courier New" w:cs="Courier New"/>
          <w:color w:val="000000"/>
          <w:sz w:val="16"/>
          <w:szCs w:val="16"/>
        </w:rPr>
        <w:t>else</w:t>
      </w:r>
      <w:proofErr w:type="gramEnd"/>
    </w:p>
    <w:p w:rsidR="00F4406C" w:rsidRPr="00F4406C" w:rsidRDefault="00F4406C" w:rsidP="00F4406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F4406C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F4406C" w:rsidRPr="00F4406C" w:rsidRDefault="00F4406C" w:rsidP="00F4406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F4406C">
        <w:rPr>
          <w:rFonts w:ascii="Courier New" w:hAnsi="Courier New" w:cs="Courier New"/>
          <w:color w:val="000000"/>
          <w:sz w:val="16"/>
          <w:szCs w:val="16"/>
        </w:rPr>
        <w:tab/>
      </w:r>
      <w:r w:rsidRPr="00F4406C">
        <w:rPr>
          <w:rFonts w:ascii="Courier New" w:hAnsi="Courier New" w:cs="Courier New"/>
          <w:color w:val="000000"/>
          <w:sz w:val="16"/>
          <w:szCs w:val="16"/>
        </w:rPr>
        <w:tab/>
        <w:t xml:space="preserve">LimitedHwPos_HwDeg_T_f32 = </w:t>
      </w:r>
      <w:proofErr w:type="spellStart"/>
      <w:r w:rsidRPr="00F4406C">
        <w:rPr>
          <w:rFonts w:ascii="Courier New" w:hAnsi="Courier New" w:cs="Courier New"/>
          <w:color w:val="000000"/>
          <w:sz w:val="16"/>
          <w:szCs w:val="16"/>
        </w:rPr>
        <w:t>Limit_</w:t>
      </w:r>
      <w:proofErr w:type="gramStart"/>
      <w:r w:rsidRPr="00F4406C">
        <w:rPr>
          <w:rFonts w:ascii="Courier New" w:hAnsi="Courier New" w:cs="Courier New"/>
          <w:color w:val="000000"/>
          <w:sz w:val="16"/>
          <w:szCs w:val="16"/>
        </w:rPr>
        <w:t>m</w:t>
      </w:r>
      <w:proofErr w:type="spellEnd"/>
      <w:r w:rsidRPr="00F4406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4406C">
        <w:rPr>
          <w:rFonts w:ascii="Courier New" w:hAnsi="Courier New" w:cs="Courier New"/>
          <w:color w:val="000000"/>
          <w:sz w:val="16"/>
          <w:szCs w:val="16"/>
        </w:rPr>
        <w:t>HwPos_HwDeg_T_f32, (PrevLimitedHwPos_HwDeg_M_f32 - HwPosLimit_HwDeg_T_f32), (PrevLimitedHwPos_HwDeg_M_f32 + HwPosLimit_HwDeg_T_f32));</w:t>
      </w:r>
    </w:p>
    <w:p w:rsidR="003F2AA5" w:rsidRDefault="00F4406C" w:rsidP="00F4406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F4406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4565B" w:rsidRPr="0034565B" w:rsidRDefault="0034565B" w:rsidP="0034565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bookmarkStart w:id="27" w:name="OLE_LINK14"/>
      <w:bookmarkStart w:id="28" w:name="OLE_LINK15"/>
      <w:r w:rsidRPr="0034565B">
        <w:rPr>
          <w:rFonts w:ascii="Courier New" w:hAnsi="Courier New" w:cs="Courier New"/>
          <w:color w:val="000000"/>
          <w:sz w:val="16"/>
          <w:szCs w:val="16"/>
        </w:rPr>
        <w:t xml:space="preserve">PrevLimitedHwPos_HwDeg_M_f32 </w:t>
      </w:r>
      <w:bookmarkEnd w:id="27"/>
      <w:bookmarkEnd w:id="28"/>
      <w:r w:rsidRPr="0034565B">
        <w:rPr>
          <w:rFonts w:ascii="Courier New" w:hAnsi="Courier New" w:cs="Courier New"/>
          <w:color w:val="000000"/>
          <w:sz w:val="16"/>
          <w:szCs w:val="16"/>
        </w:rPr>
        <w:t>= LimitedHwPos_HwDeg_T_f32</w:t>
      </w:r>
    </w:p>
    <w:p w:rsidR="00ED684A" w:rsidRPr="0034565B" w:rsidRDefault="00ED684A" w:rsidP="00ED684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34565B">
        <w:rPr>
          <w:rFonts w:ascii="Courier New" w:hAnsi="Courier New" w:cs="Courier New"/>
          <w:color w:val="000000"/>
          <w:sz w:val="16"/>
          <w:szCs w:val="16"/>
        </w:rPr>
        <w:t xml:space="preserve">TrgtAngle_HwDeg_T_f32 = </w:t>
      </w:r>
      <w:proofErr w:type="spellStart"/>
      <w:proofErr w:type="gramStart"/>
      <w:r w:rsidRPr="0034565B">
        <w:rPr>
          <w:rFonts w:ascii="Courier New" w:hAnsi="Courier New" w:cs="Courier New"/>
          <w:color w:val="000000"/>
          <w:sz w:val="16"/>
          <w:szCs w:val="16"/>
        </w:rPr>
        <w:t>FilterDesiredAngle</w:t>
      </w:r>
      <w:proofErr w:type="spellEnd"/>
      <w:r w:rsidRPr="0034565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4565B">
        <w:rPr>
          <w:rFonts w:ascii="Courier New" w:hAnsi="Courier New" w:cs="Courier New"/>
          <w:color w:val="000000"/>
          <w:sz w:val="16"/>
          <w:szCs w:val="16"/>
        </w:rPr>
        <w:t>Active_Cnt_T_lgc</w:t>
      </w:r>
      <w:proofErr w:type="spellEnd"/>
      <w:r w:rsidRPr="0034565B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34565B">
        <w:rPr>
          <w:rFonts w:ascii="Courier New" w:hAnsi="Courier New" w:cs="Courier New"/>
          <w:color w:val="000000"/>
          <w:sz w:val="16"/>
          <w:szCs w:val="16"/>
        </w:rPr>
        <w:t>RampComplete_Cnt_T_lgc</w:t>
      </w:r>
      <w:proofErr w:type="spellEnd"/>
      <w:r w:rsidRPr="0034565B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:rsidR="00ED684A" w:rsidRPr="00E95B0C" w:rsidRDefault="00ED684A" w:rsidP="00ED684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34565B">
        <w:rPr>
          <w:rFonts w:ascii="Courier New" w:hAnsi="Courier New" w:cs="Courier New"/>
          <w:color w:val="000000"/>
          <w:sz w:val="16"/>
          <w:szCs w:val="16"/>
        </w:rPr>
        <w:tab/>
      </w:r>
      <w:r w:rsidRPr="0034565B">
        <w:rPr>
          <w:rFonts w:ascii="Courier New" w:hAnsi="Courier New" w:cs="Courier New"/>
          <w:color w:val="000000"/>
          <w:sz w:val="16"/>
          <w:szCs w:val="16"/>
        </w:rPr>
        <w:tab/>
      </w:r>
      <w:r w:rsidRPr="0034565B">
        <w:rPr>
          <w:rFonts w:ascii="Courier New" w:hAnsi="Courier New" w:cs="Courier New"/>
          <w:color w:val="000000"/>
          <w:sz w:val="16"/>
          <w:szCs w:val="16"/>
        </w:rPr>
        <w:tab/>
      </w:r>
      <w:r w:rsidRPr="0034565B">
        <w:rPr>
          <w:rFonts w:ascii="Courier New" w:hAnsi="Courier New" w:cs="Courier New"/>
          <w:color w:val="000000"/>
          <w:sz w:val="16"/>
          <w:szCs w:val="16"/>
        </w:rPr>
        <w:tab/>
      </w:r>
      <w:r w:rsidRPr="0034565B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 w:rsidR="003F2AA5" w:rsidRPr="00E95B0C">
        <w:rPr>
          <w:rFonts w:ascii="Courier New" w:hAnsi="Courier New" w:cs="Courier New"/>
          <w:color w:val="000000"/>
          <w:sz w:val="16"/>
          <w:szCs w:val="16"/>
        </w:rPr>
        <w:t>LimitedHwPos_HwDeg_T_f32</w:t>
      </w:r>
      <w:r w:rsidRPr="00E95B0C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14C7E" w:rsidRPr="00E95B0C" w:rsidRDefault="00B14C7E" w:rsidP="00ED684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</w:rPr>
      </w:pPr>
    </w:p>
    <w:p w:rsidR="00ED684A" w:rsidRPr="00C45AD6" w:rsidRDefault="00ED684A" w:rsidP="00ED684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  <w:lang w:val="fr-FR"/>
        </w:rPr>
      </w:pP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PrkAstCmd_MtrNm_T_f32 = </w:t>
      </w:r>
      <w:proofErr w:type="spellStart"/>
      <w:proofErr w:type="gramStart"/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>PIDControl</w:t>
      </w:r>
      <w:proofErr w:type="spellEnd"/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>(</w:t>
      </w:r>
      <w:proofErr w:type="spellStart"/>
      <w:proofErr w:type="gramEnd"/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>Active_Cnt_T_lgc</w:t>
      </w:r>
      <w:proofErr w:type="spellEnd"/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, </w:t>
      </w:r>
      <w:proofErr w:type="spellStart"/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>RampComplete_Cnt_T_lgc</w:t>
      </w:r>
      <w:proofErr w:type="spellEnd"/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, </w:t>
      </w:r>
    </w:p>
    <w:p w:rsidR="007752B6" w:rsidRPr="00C45AD6" w:rsidRDefault="00ED684A" w:rsidP="00ED684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  <w:lang w:val="fr-FR"/>
        </w:rPr>
      </w:pP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  <w:t xml:space="preserve">     HwPos_HwDeg_T_f32,</w:t>
      </w:r>
      <w:r w:rsidR="007752B6"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</w:t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TrgtAngle_HwDeg_T_f32, </w:t>
      </w:r>
    </w:p>
    <w:p w:rsidR="00ED684A" w:rsidRPr="00C45AD6" w:rsidRDefault="007752B6" w:rsidP="00ED684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  <w:lang w:val="fr-FR"/>
        </w:rPr>
      </w:pP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  <w:t xml:space="preserve">     </w:t>
      </w:r>
      <w:r w:rsidR="00ED684A"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>VehSpd_Kph_T_</w:t>
      </w:r>
      <w:r w:rsidR="002B0415" w:rsidRPr="00F4273A">
        <w:rPr>
          <w:rFonts w:ascii="Courier New" w:hAnsi="Courier New" w:cs="Courier New"/>
          <w:color w:val="000000"/>
          <w:sz w:val="16"/>
          <w:szCs w:val="16"/>
          <w:lang w:val="fr-FR"/>
        </w:rPr>
        <w:t>u9p7</w:t>
      </w:r>
      <w:r w:rsidR="00ED684A"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>)</w:t>
      </w:r>
    </w:p>
    <w:p w:rsidR="00654B0C" w:rsidRPr="00C45AD6" w:rsidRDefault="00654B0C" w:rsidP="00ED684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fr-FR"/>
        </w:rPr>
      </w:pPr>
    </w:p>
    <w:p w:rsidR="00654B0C" w:rsidRPr="00C45AD6" w:rsidRDefault="004A2F02" w:rsidP="004A2F02">
      <w:pPr>
        <w:spacing w:after="0"/>
        <w:rPr>
          <w:rFonts w:ascii="Courier New" w:hAnsi="Courier New" w:cs="Courier New"/>
          <w:color w:val="000000"/>
          <w:sz w:val="16"/>
          <w:szCs w:val="16"/>
          <w:lang w:val="fr-FR"/>
        </w:rPr>
      </w:pPr>
      <w:r w:rsidRPr="004A2F02">
        <w:rPr>
          <w:rFonts w:ascii="Courier New" w:hAnsi="Courier New" w:cs="Courier New"/>
          <w:color w:val="000000"/>
          <w:sz w:val="16"/>
          <w:szCs w:val="16"/>
          <w:lang w:val="fr-FR"/>
        </w:rPr>
        <w:t>PosSrvoCmd_MtrNm_T_f32</w:t>
      </w:r>
      <w:r w:rsidR="00ED684A"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= </w:t>
      </w:r>
      <w:proofErr w:type="spellStart"/>
      <w:proofErr w:type="gramStart"/>
      <w:r w:rsidR="00ED684A"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>OutputTorque</w:t>
      </w:r>
      <w:proofErr w:type="spellEnd"/>
      <w:r w:rsidR="00ED684A"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>(</w:t>
      </w:r>
      <w:proofErr w:type="gramEnd"/>
      <w:r w:rsidR="00ED684A"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PrkAstCmd_MtrNm_T_f32, SmoothEnable_Uls_T_f32, </w:t>
      </w:r>
    </w:p>
    <w:p w:rsidR="004A781C" w:rsidRPr="00ED684A" w:rsidRDefault="00654B0C" w:rsidP="00ED684A">
      <w:pPr>
        <w:rPr>
          <w:sz w:val="16"/>
          <w:szCs w:val="16"/>
        </w:rPr>
      </w:pP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Pr="00C45AD6">
        <w:rPr>
          <w:rFonts w:ascii="Courier New" w:hAnsi="Courier New" w:cs="Courier New"/>
          <w:color w:val="000000"/>
          <w:sz w:val="16"/>
          <w:szCs w:val="16"/>
          <w:lang w:val="fr-FR"/>
        </w:rPr>
        <w:tab/>
      </w:r>
      <w:r w:rsidR="006E5FAA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</w:t>
      </w:r>
      <w:r w:rsidR="00ED684A" w:rsidRPr="00ED684A">
        <w:rPr>
          <w:rFonts w:ascii="Courier New" w:hAnsi="Courier New" w:cs="Courier New"/>
          <w:color w:val="000000"/>
          <w:sz w:val="16"/>
          <w:szCs w:val="16"/>
        </w:rPr>
        <w:t>VehSpd_Kph_T_</w:t>
      </w:r>
      <w:r w:rsidR="002B0415" w:rsidRPr="00F4273A">
        <w:rPr>
          <w:rFonts w:ascii="Courier New" w:hAnsi="Courier New" w:cs="Courier New"/>
          <w:color w:val="000000"/>
          <w:sz w:val="16"/>
          <w:szCs w:val="16"/>
        </w:rPr>
        <w:t>u9p7</w:t>
      </w:r>
      <w:r w:rsidR="00ED684A" w:rsidRPr="00ED684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781C" w:rsidRDefault="004A781C">
      <w:pPr>
        <w:pStyle w:val="Heading4"/>
      </w:pPr>
      <w:r>
        <w:t>Store Local copy of outputs into Module Outputs</w:t>
      </w:r>
    </w:p>
    <w:p w:rsidR="00C94225" w:rsidRPr="00C94225" w:rsidRDefault="00C94225" w:rsidP="00F30B7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C94225">
        <w:rPr>
          <w:rFonts w:ascii="Courier New" w:hAnsi="Courier New" w:cs="Courier New"/>
          <w:color w:val="000000"/>
          <w:sz w:val="16"/>
          <w:szCs w:val="16"/>
        </w:rPr>
        <w:t>PosSrvoRampComplete_Cnt</w:t>
      </w:r>
      <w:r>
        <w:rPr>
          <w:rFonts w:ascii="Courier New" w:hAnsi="Courier New" w:cs="Courier New"/>
          <w:color w:val="000000"/>
          <w:sz w:val="16"/>
          <w:szCs w:val="16"/>
        </w:rPr>
        <w:t>_D_lgc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RampComplete_Cnt_T_lgc</w:t>
      </w:r>
      <w:proofErr w:type="spellEnd"/>
    </w:p>
    <w:p w:rsidR="00C94225" w:rsidRPr="00C94225" w:rsidRDefault="00C94225" w:rsidP="00F30B7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C94225">
        <w:rPr>
          <w:rFonts w:ascii="Courier New" w:hAnsi="Courier New" w:cs="Courier New"/>
          <w:color w:val="000000"/>
          <w:sz w:val="16"/>
          <w:szCs w:val="16"/>
        </w:rPr>
        <w:t>PosSrvoHWATargFilt_HwDe</w:t>
      </w:r>
      <w:r>
        <w:rPr>
          <w:rFonts w:ascii="Courier New" w:hAnsi="Courier New" w:cs="Courier New"/>
          <w:color w:val="000000"/>
          <w:sz w:val="16"/>
          <w:szCs w:val="16"/>
        </w:rPr>
        <w:t>g_D_f32 = TrgtAngle_HwDeg_T_f32</w:t>
      </w:r>
    </w:p>
    <w:p w:rsidR="009C4460" w:rsidRDefault="00C94225" w:rsidP="00F30B7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C94225">
        <w:rPr>
          <w:rFonts w:ascii="Courier New" w:hAnsi="Courier New" w:cs="Courier New"/>
          <w:color w:val="000000"/>
          <w:sz w:val="16"/>
          <w:szCs w:val="16"/>
        </w:rPr>
        <w:t>PosSrvoPIDCmd_MtrNm_D_f32 = PrkAstCmd_MtrNm_T_f32</w:t>
      </w:r>
    </w:p>
    <w:p w:rsidR="00FC1244" w:rsidRPr="00FC1244" w:rsidRDefault="00C94225" w:rsidP="00F30B75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</w:rPr>
      </w:pPr>
      <w:r w:rsidRPr="00C94225">
        <w:rPr>
          <w:rFonts w:ascii="Courier New" w:hAnsi="Courier New" w:cs="Courier New"/>
          <w:color w:val="000000"/>
          <w:sz w:val="16"/>
          <w:szCs w:val="16"/>
        </w:rPr>
        <w:lastRenderedPageBreak/>
        <w:t>Rte_I</w:t>
      </w:r>
      <w:r w:rsidR="005C1A8F" w:rsidRPr="00C94225">
        <w:rPr>
          <w:rFonts w:ascii="Courier New" w:hAnsi="Courier New" w:cs="Courier New"/>
          <w:color w:val="000000"/>
          <w:sz w:val="16"/>
          <w:szCs w:val="16"/>
        </w:rPr>
        <w:t>w</w:t>
      </w:r>
      <w:r w:rsidRPr="00C94225">
        <w:rPr>
          <w:rFonts w:ascii="Courier New" w:hAnsi="Courier New" w:cs="Courier New"/>
          <w:color w:val="000000"/>
          <w:sz w:val="16"/>
          <w:szCs w:val="16"/>
        </w:rPr>
        <w:t>rite_PosServo_Per1_PosSrvoCmd_MtrNm_f32</w:t>
      </w:r>
      <w:r w:rsidRPr="00C94225" w:rsidDel="00C9422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FC1244" w:rsidRPr="00FC1244">
        <w:rPr>
          <w:rFonts w:ascii="Courier New" w:hAnsi="Courier New" w:cs="Courier New"/>
          <w:color w:val="000000"/>
          <w:sz w:val="16"/>
          <w:szCs w:val="16"/>
        </w:rPr>
        <w:t>(</w:t>
      </w:r>
      <w:r w:rsidR="004912B6" w:rsidRPr="00D50460">
        <w:rPr>
          <w:rFonts w:ascii="Courier New" w:hAnsi="Courier New" w:cs="Courier New"/>
          <w:color w:val="000000"/>
          <w:sz w:val="16"/>
          <w:szCs w:val="16"/>
        </w:rPr>
        <w:t>PosSrvoCmd_MtrNm_T_f32</w:t>
      </w:r>
      <w:r w:rsidR="00FC1244" w:rsidRPr="00FC124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2F02" w:rsidRDefault="004A2F02" w:rsidP="00F30B75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4A2F02">
        <w:rPr>
          <w:rFonts w:ascii="Courier New" w:hAnsi="Courier New" w:cs="Courier New"/>
          <w:color w:val="000000"/>
          <w:sz w:val="16"/>
          <w:szCs w:val="16"/>
        </w:rPr>
        <w:t>Rte_I</w:t>
      </w:r>
      <w:r w:rsidR="005C1A8F" w:rsidRPr="004A2F02">
        <w:rPr>
          <w:rFonts w:ascii="Courier New" w:hAnsi="Courier New" w:cs="Courier New"/>
          <w:color w:val="000000"/>
          <w:sz w:val="16"/>
          <w:szCs w:val="16"/>
        </w:rPr>
        <w:t>w</w:t>
      </w:r>
      <w:r w:rsidRPr="004A2F02">
        <w:rPr>
          <w:rFonts w:ascii="Courier New" w:hAnsi="Courier New" w:cs="Courier New"/>
          <w:color w:val="000000"/>
          <w:sz w:val="16"/>
          <w:szCs w:val="16"/>
        </w:rPr>
        <w:t>rite_PosServo_Per1_PosSrvoReturnSclFct_Uls_</w:t>
      </w:r>
      <w:proofErr w:type="gramStart"/>
      <w:r w:rsidRPr="004A2F02">
        <w:rPr>
          <w:rFonts w:ascii="Courier New" w:hAnsi="Courier New" w:cs="Courier New"/>
          <w:color w:val="000000"/>
          <w:sz w:val="16"/>
          <w:szCs w:val="16"/>
        </w:rPr>
        <w:t>f32</w:t>
      </w:r>
      <w:r w:rsidR="00FC1244" w:rsidRPr="00FC124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FC1244" w:rsidRPr="00FC1244">
        <w:rPr>
          <w:rFonts w:ascii="Courier New" w:hAnsi="Courier New" w:cs="Courier New"/>
          <w:color w:val="000000"/>
          <w:sz w:val="16"/>
          <w:szCs w:val="16"/>
        </w:rPr>
        <w:t>ReturnScale_Uls_T_f32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781C" w:rsidRDefault="004A2F02" w:rsidP="00F30B75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4A2F02">
        <w:rPr>
          <w:rFonts w:ascii="Courier New" w:hAnsi="Courier New" w:cs="Courier New"/>
          <w:color w:val="000000"/>
          <w:sz w:val="16"/>
          <w:szCs w:val="16"/>
        </w:rPr>
        <w:t>Rte_I</w:t>
      </w:r>
      <w:r w:rsidR="005C1A8F" w:rsidRPr="004A2F02">
        <w:rPr>
          <w:rFonts w:ascii="Courier New" w:hAnsi="Courier New" w:cs="Courier New"/>
          <w:color w:val="000000"/>
          <w:sz w:val="16"/>
          <w:szCs w:val="16"/>
        </w:rPr>
        <w:t>w</w:t>
      </w:r>
      <w:r w:rsidRPr="004A2F02">
        <w:rPr>
          <w:rFonts w:ascii="Courier New" w:hAnsi="Courier New" w:cs="Courier New"/>
          <w:color w:val="000000"/>
          <w:sz w:val="16"/>
          <w:szCs w:val="16"/>
        </w:rPr>
        <w:t>rite_PosServo_Per1_PosSrvoSmoothEnable_Uls_</w:t>
      </w:r>
      <w:proofErr w:type="gramStart"/>
      <w:r w:rsidRPr="004A2F02">
        <w:rPr>
          <w:rFonts w:ascii="Courier New" w:hAnsi="Courier New" w:cs="Courier New"/>
          <w:color w:val="000000"/>
          <w:sz w:val="16"/>
          <w:szCs w:val="16"/>
        </w:rPr>
        <w:t>f32(</w:t>
      </w:r>
      <w:proofErr w:type="gramEnd"/>
      <w:r w:rsidRPr="004A2F02">
        <w:rPr>
          <w:rFonts w:ascii="Courier New" w:hAnsi="Courier New" w:cs="Courier New"/>
          <w:color w:val="000000"/>
          <w:sz w:val="16"/>
          <w:szCs w:val="16"/>
        </w:rPr>
        <w:t>SmoothEnable_Uls_T_f32</w:t>
      </w:r>
      <w:r w:rsidR="00FC1244" w:rsidRPr="00FC124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2F02" w:rsidRPr="00FC1244" w:rsidRDefault="004A2F02" w:rsidP="00FC1244">
      <w:pPr>
        <w:rPr>
          <w:sz w:val="16"/>
          <w:szCs w:val="16"/>
        </w:rPr>
      </w:pPr>
    </w:p>
    <w:p w:rsidR="004A781C" w:rsidRDefault="004A781C">
      <w:pPr>
        <w:pStyle w:val="Heading4"/>
      </w:pPr>
      <w:r>
        <w:t>Program Flow End</w:t>
      </w:r>
    </w:p>
    <w:p w:rsidR="004A781C" w:rsidRDefault="005C1A8F">
      <w:r w:rsidRPr="005C1A8F">
        <w:t>Rte_Call_PosServo_Per1_CP1_CheckpointReached</w:t>
      </w:r>
    </w:p>
    <w:p w:rsidR="004A781C" w:rsidRDefault="004A781C"/>
    <w:p w:rsidR="004A781C" w:rsidRDefault="004A781C">
      <w:pPr>
        <w:pStyle w:val="Heading2"/>
      </w:pPr>
      <w:r>
        <w:br w:type="page"/>
      </w:r>
      <w:r>
        <w:lastRenderedPageBreak/>
        <w:t>Fault Recovery Functions</w:t>
      </w:r>
    </w:p>
    <w:p w:rsidR="004A781C" w:rsidRDefault="00947AF7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947AF7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947AF7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947AF7">
      <w:r>
        <w:t>None</w:t>
      </w:r>
    </w:p>
    <w:p w:rsidR="004A781C" w:rsidRDefault="004A781C" w:rsidP="007A69AC">
      <w:pPr>
        <w:pStyle w:val="Heading2"/>
      </w:pPr>
      <w:r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>
      <w:r>
        <w:t>(Describe in words relevant details about the execution sequence of the different sub modules.)</w:t>
      </w:r>
    </w:p>
    <w:p w:rsidR="004A781C" w:rsidRDefault="004A781C">
      <w:pPr>
        <w:pStyle w:val="Heading2"/>
      </w:pPr>
      <w:r>
        <w:t>Execution Rates for sub-modules called by the Scheduler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4A2F02" w:rsidRPr="00D22A9A" w:rsidTr="00D22A9A">
        <w:trPr>
          <w:trHeight w:val="174"/>
        </w:trPr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02" w:rsidRDefault="004A2F02" w:rsidP="005C4958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4A2F02">
              <w:rPr>
                <w:rFonts w:ascii="Arial" w:hAnsi="Arial" w:cs="Arial"/>
                <w:sz w:val="16"/>
                <w:szCs w:val="16"/>
              </w:rPr>
              <w:t>PosServo_Init1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02" w:rsidRDefault="004A2F02" w:rsidP="00D22A9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Event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02" w:rsidRDefault="004A2F02" w:rsidP="00D22A9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Init</w:t>
            </w:r>
          </w:p>
        </w:tc>
      </w:tr>
      <w:tr w:rsidR="00665753" w:rsidRPr="00D22A9A" w:rsidTr="00D22A9A">
        <w:trPr>
          <w:trHeight w:val="174"/>
        </w:trPr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5753" w:rsidRDefault="005C4958" w:rsidP="005C4958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C4958">
              <w:rPr>
                <w:rFonts w:ascii="Arial" w:hAnsi="Arial" w:cs="Arial"/>
                <w:sz w:val="16"/>
                <w:szCs w:val="16"/>
              </w:rPr>
              <w:t>PosServo_Per1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5753" w:rsidRPr="00381542" w:rsidRDefault="00D22A9A" w:rsidP="00D22A9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ms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5753" w:rsidRPr="00381542" w:rsidRDefault="005C4958" w:rsidP="00D22A9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WARM INIT, </w:t>
            </w:r>
            <w:r w:rsidR="00B32C77">
              <w:rPr>
                <w:rFonts w:ascii="Arial" w:hAnsi="Arial" w:cs="Arial"/>
                <w:sz w:val="16"/>
                <w:szCs w:val="16"/>
              </w:rPr>
              <w:t>OPERATE</w:t>
            </w:r>
            <w:r>
              <w:rPr>
                <w:rFonts w:ascii="Arial" w:hAnsi="Arial" w:cs="Arial"/>
                <w:sz w:val="16"/>
                <w:szCs w:val="16"/>
              </w:rPr>
              <w:t>, DISABLE</w:t>
            </w: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618"/>
        <w:gridCol w:w="5310"/>
      </w:tblGrid>
      <w:tr w:rsidR="007A69AC" w:rsidTr="00F07A0C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7A69AC" w:rsidRPr="009F070A" w:rsidTr="00F07A0C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9F070A" w:rsidRDefault="00FB2942" w:rsidP="00F07A0C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&lt;None&gt;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9F070A" w:rsidRDefault="007A69AC" w:rsidP="00F07A0C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2F02" w:rsidRPr="007868B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F02" w:rsidRPr="005C4958" w:rsidRDefault="004A2F0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A2F02">
              <w:rPr>
                <w:rFonts w:ascii="Arial" w:hAnsi="Arial" w:cs="Arial"/>
                <w:sz w:val="16"/>
                <w:szCs w:val="16"/>
              </w:rPr>
              <w:t>PosServo_Init1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F02" w:rsidRPr="00001EB9" w:rsidRDefault="004A2F02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01EB9">
              <w:rPr>
                <w:rFonts w:ascii="Arial" w:hAnsi="Arial" w:cs="Arial"/>
                <w:sz w:val="16"/>
                <w:szCs w:val="16"/>
                <w:lang w:val="fr-FR"/>
              </w:rPr>
              <w:t>RTE_START_SEC_AP_POSSERVO_APPL_CODE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</w:p>
        </w:tc>
      </w:tr>
      <w:tr w:rsidR="004A2F02" w:rsidRPr="007868B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F02" w:rsidRPr="003824B3" w:rsidRDefault="004A2F0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5C4958">
              <w:rPr>
                <w:rFonts w:ascii="Arial" w:hAnsi="Arial" w:cs="Arial"/>
                <w:sz w:val="16"/>
                <w:szCs w:val="16"/>
              </w:rPr>
              <w:t>PosServo_Per1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F02" w:rsidRPr="00FC28ED" w:rsidRDefault="004A2F02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01EB9">
              <w:rPr>
                <w:rFonts w:ascii="Arial" w:hAnsi="Arial" w:cs="Arial"/>
                <w:sz w:val="16"/>
                <w:szCs w:val="16"/>
                <w:lang w:val="fr-FR"/>
              </w:rPr>
              <w:t>RTE_START_SEC_AP_POSSERVO_APPL_CODE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</w:p>
        </w:tc>
      </w:tr>
    </w:tbl>
    <w:p w:rsidR="00BF364D" w:rsidRPr="00FC28ED" w:rsidRDefault="00BF364D" w:rsidP="00944F6B">
      <w:pPr>
        <w:pStyle w:val="Heading2"/>
        <w:numPr>
          <w:ilvl w:val="0"/>
          <w:numId w:val="0"/>
        </w:numPr>
        <w:ind w:left="576" w:hanging="576"/>
        <w:rPr>
          <w:lang w:val="fr-FR"/>
        </w:rPr>
      </w:pPr>
    </w:p>
    <w:p w:rsidR="004A781C" w:rsidRDefault="004A781C">
      <w:pPr>
        <w:pStyle w:val="Heading2"/>
      </w:pPr>
      <w:r>
        <w:t>Local Functions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4611F4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4611F4" w:rsidRDefault="004611F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611F4">
              <w:rPr>
                <w:rFonts w:ascii="Arial" w:hAnsi="Arial" w:cs="Arial"/>
                <w:sz w:val="16"/>
                <w:szCs w:val="16"/>
              </w:rPr>
              <w:t>FilterDesiredAngle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4611F4" w:rsidRDefault="00001EB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001EB9">
              <w:rPr>
                <w:rFonts w:ascii="Arial" w:hAnsi="Arial" w:cs="Arial"/>
                <w:sz w:val="16"/>
                <w:szCs w:val="16"/>
                <w:lang w:val="fr-FR"/>
              </w:rPr>
              <w:t>RTE_START_SEC_AP_POSSERVO_APPL_CODE</w:t>
            </w:r>
          </w:p>
        </w:tc>
      </w:tr>
      <w:tr w:rsidR="004611F4" w:rsidRPr="004611F4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1F4" w:rsidRPr="004611F4" w:rsidRDefault="004611F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611F4">
              <w:rPr>
                <w:rFonts w:ascii="Arial" w:hAnsi="Arial" w:cs="Arial"/>
                <w:sz w:val="16"/>
                <w:szCs w:val="16"/>
              </w:rPr>
              <w:t>TransitionControl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1F4" w:rsidRPr="004611F4" w:rsidRDefault="00FC28E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01EB9" w:rsidRPr="00001EB9">
              <w:rPr>
                <w:rFonts w:ascii="Arial" w:hAnsi="Arial" w:cs="Arial"/>
                <w:sz w:val="16"/>
                <w:szCs w:val="16"/>
                <w:lang w:val="fr-FR"/>
              </w:rPr>
              <w:t>RTE_START_SEC_AP_POSSERVO_APPL_CODE</w:t>
            </w:r>
          </w:p>
        </w:tc>
      </w:tr>
      <w:tr w:rsidR="004611F4" w:rsidRPr="004611F4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1F4" w:rsidRPr="004611F4" w:rsidRDefault="004611F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611F4">
              <w:rPr>
                <w:rFonts w:ascii="Arial" w:hAnsi="Arial" w:cs="Arial"/>
                <w:sz w:val="16"/>
                <w:szCs w:val="16"/>
              </w:rPr>
              <w:t>PIDControl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1F4" w:rsidRPr="004611F4" w:rsidRDefault="00FC28E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01EB9" w:rsidRPr="00001EB9">
              <w:rPr>
                <w:rFonts w:ascii="Arial" w:hAnsi="Arial" w:cs="Arial"/>
                <w:sz w:val="16"/>
                <w:szCs w:val="16"/>
                <w:lang w:val="fr-FR"/>
              </w:rPr>
              <w:t>RTE_START_SEC_AP_POSSERVO_APPL_CODE</w:t>
            </w:r>
          </w:p>
        </w:tc>
      </w:tr>
      <w:tr w:rsidR="004611F4" w:rsidRPr="004611F4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1F4" w:rsidRPr="004611F4" w:rsidRDefault="004611F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611F4">
              <w:rPr>
                <w:rFonts w:ascii="Arial" w:hAnsi="Arial" w:cs="Arial"/>
                <w:sz w:val="16"/>
                <w:szCs w:val="16"/>
              </w:rPr>
              <w:t>OutputTorque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1F4" w:rsidRPr="004611F4" w:rsidRDefault="00001EB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001EB9">
              <w:rPr>
                <w:rFonts w:ascii="Arial" w:hAnsi="Arial" w:cs="Arial"/>
                <w:sz w:val="16"/>
                <w:szCs w:val="16"/>
                <w:lang w:val="fr-FR"/>
              </w:rPr>
              <w:t>RTE_START_SEC_AP_POSSERVO_APPL_CODE</w:t>
            </w: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E65F77" w:rsidRDefault="00E65F77">
      <w:pPr>
        <w:numPr>
          <w:ilvl w:val="0"/>
          <w:numId w:val="6"/>
        </w:numPr>
      </w:pPr>
      <w:r w:rsidRPr="00E65F77">
        <w:t xml:space="preserve">INLINE functions defined in </w:t>
      </w:r>
      <w:proofErr w:type="spellStart"/>
      <w:r w:rsidRPr="00E65F77">
        <w:t>globalmacro.h</w:t>
      </w:r>
      <w:proofErr w:type="spellEnd"/>
      <w:r w:rsidRPr="00E65F77">
        <w:t xml:space="preserve"> are not unit</w:t>
      </w:r>
      <w:r w:rsidR="004A2F02">
        <w:t xml:space="preserve"> </w:t>
      </w:r>
      <w:r w:rsidRPr="00E65F77">
        <w:t>tested</w:t>
      </w:r>
    </w:p>
    <w:p w:rsidR="004A781C" w:rsidRDefault="004A781C">
      <w:pPr>
        <w:pStyle w:val="Heading1"/>
      </w:pPr>
      <w:r>
        <w:br w:type="page"/>
      </w:r>
      <w:r>
        <w:lastRenderedPageBreak/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662"/>
        <w:gridCol w:w="5130"/>
        <w:gridCol w:w="1170"/>
        <w:gridCol w:w="1350"/>
      </w:tblGrid>
      <w:tr w:rsidR="004A781C" w:rsidTr="00AC452D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662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13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17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 w:rsidTr="00AC452D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62" w:type="dxa"/>
          </w:tcPr>
          <w:p w:rsidR="004A781C" w:rsidRDefault="00C6687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130" w:type="dxa"/>
          </w:tcPr>
          <w:p w:rsidR="004A781C" w:rsidRDefault="00C6687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170" w:type="dxa"/>
          </w:tcPr>
          <w:p w:rsidR="004A781C" w:rsidRDefault="00C112E6" w:rsidP="00C112E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07</w:t>
            </w:r>
            <w:r w:rsidR="00C6687B">
              <w:rPr>
                <w:rFonts w:ascii="Arial" w:hAnsi="Arial" w:cs="Arial"/>
                <w:sz w:val="16"/>
              </w:rPr>
              <w:t>-Jun-11</w:t>
            </w:r>
          </w:p>
        </w:tc>
        <w:tc>
          <w:tcPr>
            <w:tcW w:w="1350" w:type="dxa"/>
          </w:tcPr>
          <w:p w:rsidR="004A781C" w:rsidRDefault="00C6687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YY</w:t>
            </w:r>
          </w:p>
        </w:tc>
      </w:tr>
      <w:tr w:rsidR="00C1229F" w:rsidTr="00AC452D">
        <w:tc>
          <w:tcPr>
            <w:tcW w:w="616" w:type="dxa"/>
          </w:tcPr>
          <w:p w:rsidR="00C1229F" w:rsidRDefault="00C1229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62" w:type="dxa"/>
          </w:tcPr>
          <w:p w:rsidR="00C1229F" w:rsidRDefault="00C1229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5130" w:type="dxa"/>
          </w:tcPr>
          <w:p w:rsidR="00C1229F" w:rsidRDefault="00C1229F" w:rsidP="00C1229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Corrected anomaly 2371</w:t>
            </w:r>
            <w:r w:rsidR="002810F7">
              <w:rPr>
                <w:rFonts w:ascii="Arial" w:hAnsi="Arial" w:cs="Arial"/>
                <w:sz w:val="16"/>
              </w:rPr>
              <w:t xml:space="preserve"> to prevent potential overflow of intermediate D-Term calculation</w:t>
            </w:r>
            <w:r>
              <w:rPr>
                <w:rFonts w:ascii="Arial" w:hAnsi="Arial" w:cs="Arial"/>
                <w:sz w:val="16"/>
              </w:rPr>
              <w:t>.</w:t>
            </w:r>
          </w:p>
        </w:tc>
        <w:tc>
          <w:tcPr>
            <w:tcW w:w="1170" w:type="dxa"/>
          </w:tcPr>
          <w:p w:rsidR="00C1229F" w:rsidRDefault="00C1229F" w:rsidP="00C112E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16-Jun-11</w:t>
            </w:r>
          </w:p>
        </w:tc>
        <w:tc>
          <w:tcPr>
            <w:tcW w:w="1350" w:type="dxa"/>
          </w:tcPr>
          <w:p w:rsidR="00C1229F" w:rsidRDefault="00C1229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YY</w:t>
            </w:r>
          </w:p>
        </w:tc>
      </w:tr>
      <w:tr w:rsidR="00B03687" w:rsidTr="00AC452D">
        <w:tc>
          <w:tcPr>
            <w:tcW w:w="616" w:type="dxa"/>
          </w:tcPr>
          <w:p w:rsidR="00B03687" w:rsidRDefault="00B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662" w:type="dxa"/>
          </w:tcPr>
          <w:p w:rsidR="00B03687" w:rsidRDefault="00B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5130" w:type="dxa"/>
          </w:tcPr>
          <w:p w:rsidR="00B03687" w:rsidRDefault="00B03687" w:rsidP="00C1229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Initial version for </w:t>
            </w:r>
            <w:proofErr w:type="spellStart"/>
            <w:r>
              <w:rPr>
                <w:rFonts w:ascii="Arial" w:hAnsi="Arial" w:cs="Arial"/>
                <w:sz w:val="16"/>
              </w:rPr>
              <w:t>PosServo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CBD</w:t>
            </w:r>
          </w:p>
        </w:tc>
        <w:tc>
          <w:tcPr>
            <w:tcW w:w="1170" w:type="dxa"/>
          </w:tcPr>
          <w:p w:rsidR="00B03687" w:rsidRDefault="00B03687" w:rsidP="00C112E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16-Dec-11</w:t>
            </w:r>
          </w:p>
        </w:tc>
        <w:tc>
          <w:tcPr>
            <w:tcW w:w="1350" w:type="dxa"/>
          </w:tcPr>
          <w:p w:rsidR="00B03687" w:rsidRDefault="00B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2B0415" w:rsidTr="00AC452D">
        <w:tc>
          <w:tcPr>
            <w:tcW w:w="616" w:type="dxa"/>
          </w:tcPr>
          <w:p w:rsidR="002B0415" w:rsidRDefault="002B041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662" w:type="dxa"/>
          </w:tcPr>
          <w:p w:rsidR="002B0415" w:rsidRDefault="002B041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5130" w:type="dxa"/>
          </w:tcPr>
          <w:p w:rsidR="002B0415" w:rsidRDefault="002B0415" w:rsidP="002B0415">
            <w:pPr>
              <w:spacing w:before="60"/>
              <w:rPr>
                <w:rFonts w:ascii="Arial" w:hAnsi="Arial" w:cs="Arial"/>
                <w:sz w:val="16"/>
              </w:rPr>
            </w:pPr>
            <w:r w:rsidRPr="002B0415">
              <w:rPr>
                <w:rFonts w:ascii="Arial" w:hAnsi="Arial" w:cs="Arial"/>
                <w:sz w:val="16"/>
              </w:rPr>
              <w:t>Changed VehSpd_T_u12p4 to u9p7 and changed the precision for the table associated.</w:t>
            </w:r>
          </w:p>
        </w:tc>
        <w:tc>
          <w:tcPr>
            <w:tcW w:w="1170" w:type="dxa"/>
          </w:tcPr>
          <w:p w:rsidR="002B0415" w:rsidRDefault="002B0415" w:rsidP="00C112E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09-Jan-12</w:t>
            </w:r>
          </w:p>
        </w:tc>
        <w:tc>
          <w:tcPr>
            <w:tcW w:w="1350" w:type="dxa"/>
          </w:tcPr>
          <w:p w:rsidR="002B0415" w:rsidRDefault="002B041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D37091" w:rsidTr="00AC452D">
        <w:tc>
          <w:tcPr>
            <w:tcW w:w="616" w:type="dxa"/>
          </w:tcPr>
          <w:p w:rsidR="00D37091" w:rsidRDefault="00D3709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662" w:type="dxa"/>
          </w:tcPr>
          <w:p w:rsidR="00D37091" w:rsidRDefault="00D3709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5130" w:type="dxa"/>
          </w:tcPr>
          <w:p w:rsidR="00D37091" w:rsidRPr="002B0415" w:rsidRDefault="00D37091" w:rsidP="002B041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Changed the range for </w:t>
            </w:r>
            <w:r w:rsidR="001A1BF1">
              <w:rPr>
                <w:rFonts w:ascii="Arial" w:hAnsi="Arial" w:cs="Arial"/>
                <w:sz w:val="16"/>
              </w:rPr>
              <w:t>hand wheel</w:t>
            </w:r>
            <w:r>
              <w:rPr>
                <w:rFonts w:ascii="Arial" w:hAnsi="Arial" w:cs="Arial"/>
                <w:sz w:val="16"/>
              </w:rPr>
              <w:t xml:space="preserve"> position to be +/-900 throughout</w:t>
            </w:r>
            <w:r w:rsidR="00001EB9">
              <w:rPr>
                <w:rFonts w:ascii="Arial" w:hAnsi="Arial" w:cs="Arial"/>
                <w:sz w:val="16"/>
              </w:rPr>
              <w:t xml:space="preserve"> and updated the software segment</w:t>
            </w:r>
          </w:p>
        </w:tc>
        <w:tc>
          <w:tcPr>
            <w:tcW w:w="1170" w:type="dxa"/>
          </w:tcPr>
          <w:p w:rsidR="00D37091" w:rsidRDefault="00D37091" w:rsidP="00C112E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02-02-12</w:t>
            </w:r>
          </w:p>
        </w:tc>
        <w:tc>
          <w:tcPr>
            <w:tcW w:w="1350" w:type="dxa"/>
          </w:tcPr>
          <w:p w:rsidR="00D37091" w:rsidRDefault="00D3709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3356FC" w:rsidTr="00AC452D">
        <w:tc>
          <w:tcPr>
            <w:tcW w:w="616" w:type="dxa"/>
          </w:tcPr>
          <w:p w:rsidR="003356FC" w:rsidRDefault="003356F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662" w:type="dxa"/>
          </w:tcPr>
          <w:p w:rsidR="003356FC" w:rsidRDefault="003356F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5130" w:type="dxa"/>
          </w:tcPr>
          <w:p w:rsidR="003356FC" w:rsidRDefault="003356FC" w:rsidP="002B041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SF-20 v002</w:t>
            </w:r>
          </w:p>
        </w:tc>
        <w:tc>
          <w:tcPr>
            <w:tcW w:w="1170" w:type="dxa"/>
          </w:tcPr>
          <w:p w:rsidR="003356FC" w:rsidRDefault="004A2F02" w:rsidP="004A2F0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01</w:t>
            </w:r>
            <w:r w:rsidR="003356F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Aug</w:t>
            </w:r>
            <w:r w:rsidR="003356FC">
              <w:rPr>
                <w:rFonts w:ascii="Arial" w:hAnsi="Arial" w:cs="Arial"/>
                <w:sz w:val="16"/>
              </w:rPr>
              <w:t>-12</w:t>
            </w:r>
          </w:p>
        </w:tc>
        <w:tc>
          <w:tcPr>
            <w:tcW w:w="1350" w:type="dxa"/>
          </w:tcPr>
          <w:p w:rsidR="003356FC" w:rsidRDefault="003356F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  <w:tr w:rsidR="00742387" w:rsidTr="00AC452D">
        <w:tc>
          <w:tcPr>
            <w:tcW w:w="616" w:type="dxa"/>
          </w:tcPr>
          <w:p w:rsidR="00742387" w:rsidRDefault="007423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662" w:type="dxa"/>
          </w:tcPr>
          <w:p w:rsidR="00742387" w:rsidRDefault="007423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5130" w:type="dxa"/>
          </w:tcPr>
          <w:p w:rsidR="00742387" w:rsidRDefault="00742387" w:rsidP="002B041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Fixed UTP Issue (typecasting bilinear interpolation overflow)</w:t>
            </w:r>
          </w:p>
        </w:tc>
        <w:tc>
          <w:tcPr>
            <w:tcW w:w="1170" w:type="dxa"/>
          </w:tcPr>
          <w:p w:rsidR="00742387" w:rsidRDefault="00742387" w:rsidP="004A2F0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08-Aug-12</w:t>
            </w:r>
          </w:p>
        </w:tc>
        <w:tc>
          <w:tcPr>
            <w:tcW w:w="1350" w:type="dxa"/>
          </w:tcPr>
          <w:p w:rsidR="00742387" w:rsidRDefault="007423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  <w:tr w:rsidR="00947616" w:rsidTr="00AC452D">
        <w:tc>
          <w:tcPr>
            <w:tcW w:w="616" w:type="dxa"/>
          </w:tcPr>
          <w:p w:rsidR="00947616" w:rsidRDefault="0094761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662" w:type="dxa"/>
          </w:tcPr>
          <w:p w:rsidR="00947616" w:rsidRDefault="0094761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5130" w:type="dxa"/>
          </w:tcPr>
          <w:p w:rsidR="00947616" w:rsidRDefault="00947616" w:rsidP="002B041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Fixed more UTP issues (fixed point math overflow)</w:t>
            </w:r>
          </w:p>
        </w:tc>
        <w:tc>
          <w:tcPr>
            <w:tcW w:w="1170" w:type="dxa"/>
          </w:tcPr>
          <w:p w:rsidR="00947616" w:rsidRDefault="00947616" w:rsidP="004A2F0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10-Aug-12</w:t>
            </w:r>
          </w:p>
        </w:tc>
        <w:tc>
          <w:tcPr>
            <w:tcW w:w="1350" w:type="dxa"/>
          </w:tcPr>
          <w:p w:rsidR="00947616" w:rsidRDefault="0094761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  <w:tr w:rsidR="00D50460" w:rsidTr="00AC452D">
        <w:tc>
          <w:tcPr>
            <w:tcW w:w="616" w:type="dxa"/>
          </w:tcPr>
          <w:p w:rsidR="00D50460" w:rsidRDefault="00D5046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662" w:type="dxa"/>
          </w:tcPr>
          <w:p w:rsidR="00D50460" w:rsidRDefault="00D5046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5130" w:type="dxa"/>
          </w:tcPr>
          <w:p w:rsidR="00D50460" w:rsidRDefault="00D50460" w:rsidP="002B041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SF-20 v003</w:t>
            </w:r>
          </w:p>
        </w:tc>
        <w:tc>
          <w:tcPr>
            <w:tcW w:w="1170" w:type="dxa"/>
          </w:tcPr>
          <w:p w:rsidR="00D50460" w:rsidRDefault="00D50460" w:rsidP="0034565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="0034565B">
              <w:rPr>
                <w:rFonts w:ascii="Arial" w:hAnsi="Arial" w:cs="Arial"/>
                <w:sz w:val="16"/>
              </w:rPr>
              <w:t>9</w:t>
            </w:r>
            <w:r>
              <w:rPr>
                <w:rFonts w:ascii="Arial" w:hAnsi="Arial" w:cs="Arial"/>
                <w:sz w:val="16"/>
              </w:rPr>
              <w:t>-Aug-12</w:t>
            </w:r>
          </w:p>
        </w:tc>
        <w:tc>
          <w:tcPr>
            <w:tcW w:w="1350" w:type="dxa"/>
          </w:tcPr>
          <w:p w:rsidR="00D50460" w:rsidRDefault="00D5046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AC452D" w:rsidTr="00AC452D">
        <w:tc>
          <w:tcPr>
            <w:tcW w:w="616" w:type="dxa"/>
          </w:tcPr>
          <w:p w:rsidR="00AC452D" w:rsidRDefault="00AC452D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662" w:type="dxa"/>
          </w:tcPr>
          <w:p w:rsidR="00AC452D" w:rsidRDefault="00AC452D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10.0</w:t>
            </w:r>
          </w:p>
        </w:tc>
        <w:tc>
          <w:tcPr>
            <w:tcW w:w="5130" w:type="dxa"/>
          </w:tcPr>
          <w:p w:rsidR="00AC452D" w:rsidRDefault="00AC452D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checkpoints and </w:t>
            </w:r>
            <w:proofErr w:type="spellStart"/>
            <w:r>
              <w:rPr>
                <w:rFonts w:ascii="Arial" w:hAnsi="Arial" w:cs="Arial"/>
                <w:sz w:val="16"/>
              </w:rPr>
              <w:t>memmap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software segment is updated for static variables</w:t>
            </w:r>
          </w:p>
        </w:tc>
        <w:tc>
          <w:tcPr>
            <w:tcW w:w="1170" w:type="dxa"/>
          </w:tcPr>
          <w:p w:rsidR="00AC452D" w:rsidRDefault="00AC452D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21-Sep-12</w:t>
            </w:r>
          </w:p>
        </w:tc>
        <w:tc>
          <w:tcPr>
            <w:tcW w:w="1350" w:type="dxa"/>
          </w:tcPr>
          <w:p w:rsidR="00AC452D" w:rsidRDefault="00AC452D" w:rsidP="00E95B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  <w:tr w:rsidR="00E95B0C" w:rsidTr="00AC452D">
        <w:tc>
          <w:tcPr>
            <w:tcW w:w="616" w:type="dxa"/>
          </w:tcPr>
          <w:p w:rsidR="00E95B0C" w:rsidRDefault="00E95B0C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662" w:type="dxa"/>
          </w:tcPr>
          <w:p w:rsidR="00E95B0C" w:rsidRDefault="00E95B0C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5130" w:type="dxa"/>
          </w:tcPr>
          <w:p w:rsidR="00E95B0C" w:rsidRDefault="00E95B0C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UTP corrections to MDD</w:t>
            </w:r>
          </w:p>
        </w:tc>
        <w:tc>
          <w:tcPr>
            <w:tcW w:w="1170" w:type="dxa"/>
          </w:tcPr>
          <w:p w:rsidR="00E95B0C" w:rsidRDefault="00E95B0C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19-Oct-12</w:t>
            </w:r>
          </w:p>
        </w:tc>
        <w:tc>
          <w:tcPr>
            <w:tcW w:w="1350" w:type="dxa"/>
          </w:tcPr>
          <w:p w:rsidR="00E95B0C" w:rsidRDefault="00E95B0C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7B5B72" w:rsidTr="00AC452D">
        <w:tc>
          <w:tcPr>
            <w:tcW w:w="616" w:type="dxa"/>
          </w:tcPr>
          <w:p w:rsidR="007B5B72" w:rsidRDefault="007B5B72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662" w:type="dxa"/>
          </w:tcPr>
          <w:p w:rsidR="007B5B72" w:rsidRDefault="007B5B72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5130" w:type="dxa"/>
          </w:tcPr>
          <w:p w:rsidR="007B5B72" w:rsidRDefault="007B5B72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UTP corrections to MDD</w:t>
            </w:r>
          </w:p>
        </w:tc>
        <w:tc>
          <w:tcPr>
            <w:tcW w:w="1170" w:type="dxa"/>
          </w:tcPr>
          <w:p w:rsidR="007B5B72" w:rsidRDefault="007B5B72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19-Oct-12</w:t>
            </w:r>
          </w:p>
        </w:tc>
        <w:tc>
          <w:tcPr>
            <w:tcW w:w="1350" w:type="dxa"/>
          </w:tcPr>
          <w:p w:rsidR="007B5B72" w:rsidRDefault="007B5B72" w:rsidP="00E95B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A96C29" w:rsidTr="00A96C29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29" w:rsidRDefault="00A96C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29" w:rsidRDefault="00A96C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29" w:rsidRDefault="00A96C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SF v004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29" w:rsidRDefault="00A96C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15-Mar-13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29" w:rsidRDefault="00A96C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SP</w:t>
            </w:r>
          </w:p>
        </w:tc>
      </w:tr>
      <w:tr w:rsidR="00A55EF3" w:rsidTr="00A96C29">
        <w:trPr>
          <w:ins w:id="29" w:author="Jared Julien (kzdyfh)" w:date="2013-05-10T10:28:00Z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F3" w:rsidRDefault="00A55EF3">
            <w:pPr>
              <w:spacing w:before="60"/>
              <w:rPr>
                <w:ins w:id="30" w:author="Jared Julien (kzdyfh)" w:date="2013-05-10T10:28:00Z"/>
                <w:rFonts w:ascii="Arial" w:hAnsi="Arial" w:cs="Arial"/>
                <w:sz w:val="16"/>
              </w:rPr>
            </w:pPr>
            <w:ins w:id="31" w:author="Jared Julien (kzdyfh)" w:date="2013-05-10T10:28:00Z">
              <w:r>
                <w:rPr>
                  <w:rFonts w:ascii="Arial" w:hAnsi="Arial" w:cs="Arial"/>
                  <w:sz w:val="16"/>
                </w:rPr>
                <w:t>14</w:t>
              </w:r>
            </w:ins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F3" w:rsidRDefault="00A55EF3">
            <w:pPr>
              <w:spacing w:before="60"/>
              <w:rPr>
                <w:ins w:id="32" w:author="Jared Julien (kzdyfh)" w:date="2013-05-10T10:28:00Z"/>
                <w:rFonts w:ascii="Arial" w:hAnsi="Arial" w:cs="Arial"/>
                <w:sz w:val="16"/>
              </w:rPr>
            </w:pPr>
            <w:ins w:id="33" w:author="Jared Julien (kzdyfh)" w:date="2013-05-10T10:28:00Z">
              <w:r>
                <w:rPr>
                  <w:rFonts w:ascii="Arial" w:hAnsi="Arial" w:cs="Arial"/>
                  <w:sz w:val="16"/>
                </w:rPr>
                <w:t>14</w:t>
              </w:r>
            </w:ins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F3" w:rsidRDefault="00A55EF3">
            <w:pPr>
              <w:spacing w:before="60"/>
              <w:rPr>
                <w:ins w:id="34" w:author="Jared Julien (kzdyfh)" w:date="2013-05-10T10:28:00Z"/>
                <w:rFonts w:ascii="Arial" w:hAnsi="Arial" w:cs="Arial"/>
                <w:sz w:val="16"/>
              </w:rPr>
            </w:pPr>
            <w:ins w:id="35" w:author="Jared Julien (kzdyfh)" w:date="2013-05-10T10:28:00Z">
              <w:r>
                <w:rPr>
                  <w:rFonts w:ascii="Arial" w:hAnsi="Arial" w:cs="Arial"/>
                  <w:sz w:val="16"/>
                </w:rPr>
                <w:t xml:space="preserve">Updated to FDD </w:t>
              </w:r>
              <w:proofErr w:type="spellStart"/>
              <w:r>
                <w:rPr>
                  <w:rFonts w:ascii="Arial" w:hAnsi="Arial" w:cs="Arial"/>
                  <w:sz w:val="16"/>
                </w:rPr>
                <w:t>ver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005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F3" w:rsidRDefault="00A55EF3">
            <w:pPr>
              <w:spacing w:before="60"/>
              <w:rPr>
                <w:ins w:id="36" w:author="Jared Julien (kzdyfh)" w:date="2013-05-10T10:28:00Z"/>
                <w:rFonts w:ascii="Arial" w:hAnsi="Arial" w:cs="Arial"/>
                <w:sz w:val="16"/>
              </w:rPr>
            </w:pPr>
            <w:ins w:id="37" w:author="Jared Julien (kzdyfh)" w:date="2013-05-10T10:28:00Z">
              <w:r>
                <w:rPr>
                  <w:rFonts w:ascii="Arial" w:hAnsi="Arial" w:cs="Arial"/>
                  <w:sz w:val="16"/>
                </w:rPr>
                <w:t>10-May-13</w:t>
              </w:r>
            </w:ins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F3" w:rsidRDefault="00A55EF3">
            <w:pPr>
              <w:spacing w:before="60"/>
              <w:rPr>
                <w:ins w:id="38" w:author="Jared Julien (kzdyfh)" w:date="2013-05-10T10:28:00Z"/>
                <w:rFonts w:ascii="Arial" w:hAnsi="Arial" w:cs="Arial"/>
                <w:sz w:val="16"/>
              </w:rPr>
            </w:pPr>
            <w:ins w:id="39" w:author="Jared Julien (kzdyfh)" w:date="2013-05-10T10:28:00Z">
              <w:r>
                <w:rPr>
                  <w:rFonts w:ascii="Arial" w:hAnsi="Arial" w:cs="Arial"/>
                  <w:sz w:val="16"/>
                </w:rPr>
                <w:t>Jared</w:t>
              </w:r>
            </w:ins>
          </w:p>
        </w:tc>
      </w:tr>
    </w:tbl>
    <w:p w:rsidR="00107819" w:rsidRDefault="00107819"/>
    <w:sectPr w:rsidR="00107819" w:rsidSect="006E032F">
      <w:headerReference w:type="default" r:id="rId23"/>
      <w:footerReference w:type="default" r:id="rId2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C32" w:rsidRDefault="00033C32">
      <w:r>
        <w:separator/>
      </w:r>
    </w:p>
  </w:endnote>
  <w:endnote w:type="continuationSeparator" w:id="0">
    <w:p w:rsidR="00033C32" w:rsidRDefault="00033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FB9" w:rsidRDefault="005D6FB9">
    <w:pPr>
      <w:pStyle w:val="Footer"/>
    </w:pPr>
    <w:r>
      <w:rPr>
        <w:snapToGrid w:val="0"/>
      </w:rPr>
      <w:tab/>
    </w:r>
    <w:fldSimple w:instr=" DOCPROPERTY &quot;Company&quot;  \* MERGEFORMAT ">
      <w:r w:rsidRPr="0004365D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C32" w:rsidRDefault="00033C32">
      <w:r>
        <w:separator/>
      </w:r>
    </w:p>
  </w:footnote>
  <w:footnote w:type="continuationSeparator" w:id="0">
    <w:p w:rsidR="00033C32" w:rsidRDefault="00033C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FB9" w:rsidRDefault="005D6FB9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5D6FB9">
      <w:trPr>
        <w:cantSplit/>
      </w:trPr>
      <w:tc>
        <w:tcPr>
          <w:tcW w:w="990" w:type="dxa"/>
        </w:tcPr>
        <w:p w:rsidR="005D6FB9" w:rsidRDefault="005D6FB9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5D6FB9" w:rsidRDefault="005D6FB9">
          <w:pPr>
            <w:pStyle w:val="Header"/>
          </w:pPr>
          <w:r>
            <w:t>Position Tracking Servo</w:t>
          </w:r>
        </w:p>
        <w:p w:rsidR="005D6FB9" w:rsidRDefault="005D6FB9">
          <w:pPr>
            <w:pStyle w:val="Header"/>
          </w:pPr>
          <w:fldSimple w:instr=" DOCPROPERTY &quot;Product Line&quot;  \* MERGEFORMAT ">
            <w:r>
              <w:t>Gen II+ EPS</w:t>
            </w:r>
          </w:fldSimple>
        </w:p>
      </w:tc>
      <w:tc>
        <w:tcPr>
          <w:tcW w:w="1170" w:type="dxa"/>
        </w:tcPr>
        <w:p w:rsidR="005D6FB9" w:rsidRDefault="005D6FB9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5D6FB9" w:rsidRDefault="005D6FB9" w:rsidP="007B5B72">
          <w:pPr>
            <w:pStyle w:val="Header"/>
          </w:pPr>
          <w:r>
            <w:t>1</w:t>
          </w:r>
          <w:ins w:id="40" w:author="Jared Julien (kzdyfh)" w:date="2013-05-10T10:28:00Z">
            <w:r>
              <w:t>4</w:t>
            </w:r>
          </w:ins>
          <w:del w:id="41" w:author="Jared Julien (kzdyfh)" w:date="2013-05-10T10:28:00Z">
            <w:r w:rsidDel="00A55EF3">
              <w:delText>3</w:delText>
            </w:r>
          </w:del>
        </w:p>
      </w:tc>
    </w:tr>
    <w:tr w:rsidR="005D6FB9">
      <w:trPr>
        <w:cantSplit/>
      </w:trPr>
      <w:tc>
        <w:tcPr>
          <w:tcW w:w="990" w:type="dxa"/>
        </w:tcPr>
        <w:p w:rsidR="005D6FB9" w:rsidRDefault="005D6FB9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5D6FB9" w:rsidRDefault="005D6FB9">
          <w:pPr>
            <w:pStyle w:val="Header"/>
            <w:jc w:val="center"/>
          </w:pPr>
        </w:p>
      </w:tc>
      <w:tc>
        <w:tcPr>
          <w:tcW w:w="1170" w:type="dxa"/>
        </w:tcPr>
        <w:p w:rsidR="005D6FB9" w:rsidRDefault="005D6FB9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5D6FB9" w:rsidRDefault="005D6FB9" w:rsidP="00E95B0C">
          <w:pPr>
            <w:pStyle w:val="Header"/>
          </w:pPr>
          <w:del w:id="42" w:author="Jared Julien (kzdyfh)" w:date="2013-05-10T10:28:00Z">
            <w:r w:rsidDel="005D6FB9">
              <w:delText>16-Mar-13</w:delText>
            </w:r>
          </w:del>
          <w:ins w:id="43" w:author="Jared Julien (kzdyfh)" w:date="2013-05-10T10:28:00Z">
            <w:r>
              <w:t>10-May-13</w:t>
            </w:r>
          </w:ins>
        </w:p>
      </w:tc>
    </w:tr>
    <w:tr w:rsidR="005D6FB9">
      <w:trPr>
        <w:cantSplit/>
      </w:trPr>
      <w:tc>
        <w:tcPr>
          <w:tcW w:w="990" w:type="dxa"/>
        </w:tcPr>
        <w:p w:rsidR="005D6FB9" w:rsidRDefault="005D6FB9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5D6FB9" w:rsidRDefault="005D6FB9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5D6FB9" w:rsidRDefault="005D6FB9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5D6FB9" w:rsidRDefault="005D6FB9">
          <w:pPr>
            <w:pStyle w:val="Header"/>
          </w:pPr>
          <w:proofErr w:type="spellStart"/>
          <w:r>
            <w:t>Shriram</w:t>
          </w:r>
          <w:proofErr w:type="spellEnd"/>
          <w:r>
            <w:t xml:space="preserve"> </w:t>
          </w:r>
          <w:proofErr w:type="spellStart"/>
          <w:r>
            <w:t>Patki</w:t>
          </w:r>
          <w:proofErr w:type="spellEnd"/>
        </w:p>
      </w:tc>
      <w:tc>
        <w:tcPr>
          <w:tcW w:w="1170" w:type="dxa"/>
        </w:tcPr>
        <w:p w:rsidR="005D6FB9" w:rsidRDefault="005D6FB9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5D6FB9" w:rsidRDefault="005D6FB9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C3ECC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C3ECC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</w:p>
      </w:tc>
    </w:tr>
  </w:tbl>
  <w:p w:rsidR="005D6FB9" w:rsidRDefault="005D6FB9" w:rsidP="00351000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AD1204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CB4"/>
    <w:rsid w:val="00001EB9"/>
    <w:rsid w:val="00006450"/>
    <w:rsid w:val="00017513"/>
    <w:rsid w:val="00032B9A"/>
    <w:rsid w:val="00033C32"/>
    <w:rsid w:val="0004365D"/>
    <w:rsid w:val="00046D5B"/>
    <w:rsid w:val="0004737F"/>
    <w:rsid w:val="00047715"/>
    <w:rsid w:val="0005152D"/>
    <w:rsid w:val="00056DBF"/>
    <w:rsid w:val="0006253D"/>
    <w:rsid w:val="00083C9C"/>
    <w:rsid w:val="00097128"/>
    <w:rsid w:val="00097A39"/>
    <w:rsid w:val="000B5D2E"/>
    <w:rsid w:val="000D0D93"/>
    <w:rsid w:val="000D65DA"/>
    <w:rsid w:val="000D6C2B"/>
    <w:rsid w:val="000E36AC"/>
    <w:rsid w:val="000E558B"/>
    <w:rsid w:val="000F0801"/>
    <w:rsid w:val="000F0B8E"/>
    <w:rsid w:val="000F1F86"/>
    <w:rsid w:val="000F255F"/>
    <w:rsid w:val="000F650A"/>
    <w:rsid w:val="001051EF"/>
    <w:rsid w:val="00107819"/>
    <w:rsid w:val="0011583E"/>
    <w:rsid w:val="00115E9C"/>
    <w:rsid w:val="00122B10"/>
    <w:rsid w:val="00124110"/>
    <w:rsid w:val="00140555"/>
    <w:rsid w:val="0014192D"/>
    <w:rsid w:val="001520C1"/>
    <w:rsid w:val="00152C5B"/>
    <w:rsid w:val="001716EF"/>
    <w:rsid w:val="001800C7"/>
    <w:rsid w:val="00182A7D"/>
    <w:rsid w:val="00182C72"/>
    <w:rsid w:val="00191D37"/>
    <w:rsid w:val="001A1BF1"/>
    <w:rsid w:val="001A7918"/>
    <w:rsid w:val="001B60DF"/>
    <w:rsid w:val="001C1408"/>
    <w:rsid w:val="001C63A7"/>
    <w:rsid w:val="001D0F9F"/>
    <w:rsid w:val="001D3E86"/>
    <w:rsid w:val="001D590B"/>
    <w:rsid w:val="001F09B2"/>
    <w:rsid w:val="001F4AF4"/>
    <w:rsid w:val="001F7692"/>
    <w:rsid w:val="0020722A"/>
    <w:rsid w:val="00245483"/>
    <w:rsid w:val="002456B4"/>
    <w:rsid w:val="00250786"/>
    <w:rsid w:val="00251AC0"/>
    <w:rsid w:val="002617D5"/>
    <w:rsid w:val="00280850"/>
    <w:rsid w:val="002810F7"/>
    <w:rsid w:val="00284E07"/>
    <w:rsid w:val="002A20F4"/>
    <w:rsid w:val="002B0415"/>
    <w:rsid w:val="002B363B"/>
    <w:rsid w:val="002B52DE"/>
    <w:rsid w:val="002C03D8"/>
    <w:rsid w:val="002C79E8"/>
    <w:rsid w:val="00313DE8"/>
    <w:rsid w:val="00315335"/>
    <w:rsid w:val="00316D32"/>
    <w:rsid w:val="003241FE"/>
    <w:rsid w:val="003356FC"/>
    <w:rsid w:val="00335C84"/>
    <w:rsid w:val="0034220C"/>
    <w:rsid w:val="0034565B"/>
    <w:rsid w:val="00351000"/>
    <w:rsid w:val="00371891"/>
    <w:rsid w:val="003824B3"/>
    <w:rsid w:val="00385240"/>
    <w:rsid w:val="00394476"/>
    <w:rsid w:val="00394C4E"/>
    <w:rsid w:val="003A4A5B"/>
    <w:rsid w:val="003A723D"/>
    <w:rsid w:val="003B3402"/>
    <w:rsid w:val="003B54C9"/>
    <w:rsid w:val="003B7313"/>
    <w:rsid w:val="003C18D7"/>
    <w:rsid w:val="003C1E98"/>
    <w:rsid w:val="003C2FE1"/>
    <w:rsid w:val="003C4D3F"/>
    <w:rsid w:val="003E4C09"/>
    <w:rsid w:val="003F2AA5"/>
    <w:rsid w:val="003F6D78"/>
    <w:rsid w:val="00412372"/>
    <w:rsid w:val="00414E89"/>
    <w:rsid w:val="004235D3"/>
    <w:rsid w:val="00433B07"/>
    <w:rsid w:val="00434BFC"/>
    <w:rsid w:val="00437E02"/>
    <w:rsid w:val="004611F4"/>
    <w:rsid w:val="00462C98"/>
    <w:rsid w:val="004634AF"/>
    <w:rsid w:val="004678FF"/>
    <w:rsid w:val="00470806"/>
    <w:rsid w:val="00475199"/>
    <w:rsid w:val="004809D4"/>
    <w:rsid w:val="004817CC"/>
    <w:rsid w:val="004912B6"/>
    <w:rsid w:val="004A2E10"/>
    <w:rsid w:val="004A2F02"/>
    <w:rsid w:val="004A4385"/>
    <w:rsid w:val="004A781C"/>
    <w:rsid w:val="004C4E84"/>
    <w:rsid w:val="004F25CC"/>
    <w:rsid w:val="004F620F"/>
    <w:rsid w:val="00524D7A"/>
    <w:rsid w:val="005274C5"/>
    <w:rsid w:val="0056227E"/>
    <w:rsid w:val="00563485"/>
    <w:rsid w:val="00564515"/>
    <w:rsid w:val="0057153F"/>
    <w:rsid w:val="00577E45"/>
    <w:rsid w:val="00594787"/>
    <w:rsid w:val="005947BA"/>
    <w:rsid w:val="00595043"/>
    <w:rsid w:val="005963A5"/>
    <w:rsid w:val="005A4F68"/>
    <w:rsid w:val="005B2859"/>
    <w:rsid w:val="005B3F99"/>
    <w:rsid w:val="005B7EAD"/>
    <w:rsid w:val="005C1A8F"/>
    <w:rsid w:val="005C4958"/>
    <w:rsid w:val="005D5FE4"/>
    <w:rsid w:val="005D6FB9"/>
    <w:rsid w:val="005E36F1"/>
    <w:rsid w:val="005E6F65"/>
    <w:rsid w:val="005F11E5"/>
    <w:rsid w:val="006070EE"/>
    <w:rsid w:val="00620A77"/>
    <w:rsid w:val="0062298A"/>
    <w:rsid w:val="00643A28"/>
    <w:rsid w:val="00652E86"/>
    <w:rsid w:val="00654B0C"/>
    <w:rsid w:val="00656A9E"/>
    <w:rsid w:val="00662BDD"/>
    <w:rsid w:val="006637D1"/>
    <w:rsid w:val="006652BC"/>
    <w:rsid w:val="00665753"/>
    <w:rsid w:val="00670071"/>
    <w:rsid w:val="00674ADF"/>
    <w:rsid w:val="0067659A"/>
    <w:rsid w:val="0068136D"/>
    <w:rsid w:val="00682E2C"/>
    <w:rsid w:val="006952EC"/>
    <w:rsid w:val="00696847"/>
    <w:rsid w:val="006A0772"/>
    <w:rsid w:val="006A3544"/>
    <w:rsid w:val="006D0D57"/>
    <w:rsid w:val="006D1875"/>
    <w:rsid w:val="006D33CC"/>
    <w:rsid w:val="006D4E27"/>
    <w:rsid w:val="006E032F"/>
    <w:rsid w:val="006E537B"/>
    <w:rsid w:val="006E53B2"/>
    <w:rsid w:val="006E5FAA"/>
    <w:rsid w:val="006F01A3"/>
    <w:rsid w:val="006F1084"/>
    <w:rsid w:val="006F1D93"/>
    <w:rsid w:val="00706174"/>
    <w:rsid w:val="00713370"/>
    <w:rsid w:val="007277E0"/>
    <w:rsid w:val="007320E3"/>
    <w:rsid w:val="00736542"/>
    <w:rsid w:val="00736CD2"/>
    <w:rsid w:val="00742387"/>
    <w:rsid w:val="00750044"/>
    <w:rsid w:val="00766D55"/>
    <w:rsid w:val="00774CC8"/>
    <w:rsid w:val="007752B6"/>
    <w:rsid w:val="007868B0"/>
    <w:rsid w:val="007A5CD0"/>
    <w:rsid w:val="007A69AC"/>
    <w:rsid w:val="007B5B72"/>
    <w:rsid w:val="007B6FA6"/>
    <w:rsid w:val="007D4571"/>
    <w:rsid w:val="007E2874"/>
    <w:rsid w:val="007E34DB"/>
    <w:rsid w:val="0080178B"/>
    <w:rsid w:val="008030D5"/>
    <w:rsid w:val="008060AA"/>
    <w:rsid w:val="008066C2"/>
    <w:rsid w:val="00821F58"/>
    <w:rsid w:val="00822895"/>
    <w:rsid w:val="008259EB"/>
    <w:rsid w:val="008334EA"/>
    <w:rsid w:val="00841A8C"/>
    <w:rsid w:val="00853E68"/>
    <w:rsid w:val="008551D1"/>
    <w:rsid w:val="008673E9"/>
    <w:rsid w:val="008709C3"/>
    <w:rsid w:val="008768E5"/>
    <w:rsid w:val="00881673"/>
    <w:rsid w:val="00881782"/>
    <w:rsid w:val="00885513"/>
    <w:rsid w:val="00890224"/>
    <w:rsid w:val="008A29C8"/>
    <w:rsid w:val="008B3E94"/>
    <w:rsid w:val="008B63FC"/>
    <w:rsid w:val="008C3ECC"/>
    <w:rsid w:val="008C49C9"/>
    <w:rsid w:val="008D6FF0"/>
    <w:rsid w:val="008F3F70"/>
    <w:rsid w:val="008F6DBB"/>
    <w:rsid w:val="00913C41"/>
    <w:rsid w:val="0092026F"/>
    <w:rsid w:val="00923923"/>
    <w:rsid w:val="00935095"/>
    <w:rsid w:val="00944F6B"/>
    <w:rsid w:val="009472C1"/>
    <w:rsid w:val="00947616"/>
    <w:rsid w:val="00947AF7"/>
    <w:rsid w:val="00955F6A"/>
    <w:rsid w:val="00960376"/>
    <w:rsid w:val="00971600"/>
    <w:rsid w:val="00987C58"/>
    <w:rsid w:val="009A0ECC"/>
    <w:rsid w:val="009A6184"/>
    <w:rsid w:val="009B4AAA"/>
    <w:rsid w:val="009B5E95"/>
    <w:rsid w:val="009C34C9"/>
    <w:rsid w:val="009C3DC8"/>
    <w:rsid w:val="009C4460"/>
    <w:rsid w:val="009D6735"/>
    <w:rsid w:val="009E68F4"/>
    <w:rsid w:val="009F070A"/>
    <w:rsid w:val="009F0FC9"/>
    <w:rsid w:val="009F69CD"/>
    <w:rsid w:val="00A00BE1"/>
    <w:rsid w:val="00A01261"/>
    <w:rsid w:val="00A140B8"/>
    <w:rsid w:val="00A157C2"/>
    <w:rsid w:val="00A177AA"/>
    <w:rsid w:val="00A268C9"/>
    <w:rsid w:val="00A334C6"/>
    <w:rsid w:val="00A36B52"/>
    <w:rsid w:val="00A42A19"/>
    <w:rsid w:val="00A51989"/>
    <w:rsid w:val="00A55EF3"/>
    <w:rsid w:val="00A63A9D"/>
    <w:rsid w:val="00A705D8"/>
    <w:rsid w:val="00A734D5"/>
    <w:rsid w:val="00A74C73"/>
    <w:rsid w:val="00A80794"/>
    <w:rsid w:val="00A80E75"/>
    <w:rsid w:val="00A814BF"/>
    <w:rsid w:val="00A96C29"/>
    <w:rsid w:val="00AA070E"/>
    <w:rsid w:val="00AA7792"/>
    <w:rsid w:val="00AC0037"/>
    <w:rsid w:val="00AC452D"/>
    <w:rsid w:val="00AC7BC6"/>
    <w:rsid w:val="00AD731B"/>
    <w:rsid w:val="00AE4628"/>
    <w:rsid w:val="00AE6D8D"/>
    <w:rsid w:val="00B03687"/>
    <w:rsid w:val="00B14C7E"/>
    <w:rsid w:val="00B24666"/>
    <w:rsid w:val="00B32C77"/>
    <w:rsid w:val="00B35716"/>
    <w:rsid w:val="00B45E4E"/>
    <w:rsid w:val="00B54697"/>
    <w:rsid w:val="00B832A1"/>
    <w:rsid w:val="00B87A87"/>
    <w:rsid w:val="00B93648"/>
    <w:rsid w:val="00B95467"/>
    <w:rsid w:val="00BB2B0F"/>
    <w:rsid w:val="00BC2791"/>
    <w:rsid w:val="00BC56CF"/>
    <w:rsid w:val="00BD008B"/>
    <w:rsid w:val="00BD15D2"/>
    <w:rsid w:val="00BD1AFF"/>
    <w:rsid w:val="00BD2779"/>
    <w:rsid w:val="00BD3DFF"/>
    <w:rsid w:val="00BD500A"/>
    <w:rsid w:val="00BD694B"/>
    <w:rsid w:val="00BE0C6A"/>
    <w:rsid w:val="00BE5058"/>
    <w:rsid w:val="00BF2DB4"/>
    <w:rsid w:val="00BF306E"/>
    <w:rsid w:val="00BF364D"/>
    <w:rsid w:val="00C112E6"/>
    <w:rsid w:val="00C1229F"/>
    <w:rsid w:val="00C12818"/>
    <w:rsid w:val="00C144FE"/>
    <w:rsid w:val="00C300C5"/>
    <w:rsid w:val="00C3234C"/>
    <w:rsid w:val="00C35BD3"/>
    <w:rsid w:val="00C3736A"/>
    <w:rsid w:val="00C45AD6"/>
    <w:rsid w:val="00C6687B"/>
    <w:rsid w:val="00C72FFA"/>
    <w:rsid w:val="00C73046"/>
    <w:rsid w:val="00C73A51"/>
    <w:rsid w:val="00C84CA6"/>
    <w:rsid w:val="00C94225"/>
    <w:rsid w:val="00C942D9"/>
    <w:rsid w:val="00C94FA4"/>
    <w:rsid w:val="00CB0963"/>
    <w:rsid w:val="00CB3455"/>
    <w:rsid w:val="00CB7852"/>
    <w:rsid w:val="00CC3CB4"/>
    <w:rsid w:val="00CD3240"/>
    <w:rsid w:val="00CD5348"/>
    <w:rsid w:val="00CE26B2"/>
    <w:rsid w:val="00CE29D1"/>
    <w:rsid w:val="00CE4317"/>
    <w:rsid w:val="00CE441C"/>
    <w:rsid w:val="00CE53D9"/>
    <w:rsid w:val="00CF2F18"/>
    <w:rsid w:val="00D16414"/>
    <w:rsid w:val="00D209E0"/>
    <w:rsid w:val="00D22A9A"/>
    <w:rsid w:val="00D37091"/>
    <w:rsid w:val="00D414EA"/>
    <w:rsid w:val="00D444F8"/>
    <w:rsid w:val="00D50460"/>
    <w:rsid w:val="00D57E9E"/>
    <w:rsid w:val="00D60FDE"/>
    <w:rsid w:val="00D623E9"/>
    <w:rsid w:val="00D715BE"/>
    <w:rsid w:val="00D807BD"/>
    <w:rsid w:val="00D872B5"/>
    <w:rsid w:val="00D94BDD"/>
    <w:rsid w:val="00DC723E"/>
    <w:rsid w:val="00DC7E08"/>
    <w:rsid w:val="00DD1306"/>
    <w:rsid w:val="00DE1CB4"/>
    <w:rsid w:val="00DE1D27"/>
    <w:rsid w:val="00DE4889"/>
    <w:rsid w:val="00DF3BC7"/>
    <w:rsid w:val="00E01493"/>
    <w:rsid w:val="00E10C34"/>
    <w:rsid w:val="00E14B42"/>
    <w:rsid w:val="00E20ECF"/>
    <w:rsid w:val="00E32549"/>
    <w:rsid w:val="00E45A67"/>
    <w:rsid w:val="00E45F80"/>
    <w:rsid w:val="00E5472B"/>
    <w:rsid w:val="00E56DAE"/>
    <w:rsid w:val="00E65F77"/>
    <w:rsid w:val="00E71295"/>
    <w:rsid w:val="00E8511E"/>
    <w:rsid w:val="00E94DFF"/>
    <w:rsid w:val="00E95B0C"/>
    <w:rsid w:val="00EA0096"/>
    <w:rsid w:val="00EA657D"/>
    <w:rsid w:val="00EA6D75"/>
    <w:rsid w:val="00EA75EC"/>
    <w:rsid w:val="00EB6A6C"/>
    <w:rsid w:val="00EC518F"/>
    <w:rsid w:val="00ED1B01"/>
    <w:rsid w:val="00ED413D"/>
    <w:rsid w:val="00ED684A"/>
    <w:rsid w:val="00EE5765"/>
    <w:rsid w:val="00EE5D5A"/>
    <w:rsid w:val="00EE698C"/>
    <w:rsid w:val="00EF753C"/>
    <w:rsid w:val="00F04218"/>
    <w:rsid w:val="00F06C02"/>
    <w:rsid w:val="00F07A0C"/>
    <w:rsid w:val="00F2146B"/>
    <w:rsid w:val="00F30B75"/>
    <w:rsid w:val="00F4273A"/>
    <w:rsid w:val="00F4406C"/>
    <w:rsid w:val="00F47EE1"/>
    <w:rsid w:val="00F50235"/>
    <w:rsid w:val="00F521D2"/>
    <w:rsid w:val="00F648ED"/>
    <w:rsid w:val="00F65F4C"/>
    <w:rsid w:val="00F6620B"/>
    <w:rsid w:val="00F840BE"/>
    <w:rsid w:val="00F97001"/>
    <w:rsid w:val="00FB2942"/>
    <w:rsid w:val="00FB432D"/>
    <w:rsid w:val="00FC1244"/>
    <w:rsid w:val="00FC28ED"/>
    <w:rsid w:val="00FC2D06"/>
    <w:rsid w:val="00FC65A0"/>
    <w:rsid w:val="00FC69B2"/>
    <w:rsid w:val="00FD4D86"/>
    <w:rsid w:val="00FE3A77"/>
    <w:rsid w:val="00FE5E9B"/>
    <w:rsid w:val="00FE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2F"/>
    <w:pPr>
      <w:spacing w:after="120"/>
    </w:pPr>
  </w:style>
  <w:style w:type="paragraph" w:styleId="Heading1">
    <w:name w:val="heading 1"/>
    <w:basedOn w:val="Normal"/>
    <w:next w:val="Normal"/>
    <w:qFormat/>
    <w:rsid w:val="006E032F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6E032F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6E032F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E032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6E032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E032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E032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E032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E032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6E032F"/>
    <w:rPr>
      <w:sz w:val="24"/>
    </w:rPr>
  </w:style>
  <w:style w:type="paragraph" w:styleId="DocumentMap">
    <w:name w:val="Document Map"/>
    <w:basedOn w:val="Normal"/>
    <w:semiHidden/>
    <w:rsid w:val="006E032F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6E032F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6E032F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6E032F"/>
    <w:pPr>
      <w:ind w:left="432"/>
      <w:jc w:val="both"/>
    </w:pPr>
  </w:style>
  <w:style w:type="paragraph" w:customStyle="1" w:styleId="Body7">
    <w:name w:val="Body 7"/>
    <w:basedOn w:val="Normal"/>
    <w:rsid w:val="006E032F"/>
    <w:pPr>
      <w:ind w:left="864"/>
      <w:jc w:val="both"/>
    </w:pPr>
  </w:style>
  <w:style w:type="paragraph" w:styleId="NormalIndent">
    <w:name w:val="Normal Indent"/>
    <w:basedOn w:val="Normal"/>
    <w:semiHidden/>
    <w:rsid w:val="006E032F"/>
    <w:pPr>
      <w:ind w:left="720"/>
    </w:pPr>
  </w:style>
  <w:style w:type="paragraph" w:customStyle="1" w:styleId="t0">
    <w:name w:val="t0"/>
    <w:rsid w:val="006E032F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6E032F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6E032F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6E032F"/>
    <w:rPr>
      <w:rFonts w:ascii="Arial" w:hAnsi="Arial"/>
      <w:sz w:val="24"/>
    </w:rPr>
  </w:style>
  <w:style w:type="paragraph" w:styleId="Header">
    <w:name w:val="header"/>
    <w:basedOn w:val="Normal"/>
    <w:semiHidden/>
    <w:rsid w:val="006E032F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6E03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E032F"/>
  </w:style>
  <w:style w:type="paragraph" w:styleId="PlainText">
    <w:name w:val="Plain Text"/>
    <w:basedOn w:val="Normal"/>
    <w:semiHidden/>
    <w:rsid w:val="006E032F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6E032F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6E032F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4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2026F"/>
  </w:style>
  <w:style w:type="paragraph" w:styleId="NoSpacing">
    <w:name w:val="No Spacing"/>
    <w:uiPriority w:val="1"/>
    <w:qFormat/>
    <w:rsid w:val="009B5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341">
      <w:bodyDiv w:val="1"/>
      <w:marLeft w:val="53"/>
      <w:marRight w:val="53"/>
      <w:marTop w:val="53"/>
      <w:marBottom w:val="5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7137">
                  <w:marLeft w:val="0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75F25-144E-46B4-BCE4-407C1ED4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54</TotalTime>
  <Pages>22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11032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Jared Julien (kzdyfh)</cp:lastModifiedBy>
  <cp:revision>7</cp:revision>
  <cp:lastPrinted>2011-03-21T13:34:00Z</cp:lastPrinted>
  <dcterms:created xsi:type="dcterms:W3CDTF">2012-10-19T15:16:00Z</dcterms:created>
  <dcterms:modified xsi:type="dcterms:W3CDTF">2013-05-10T14:41:00Z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Park Assist Control</vt:lpwstr>
  </property>
  <property fmtid="{D5CDD505-2E9C-101B-9397-08002B2CF9AE}" pid="3" name="MDDRevNum">
    <vt:lpwstr>7</vt:lpwstr>
  </property>
  <property fmtid="{D5CDD505-2E9C-101B-9397-08002B2CF9AE}" pid="4" name="Module Layer">
    <vt:lpwstr>0</vt:lpwstr>
  </property>
  <property fmtid="{D5CDD505-2E9C-101B-9397-08002B2CF9AE}" pid="5" name="Module Name">
    <vt:lpwstr>ParkAstCtrl</vt:lpwstr>
  </property>
  <property fmtid="{D5CDD505-2E9C-101B-9397-08002B2CF9AE}" pid="6" name="Product Line">
    <vt:lpwstr>Gen II+ EPS</vt:lpwstr>
  </property>
</Properties>
</file>