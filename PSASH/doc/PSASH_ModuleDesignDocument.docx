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BD0FACAE82CE4E949953F4F4AF6579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1B2964">
        <w:rPr>
          <w:rFonts w:cs="Calibri"/>
          <w:b/>
          <w:sz w:val="48"/>
          <w:szCs w:val="48"/>
        </w:rPr>
        <w:t>PSASH</w:t>
      </w:r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1B2964">
        <w:rPr>
          <w:b/>
          <w:sz w:val="36"/>
        </w:rPr>
        <w:t>May</w:t>
      </w:r>
      <w:r w:rsidR="00B262A3">
        <w:rPr>
          <w:b/>
          <w:sz w:val="36"/>
        </w:rPr>
        <w:t xml:space="preserve"> </w:t>
      </w:r>
      <w:r w:rsidR="001B2964">
        <w:rPr>
          <w:b/>
          <w:sz w:val="36"/>
        </w:rPr>
        <w:t>11</w:t>
      </w:r>
      <w:r w:rsidR="00B262A3">
        <w:rPr>
          <w:b/>
          <w:sz w:val="36"/>
        </w:rPr>
        <w:t>, 201</w:t>
      </w:r>
      <w:r w:rsidRPr="007E0373">
        <w:rPr>
          <w:b/>
          <w:sz w:val="36"/>
        </w:rPr>
        <w:fldChar w:fldCharType="end"/>
      </w:r>
      <w:r w:rsidR="001B2964">
        <w:rPr>
          <w:b/>
          <w:sz w:val="36"/>
        </w:rPr>
        <w:t>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B262A3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B262A3">
        <w:rPr>
          <w:b/>
          <w:sz w:val="24"/>
        </w:rPr>
        <w:t>Nexteer</w:t>
      </w:r>
      <w:proofErr w:type="spellEnd"/>
      <w:r w:rsidR="00B262A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B262A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B262A3">
        <w:rPr>
          <w:b/>
          <w:sz w:val="24"/>
        </w:rPr>
        <w:t>SEPG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B262A3">
        <w:rPr>
          <w:b/>
          <w:sz w:val="24"/>
        </w:rPr>
        <w:t>Nexteer</w:t>
      </w:r>
      <w:proofErr w:type="spellEnd"/>
      <w:r w:rsidR="00B262A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B262A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990"/>
        <w:gridCol w:w="1440"/>
      </w:tblGrid>
      <w:tr w:rsidR="00EF69B9" w:rsidRPr="00AA38E8" w:rsidTr="00EF69B9">
        <w:tc>
          <w:tcPr>
            <w:tcW w:w="2520" w:type="dxa"/>
          </w:tcPr>
          <w:p w:rsidR="00EF69B9" w:rsidRPr="00AA38E8" w:rsidRDefault="00EF69B9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EF69B9" w:rsidRPr="00AA38E8" w:rsidRDefault="00EF69B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EF69B9" w:rsidRPr="00AA38E8" w:rsidRDefault="00EF69B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EF69B9" w:rsidRPr="00AA38E8" w:rsidRDefault="00EF69B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EF69B9" w:rsidRPr="00AA38E8" w:rsidTr="00EF69B9">
        <w:tc>
          <w:tcPr>
            <w:tcW w:w="2520" w:type="dxa"/>
          </w:tcPr>
          <w:p w:rsidR="00EF69B9" w:rsidRPr="00AA38E8" w:rsidRDefault="00EF69B9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EF69B9" w:rsidRPr="00AA38E8" w:rsidRDefault="00EF69B9" w:rsidP="00EF69B9">
            <w:pPr>
              <w:rPr>
                <w:rFonts w:cs="Calibri"/>
              </w:rPr>
            </w:pPr>
            <w:proofErr w:type="spellStart"/>
            <w:r>
              <w:t>Sankardu</w:t>
            </w:r>
            <w:proofErr w:type="spellEnd"/>
            <w:r>
              <w:t xml:space="preserve"> </w:t>
            </w:r>
            <w:proofErr w:type="spellStart"/>
            <w:r>
              <w:t>Varadapureddi</w:t>
            </w:r>
            <w:proofErr w:type="spellEnd"/>
          </w:p>
        </w:tc>
        <w:tc>
          <w:tcPr>
            <w:tcW w:w="990" w:type="dxa"/>
          </w:tcPr>
          <w:p w:rsidR="00EF69B9" w:rsidRPr="00AA38E8" w:rsidRDefault="00EF69B9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EF69B9" w:rsidRPr="00AA38E8" w:rsidRDefault="00BF0610" w:rsidP="00D229A6">
            <w:pPr>
              <w:rPr>
                <w:rFonts w:cs="Calibri"/>
              </w:rPr>
            </w:pPr>
            <w:ins w:id="5" w:author="Windows User" w:date="2016-05-20T14:05:00Z">
              <w:r>
                <w:rPr>
                  <w:rFonts w:cs="Calibri"/>
                </w:rPr>
                <w:t>5/11/2016</w:t>
              </w:r>
            </w:ins>
          </w:p>
        </w:tc>
      </w:tr>
      <w:tr w:rsidR="00BF0610" w:rsidRPr="00AA38E8" w:rsidTr="00EF69B9">
        <w:tc>
          <w:tcPr>
            <w:tcW w:w="2520" w:type="dxa"/>
          </w:tcPr>
          <w:p w:rsidR="00BF0610" w:rsidRPr="00AA38E8" w:rsidRDefault="00BF0610" w:rsidP="00D229A6">
            <w:pPr>
              <w:rPr>
                <w:rFonts w:cs="Calibri"/>
              </w:rPr>
            </w:pPr>
            <w:ins w:id="6" w:author="Windows User" w:date="2016-05-20T14:04:00Z">
              <w:r>
                <w:rPr>
                  <w:rFonts w:cs="Calibri"/>
                </w:rPr>
                <w:t>FDD deviation for ‘</w:t>
              </w:r>
              <w:proofErr w:type="spellStart"/>
              <w:r w:rsidRPr="00BF0610">
                <w:rPr>
                  <w:rFonts w:cs="Calibri"/>
                </w:rPr>
                <w:t>PSASH_ApaEnaRgln_Cnt_M_lgc</w:t>
              </w:r>
              <w:proofErr w:type="spellEnd"/>
              <w:r>
                <w:rPr>
                  <w:rFonts w:cs="Calibri"/>
                </w:rPr>
                <w:t>’ usage is described</w:t>
              </w:r>
            </w:ins>
          </w:p>
        </w:tc>
        <w:tc>
          <w:tcPr>
            <w:tcW w:w="2520" w:type="dxa"/>
          </w:tcPr>
          <w:p w:rsidR="00BF0610" w:rsidRPr="00AA38E8" w:rsidRDefault="00BF0610" w:rsidP="00D229A6">
            <w:pPr>
              <w:rPr>
                <w:rFonts w:cs="Calibri"/>
              </w:rPr>
            </w:pPr>
            <w:proofErr w:type="spellStart"/>
            <w:ins w:id="7" w:author="Windows User" w:date="2016-05-20T14:05:00Z">
              <w:r>
                <w:t>Sankardu</w:t>
              </w:r>
              <w:proofErr w:type="spellEnd"/>
              <w:r>
                <w:t xml:space="preserve"> </w:t>
              </w:r>
              <w:proofErr w:type="spellStart"/>
              <w:r>
                <w:t>Varadapureddi</w:t>
              </w:r>
            </w:ins>
            <w:proofErr w:type="spellEnd"/>
          </w:p>
        </w:tc>
        <w:tc>
          <w:tcPr>
            <w:tcW w:w="990" w:type="dxa"/>
          </w:tcPr>
          <w:p w:rsidR="00BF0610" w:rsidRPr="00AA38E8" w:rsidRDefault="004420A7" w:rsidP="00D229A6">
            <w:pPr>
              <w:rPr>
                <w:rFonts w:cs="Calibri"/>
              </w:rPr>
            </w:pPr>
            <w:ins w:id="8" w:author="Windows User" w:date="2016-05-20T14:44:00Z">
              <w:r>
                <w:rPr>
                  <w:rFonts w:cs="Calibri"/>
                </w:rPr>
                <w:t>2</w:t>
              </w:r>
            </w:ins>
            <w:bookmarkStart w:id="9" w:name="_GoBack"/>
            <w:bookmarkEnd w:id="9"/>
            <w:ins w:id="10" w:author="Windows User" w:date="2016-05-20T14:05:00Z">
              <w:r w:rsidR="00BF0610">
                <w:rPr>
                  <w:rFonts w:cs="Calibri"/>
                </w:rPr>
                <w:t>.0</w:t>
              </w:r>
            </w:ins>
          </w:p>
        </w:tc>
        <w:tc>
          <w:tcPr>
            <w:tcW w:w="1440" w:type="dxa"/>
          </w:tcPr>
          <w:p w:rsidR="00BF0610" w:rsidRPr="00AA38E8" w:rsidRDefault="00BF0610" w:rsidP="00D229A6">
            <w:pPr>
              <w:rPr>
                <w:rFonts w:cs="Calibri"/>
              </w:rPr>
            </w:pPr>
            <w:ins w:id="11" w:author="Windows User" w:date="2016-05-20T14:05:00Z">
              <w:r>
                <w:rPr>
                  <w:rFonts w:cs="Calibri"/>
                </w:rPr>
                <w:t>5/20/2016</w:t>
              </w:r>
            </w:ins>
          </w:p>
        </w:tc>
      </w:tr>
      <w:tr w:rsidR="00BF0610" w:rsidRPr="00AA38E8" w:rsidTr="00EF69B9">
        <w:tc>
          <w:tcPr>
            <w:tcW w:w="2520" w:type="dxa"/>
          </w:tcPr>
          <w:p w:rsidR="00BF0610" w:rsidRDefault="00BF0610" w:rsidP="00D229A6"/>
        </w:tc>
        <w:tc>
          <w:tcPr>
            <w:tcW w:w="2520" w:type="dxa"/>
          </w:tcPr>
          <w:p w:rsidR="00BF0610" w:rsidRDefault="00BF0610" w:rsidP="00D229A6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BF0610" w:rsidRDefault="00BF0610" w:rsidP="00D229A6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BF0610" w:rsidRDefault="00BF0610" w:rsidP="00D229A6">
            <w:pPr>
              <w:rPr>
                <w:rFonts w:cs="Calibri"/>
              </w:rPr>
            </w:pP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CB146C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CB146C" w:rsidRDefault="00CB146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250105" w:history="1">
        <w:r w:rsidRPr="00075369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075369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_Toc451250105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06" w:history="1">
        <w:r w:rsidR="00CB146C" w:rsidRPr="00075369">
          <w:rPr>
            <w:rStyle w:val="Hyperlink"/>
          </w:rPr>
          <w:t>1.1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</w:rPr>
          <w:t>Purpose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_Toc451250106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5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07" w:history="1">
        <w:r w:rsidR="00CB146C" w:rsidRPr="00075369">
          <w:rPr>
            <w:rStyle w:val="Hyperlink"/>
          </w:rPr>
          <w:t>1.2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</w:rPr>
          <w:t>Scope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_Toc451250107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5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250108" w:history="1">
        <w:r w:rsidR="00CB146C" w:rsidRPr="00075369">
          <w:rPr>
            <w:rStyle w:val="Hyperlink"/>
          </w:rPr>
          <w:t>2</w:t>
        </w:r>
        <w:r w:rsidR="00CB146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B146C" w:rsidRPr="00075369">
          <w:rPr>
            <w:rStyle w:val="Hyperlink"/>
            <w:rFonts w:ascii="Calibri" w:hAnsi="Calibri" w:cs="Calibri"/>
          </w:rPr>
          <w:t>PSASH</w:t>
        </w:r>
        <w:r w:rsidR="00CB146C" w:rsidRPr="00075369">
          <w:rPr>
            <w:rStyle w:val="Hyperlink"/>
          </w:rPr>
          <w:t xml:space="preserve"> High-Level 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_Toc451250108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6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250109" w:history="1">
        <w:r w:rsidR="00CB146C" w:rsidRPr="00075369">
          <w:rPr>
            <w:rStyle w:val="Hyperlink"/>
            <w:rFonts w:ascii="Calibri" w:hAnsi="Calibri" w:cs="Calibri"/>
          </w:rPr>
          <w:t>3</w:t>
        </w:r>
        <w:r w:rsidR="00CB146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B146C" w:rsidRPr="00075369">
          <w:rPr>
            <w:rStyle w:val="Hyperlink"/>
            <w:rFonts w:ascii="Calibri" w:hAnsi="Calibri" w:cs="Calibri"/>
          </w:rPr>
          <w:t>Design details of software module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_Toc451250109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10" w:history="1">
        <w:r w:rsidR="00CB146C" w:rsidRPr="00075369">
          <w:rPr>
            <w:rStyle w:val="Hyperlink"/>
          </w:rPr>
          <w:t>3.1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</w:rPr>
          <w:t>Graphical representation of PSASH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_Toc451250110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11" w:history="1">
        <w:r w:rsidR="00CB146C" w:rsidRPr="00075369">
          <w:rPr>
            <w:rStyle w:val="Hyperlink"/>
            <w:rFonts w:cs="Calibri"/>
          </w:rPr>
          <w:t>3.2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Data Flow Diagram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_Toc451250111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12" w:history="1">
        <w:r w:rsidR="00CB146C" w:rsidRPr="00075369">
          <w:rPr>
            <w:rStyle w:val="Hyperlink"/>
            <w:rFonts w:cs="Calibri"/>
          </w:rPr>
          <w:t>3.2.1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  <w:rFonts w:cs="Calibri"/>
          </w:rPr>
          <w:t>Module level DFD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_Toc451250112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13" w:history="1">
        <w:r w:rsidR="00CB146C" w:rsidRPr="00075369">
          <w:rPr>
            <w:rStyle w:val="Hyperlink"/>
            <w:rFonts w:cs="Calibri"/>
          </w:rPr>
          <w:t>3.2.2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  <w:rFonts w:cs="Calibri"/>
          </w:rPr>
          <w:t>Sub-Module level DFD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_Toc451250113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14" w:history="1">
        <w:r w:rsidR="00CB146C" w:rsidRPr="00075369">
          <w:rPr>
            <w:rStyle w:val="Hyperlink"/>
            <w:rFonts w:cs="Calibri"/>
          </w:rPr>
          <w:t>3.3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</w:rPr>
          <w:t>Component diagram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_Toc451250114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15" w:history="1">
        <w:r w:rsidR="00CB146C" w:rsidRPr="00075369">
          <w:rPr>
            <w:rStyle w:val="Hyperlink"/>
          </w:rPr>
          <w:t>3.4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</w:rPr>
          <w:t>Variable Data Dictionary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_Toc451250115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16" w:history="1">
        <w:r w:rsidR="00CB146C" w:rsidRPr="00075369">
          <w:rPr>
            <w:rStyle w:val="Hyperlink"/>
            <w:rFonts w:cs="Calibri"/>
          </w:rPr>
          <w:t>3.4.1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  <w:rFonts w:cs="Calibri"/>
          </w:rPr>
          <w:t>User defined ‘typedef’ definition/declaration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_Toc451250116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17" w:history="1">
        <w:r w:rsidR="00CB146C" w:rsidRPr="00075369">
          <w:rPr>
            <w:rStyle w:val="Hyperlink"/>
            <w:rFonts w:cs="Calibri"/>
          </w:rPr>
          <w:t>3.4.2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  <w:rFonts w:cs="Calibri"/>
          </w:rPr>
          <w:t>Variable definition for enumerated types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_Toc451250117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18" w:history="1">
        <w:r w:rsidR="00CB146C" w:rsidRPr="00075369">
          <w:rPr>
            <w:rStyle w:val="Hyperlink"/>
          </w:rPr>
          <w:t>3.5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</w:rPr>
          <w:t>Constant Data Dictionary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_Toc451250118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19" w:history="1">
        <w:r w:rsidR="00CB146C" w:rsidRPr="00075369">
          <w:rPr>
            <w:rStyle w:val="Hyperlink"/>
          </w:rPr>
          <w:t>3.5.1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  <w:rFonts w:cs="Calibri"/>
          </w:rPr>
          <w:t>Program</w:t>
        </w:r>
        <w:r w:rsidR="00CB146C" w:rsidRPr="00075369">
          <w:rPr>
            <w:rStyle w:val="Hyperlink"/>
          </w:rPr>
          <w:t xml:space="preserve"> Constants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_Toc451250119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7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20" w:history="1">
        <w:r w:rsidR="00CB146C" w:rsidRPr="00075369">
          <w:rPr>
            <w:rStyle w:val="Hyperlink"/>
          </w:rPr>
          <w:t>3.5.2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  <w:rFonts w:cs="Calibri"/>
          </w:rPr>
          <w:t>Module</w:t>
        </w:r>
        <w:r w:rsidR="00CB146C" w:rsidRPr="00075369">
          <w:rPr>
            <w:rStyle w:val="Hyperlink"/>
          </w:rPr>
          <w:t xml:space="preserve"> Specific Lookup Tables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_Toc451250120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8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21" w:history="1">
        <w:r w:rsidR="00CB146C" w:rsidRPr="00075369">
          <w:rPr>
            <w:rStyle w:val="Hyperlink"/>
          </w:rPr>
          <w:t>3.6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</w:rPr>
          <w:t>Software Module Implementation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_Toc451250121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8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22" w:history="1">
        <w:r w:rsidR="00CB146C" w:rsidRPr="00075369">
          <w:rPr>
            <w:rStyle w:val="Hyperlink"/>
          </w:rPr>
          <w:t>3.6.1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  <w:rFonts w:cs="Calibri"/>
          </w:rPr>
          <w:t>Sub</w:t>
        </w:r>
        <w:r w:rsidR="00CB146C" w:rsidRPr="00075369">
          <w:rPr>
            <w:rStyle w:val="Hyperlink"/>
          </w:rPr>
          <w:t>-Module Functions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_Toc451250122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8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23" w:history="1">
        <w:r w:rsidR="00CB146C" w:rsidRPr="00075369">
          <w:rPr>
            <w:rStyle w:val="Hyperlink"/>
          </w:rPr>
          <w:t>3.6.2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</w:rPr>
          <w:t>Interrupt Service Routines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_Toc451250123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8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24" w:history="1">
        <w:r w:rsidR="00CB146C" w:rsidRPr="00075369">
          <w:rPr>
            <w:rStyle w:val="Hyperlink"/>
          </w:rPr>
          <w:t>3.6.3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</w:rPr>
          <w:t>_SCOMM () Functions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_Toc451250124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8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25" w:history="1">
        <w:r w:rsidR="00CB146C" w:rsidRPr="00075369">
          <w:rPr>
            <w:rStyle w:val="Hyperlink"/>
          </w:rPr>
          <w:t>3.6.4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</w:rPr>
          <w:t>Module Internal (Local) Functions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_Toc451250125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8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26" w:history="1">
        <w:r w:rsidR="00CB146C" w:rsidRPr="00075369">
          <w:rPr>
            <w:rStyle w:val="Hyperlink"/>
            <w:rFonts w:cs="Calibri"/>
          </w:rPr>
          <w:t>3.6.4.1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#1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_Toc451250126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8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27" w:history="1">
        <w:r w:rsidR="00CB146C" w:rsidRPr="00075369">
          <w:rPr>
            <w:rStyle w:val="Hyperlink"/>
            <w:rFonts w:cs="Calibri"/>
          </w:rPr>
          <w:t>3.6.4.1.1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_Toc451250127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9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28" w:history="1">
        <w:r w:rsidR="00CB146C" w:rsidRPr="00075369">
          <w:rPr>
            <w:rStyle w:val="Hyperlink"/>
            <w:rFonts w:cs="Calibri"/>
          </w:rPr>
          <w:t>3.6.4.2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#2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_Toc451250128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9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29" w:history="1">
        <w:r w:rsidR="00CB146C" w:rsidRPr="00075369">
          <w:rPr>
            <w:rStyle w:val="Hyperlink"/>
            <w:rFonts w:cs="Calibri"/>
          </w:rPr>
          <w:t>3.6.4.2.1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_Toc451250129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9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0" w:history="1">
        <w:r w:rsidR="00CB146C" w:rsidRPr="00075369">
          <w:rPr>
            <w:rStyle w:val="Hyperlink"/>
            <w:rFonts w:cs="Calibri"/>
          </w:rPr>
          <w:t>3.6.4.3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#3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_Toc451250130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9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1" w:history="1">
        <w:r w:rsidR="00CB146C" w:rsidRPr="00075369">
          <w:rPr>
            <w:rStyle w:val="Hyperlink"/>
            <w:rFonts w:cs="Calibri"/>
          </w:rPr>
          <w:t>3.6.4.3.1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_Toc451250131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9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2" w:history="1">
        <w:r w:rsidR="00CB146C" w:rsidRPr="00075369">
          <w:rPr>
            <w:rStyle w:val="Hyperlink"/>
            <w:rFonts w:cs="Calibri"/>
          </w:rPr>
          <w:t>3.6.4.4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#4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_Toc451250132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9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3" w:history="1">
        <w:r w:rsidR="00CB146C" w:rsidRPr="00075369">
          <w:rPr>
            <w:rStyle w:val="Hyperlink"/>
            <w:rFonts w:cs="Calibri"/>
          </w:rPr>
          <w:t>3.6.4.4.1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_Toc451250133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10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4" w:history="1">
        <w:r w:rsidR="00CB146C" w:rsidRPr="00075369">
          <w:rPr>
            <w:rStyle w:val="Hyperlink"/>
            <w:rFonts w:cs="Calibri"/>
          </w:rPr>
          <w:t>3.6.4.5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#5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_Toc451250134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10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5" w:history="1">
        <w:r w:rsidR="00CB146C" w:rsidRPr="00075369">
          <w:rPr>
            <w:rStyle w:val="Hyperlink"/>
            <w:rFonts w:cs="Calibri"/>
          </w:rPr>
          <w:t>3.6.4.5.1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_Toc451250135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10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6" w:history="1">
        <w:r w:rsidR="00CB146C" w:rsidRPr="00075369">
          <w:rPr>
            <w:rStyle w:val="Hyperlink"/>
            <w:rFonts w:cs="Calibri"/>
          </w:rPr>
          <w:t>3.6.4.6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#6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_Toc451250136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10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7" w:history="1">
        <w:r w:rsidR="00CB146C" w:rsidRPr="00075369">
          <w:rPr>
            <w:rStyle w:val="Hyperlink"/>
            <w:rFonts w:cs="Calibri"/>
          </w:rPr>
          <w:t>3.6.4.6.1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_Toc451250137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10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8" w:history="1">
        <w:r w:rsidR="00CB146C" w:rsidRPr="00075369">
          <w:rPr>
            <w:rStyle w:val="Hyperlink"/>
            <w:rFonts w:cs="Calibri"/>
          </w:rPr>
          <w:t>3.6.4.7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#7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_Toc451250138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10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39" w:history="1">
        <w:r w:rsidR="00CB146C" w:rsidRPr="00075369">
          <w:rPr>
            <w:rStyle w:val="Hyperlink"/>
            <w:rFonts w:cs="Calibri"/>
          </w:rPr>
          <w:t>3.6.4.7.1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_Toc451250139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10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40" w:history="1">
        <w:r w:rsidR="00CB146C" w:rsidRPr="00075369">
          <w:rPr>
            <w:rStyle w:val="Hyperlink"/>
            <w:rFonts w:cs="Calibri"/>
          </w:rPr>
          <w:t>3.6.4.8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#8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_Toc451250140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10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41" w:history="1">
        <w:r w:rsidR="00CB146C" w:rsidRPr="00075369">
          <w:rPr>
            <w:rStyle w:val="Hyperlink"/>
            <w:rFonts w:cs="Calibri"/>
          </w:rPr>
          <w:t>3.6.4.8.1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_Toc451250141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11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42" w:history="1">
        <w:r w:rsidR="00CB146C" w:rsidRPr="00075369">
          <w:rPr>
            <w:rStyle w:val="Hyperlink"/>
            <w:rFonts w:cs="Calibri"/>
          </w:rPr>
          <w:t>3.6.4.9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#9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_Toc451250142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11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43" w:history="1">
        <w:r w:rsidR="00CB146C" w:rsidRPr="00075369">
          <w:rPr>
            <w:rStyle w:val="Hyperlink"/>
            <w:rFonts w:cs="Calibri"/>
          </w:rPr>
          <w:t>3.6.4.9.1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_Toc451250143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11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44" w:history="1">
        <w:r w:rsidR="00CB146C" w:rsidRPr="00075369">
          <w:rPr>
            <w:rStyle w:val="Hyperlink"/>
            <w:rFonts w:cs="Calibri"/>
          </w:rPr>
          <w:t>3.6.4.10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Local Function #10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_Toc451250144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11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2"/>
        <w:tabs>
          <w:tab w:val="left" w:pos="14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1250145" w:history="1">
        <w:r w:rsidR="00CB146C" w:rsidRPr="00075369">
          <w:rPr>
            <w:rStyle w:val="Hyperlink"/>
            <w:rFonts w:cs="Calibri"/>
          </w:rPr>
          <w:t>3.6.4.10.1</w:t>
        </w:r>
        <w:r w:rsidR="00CB146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B146C" w:rsidRPr="00075369">
          <w:rPr>
            <w:rStyle w:val="Hyperlink"/>
            <w:rFonts w:cs="Calibri"/>
          </w:rPr>
          <w:t>Description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_Toc451250145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11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1250146" w:history="1">
        <w:r w:rsidR="00CB146C" w:rsidRPr="00075369">
          <w:rPr>
            <w:rStyle w:val="Hyperlink"/>
          </w:rPr>
          <w:t>3.6.5</w:t>
        </w:r>
        <w:r w:rsidR="00CB146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B146C" w:rsidRPr="00075369">
          <w:rPr>
            <w:rStyle w:val="Hyperlink"/>
          </w:rPr>
          <w:t>Transition Functions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_Toc451250146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12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250147" w:history="1">
        <w:r w:rsidR="00CB146C" w:rsidRPr="00075369">
          <w:rPr>
            <w:rStyle w:val="Hyperlink"/>
            <w:rFonts w:ascii="Calibri" w:hAnsi="Calibri" w:cs="Calibri"/>
          </w:rPr>
          <w:t>4</w:t>
        </w:r>
        <w:r w:rsidR="00CB146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B146C" w:rsidRPr="00075369">
          <w:rPr>
            <w:rStyle w:val="Hyperlink"/>
            <w:rFonts w:ascii="Calibri" w:hAnsi="Calibri"/>
          </w:rPr>
          <w:t>Known</w:t>
        </w:r>
        <w:r w:rsidR="00CB146C" w:rsidRPr="00075369">
          <w:rPr>
            <w:rStyle w:val="Hyperlink"/>
            <w:rFonts w:ascii="Calibri" w:hAnsi="Calibri" w:cs="Calibri"/>
          </w:rPr>
          <w:t xml:space="preserve"> Limitations with Design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_Toc451250147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13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250148" w:history="1">
        <w:r w:rsidR="00CB146C" w:rsidRPr="00075369">
          <w:rPr>
            <w:rStyle w:val="Hyperlink"/>
            <w:rFonts w:ascii="Calibri" w:hAnsi="Calibri" w:cs="Calibri"/>
          </w:rPr>
          <w:t>5</w:t>
        </w:r>
        <w:r w:rsidR="00CB146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B146C" w:rsidRPr="00075369">
          <w:rPr>
            <w:rStyle w:val="Hyperlink"/>
            <w:rFonts w:ascii="Calibri" w:hAnsi="Calibri" w:cs="Calibri"/>
          </w:rPr>
          <w:t>UNIT TEST CONSIDERATION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_Toc451250148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14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250149" w:history="1">
        <w:r w:rsidR="00CB146C" w:rsidRPr="00075369">
          <w:rPr>
            <w:rStyle w:val="Hyperlink"/>
          </w:rPr>
          <w:t>Appendix A</w:t>
        </w:r>
        <w:r w:rsidR="00CB146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B146C" w:rsidRPr="00075369">
          <w:rPr>
            <w:rStyle w:val="Hyperlink"/>
          </w:rPr>
          <w:t>Abbreviations and Acronyms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_Toc451250149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15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250150" w:history="1">
        <w:r w:rsidR="00CB146C" w:rsidRPr="00075369">
          <w:rPr>
            <w:rStyle w:val="Hyperlink"/>
          </w:rPr>
          <w:t>Appendix B</w:t>
        </w:r>
        <w:r w:rsidR="00CB146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B146C" w:rsidRPr="00075369">
          <w:rPr>
            <w:rStyle w:val="Hyperlink"/>
          </w:rPr>
          <w:t>Glossary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_Toc451250150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16</w:t>
        </w:r>
        <w:r w:rsidR="00CB146C">
          <w:rPr>
            <w:webHidden/>
          </w:rPr>
          <w:fldChar w:fldCharType="end"/>
        </w:r>
      </w:hyperlink>
    </w:p>
    <w:p w:rsidR="00CB146C" w:rsidRDefault="004650D0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1250151" w:history="1">
        <w:r w:rsidR="00CB146C" w:rsidRPr="00075369">
          <w:rPr>
            <w:rStyle w:val="Hyperlink"/>
          </w:rPr>
          <w:t>Appendix C</w:t>
        </w:r>
        <w:r w:rsidR="00CB146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B146C" w:rsidRPr="00075369">
          <w:rPr>
            <w:rStyle w:val="Hyperlink"/>
          </w:rPr>
          <w:t>References</w:t>
        </w:r>
        <w:r w:rsidR="00CB146C">
          <w:rPr>
            <w:webHidden/>
          </w:rPr>
          <w:tab/>
        </w:r>
        <w:r w:rsidR="00CB146C">
          <w:rPr>
            <w:webHidden/>
          </w:rPr>
          <w:fldChar w:fldCharType="begin"/>
        </w:r>
        <w:r w:rsidR="00CB146C">
          <w:rPr>
            <w:webHidden/>
          </w:rPr>
          <w:instrText xml:space="preserve"> PAGEREF _Toc451250151 \h </w:instrText>
        </w:r>
        <w:r w:rsidR="00CB146C">
          <w:rPr>
            <w:webHidden/>
          </w:rPr>
        </w:r>
        <w:r w:rsidR="00CB146C">
          <w:rPr>
            <w:webHidden/>
          </w:rPr>
          <w:fldChar w:fldCharType="separate"/>
        </w:r>
        <w:r w:rsidR="00CB146C">
          <w:rPr>
            <w:webHidden/>
          </w:rPr>
          <w:t>17</w:t>
        </w:r>
        <w:r w:rsidR="00CB146C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2" w:name="_Toc451250105"/>
      <w:r w:rsidRPr="00A158C7">
        <w:lastRenderedPageBreak/>
        <w:t>Introduction</w:t>
      </w:r>
      <w:bookmarkEnd w:id="12"/>
    </w:p>
    <w:p w:rsidR="00063A7A" w:rsidRPr="00A158C7" w:rsidRDefault="00FE5DF5" w:rsidP="000B37D5">
      <w:pPr>
        <w:pStyle w:val="Heading2"/>
      </w:pPr>
      <w:bookmarkStart w:id="13" w:name="_Toc451250106"/>
      <w:r w:rsidRPr="00A158C7">
        <w:t>Purpose</w:t>
      </w:r>
      <w:bookmarkEnd w:id="13"/>
    </w:p>
    <w:p w:rsidR="00AE0435" w:rsidRPr="00A158C7" w:rsidRDefault="00FE5DF5" w:rsidP="000B37D5">
      <w:pPr>
        <w:pStyle w:val="Heading2"/>
      </w:pPr>
      <w:bookmarkStart w:id="14" w:name="_Toc451250107"/>
      <w:r w:rsidRPr="00A158C7">
        <w:t>Scope</w:t>
      </w:r>
      <w:bookmarkEnd w:id="14"/>
    </w:p>
    <w:p w:rsidR="00F95E33" w:rsidRPr="00A158C7" w:rsidRDefault="00F95E33" w:rsidP="00E16D14"/>
    <w:p w:rsidR="00312179" w:rsidRDefault="001B2964" w:rsidP="00EF69B9">
      <w:pPr>
        <w:pStyle w:val="Heading1"/>
      </w:pPr>
      <w:bookmarkStart w:id="15" w:name="_Toc406065228"/>
      <w:bookmarkStart w:id="16" w:name="_Toc451250108"/>
      <w:bookmarkEnd w:id="0"/>
      <w:bookmarkEnd w:id="1"/>
      <w:bookmarkEnd w:id="2"/>
      <w:bookmarkEnd w:id="3"/>
      <w:bookmarkEnd w:id="4"/>
      <w:r>
        <w:rPr>
          <w:rFonts w:ascii="Calibri" w:hAnsi="Calibri" w:cs="Calibri"/>
        </w:rPr>
        <w:lastRenderedPageBreak/>
        <w:t>PSASH</w:t>
      </w:r>
      <w:r w:rsidR="00D229A6">
        <w:t xml:space="preserve"> </w:t>
      </w:r>
      <w:r w:rsidR="00D229A6" w:rsidRPr="00AA38E8">
        <w:t>High-Level Description</w:t>
      </w:r>
      <w:bookmarkEnd w:id="15"/>
      <w:bookmarkEnd w:id="16"/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7" w:name="_Toc406065229"/>
      <w:bookmarkStart w:id="18" w:name="_Toc451250109"/>
      <w:r w:rsidRPr="00AA38E8">
        <w:rPr>
          <w:rFonts w:ascii="Calibri" w:hAnsi="Calibri" w:cs="Calibri"/>
        </w:rPr>
        <w:lastRenderedPageBreak/>
        <w:t>Design details of software module</w:t>
      </w:r>
      <w:bookmarkEnd w:id="17"/>
      <w:bookmarkEnd w:id="18"/>
    </w:p>
    <w:p w:rsidR="00D229A6" w:rsidRPr="00D953C4" w:rsidRDefault="00EF69B9" w:rsidP="00D229A6">
      <w:pPr>
        <w:rPr>
          <w:rFonts w:cs="Calibri"/>
          <w:i/>
        </w:rPr>
      </w:pPr>
      <w:bookmarkStart w:id="19" w:name="_Toc406065230"/>
      <w:r>
        <w:rPr>
          <w:rFonts w:cs="Calibri"/>
          <w:i/>
        </w:rPr>
        <w:t>Refer FDD.</w:t>
      </w:r>
    </w:p>
    <w:p w:rsidR="00D229A6" w:rsidRPr="00686024" w:rsidRDefault="00D229A6" w:rsidP="00224E93">
      <w:pPr>
        <w:pStyle w:val="Heading2"/>
        <w:rPr>
          <w:rFonts w:ascii="Calibri" w:hAnsi="Calibri"/>
        </w:rPr>
      </w:pPr>
      <w:bookmarkStart w:id="20" w:name="_Toc451250110"/>
      <w:r w:rsidRPr="00686024">
        <w:t>Graphical represen</w:t>
      </w:r>
      <w:r w:rsidRPr="00686024">
        <w:rPr>
          <w:rFonts w:ascii="Calibri" w:hAnsi="Calibri"/>
        </w:rPr>
        <w:t xml:space="preserve">tation of </w:t>
      </w:r>
      <w:bookmarkEnd w:id="19"/>
      <w:r w:rsidR="002B094F" w:rsidRPr="00686024">
        <w:rPr>
          <w:rFonts w:ascii="Calibri" w:hAnsi="Calibri"/>
        </w:rPr>
        <w:fldChar w:fldCharType="begin"/>
      </w:r>
      <w:r w:rsidR="002B094F" w:rsidRPr="00686024">
        <w:rPr>
          <w:rFonts w:ascii="Calibri" w:hAnsi="Calibri"/>
        </w:rPr>
        <w:instrText xml:space="preserve"> DOCPROPERTY  "Document Version"  \* MERGEFORMAT </w:instrText>
      </w:r>
      <w:r w:rsidR="002B094F" w:rsidRPr="00686024">
        <w:rPr>
          <w:rFonts w:ascii="Calibri" w:hAnsi="Calibri"/>
        </w:rPr>
        <w:fldChar w:fldCharType="separate"/>
      </w:r>
      <w:r w:rsidR="001B2964">
        <w:rPr>
          <w:rFonts w:ascii="Calibri" w:hAnsi="Calibri"/>
        </w:rPr>
        <w:t>PSASH</w:t>
      </w:r>
      <w:bookmarkEnd w:id="20"/>
      <w:r w:rsidR="002B094F" w:rsidRPr="00686024">
        <w:rPr>
          <w:rFonts w:ascii="Calibri" w:hAnsi="Calibri"/>
        </w:rPr>
        <w:fldChar w:fldCharType="end"/>
      </w:r>
    </w:p>
    <w:p w:rsidR="00224E93" w:rsidRPr="00224E93" w:rsidRDefault="00D81881" w:rsidP="00224E93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221841DD" wp14:editId="77EAB1D2">
            <wp:extent cx="3230880" cy="2156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1" w:name="_Toc406065231"/>
      <w:bookmarkStart w:id="22" w:name="_Toc451250111"/>
      <w:r w:rsidRPr="002D6391">
        <w:rPr>
          <w:rFonts w:ascii="Calibri" w:hAnsi="Calibri" w:cs="Calibri"/>
        </w:rPr>
        <w:t>Data Flow Diagram</w:t>
      </w:r>
      <w:bookmarkEnd w:id="21"/>
      <w:bookmarkEnd w:id="22"/>
    </w:p>
    <w:p w:rsidR="00D229A6" w:rsidRPr="002B094F" w:rsidRDefault="00EF69B9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D229A6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23" w:name="_Toc375924736"/>
      <w:bookmarkStart w:id="24" w:name="_Toc406065232"/>
      <w:bookmarkStart w:id="25" w:name="_Toc451250112"/>
      <w:r w:rsidRPr="002D6391">
        <w:rPr>
          <w:rFonts w:ascii="Calibri" w:hAnsi="Calibri" w:cs="Calibri"/>
        </w:rPr>
        <w:t xml:space="preserve">Module </w:t>
      </w:r>
      <w:r w:rsidRPr="002B094F">
        <w:rPr>
          <w:rFonts w:ascii="Calibri" w:hAnsi="Calibri" w:cs="Calibri"/>
        </w:rPr>
        <w:t>level</w:t>
      </w:r>
      <w:r w:rsidRPr="002D6391">
        <w:rPr>
          <w:rFonts w:ascii="Calibri" w:hAnsi="Calibri" w:cs="Calibri"/>
        </w:rPr>
        <w:t xml:space="preserve"> DFD</w:t>
      </w:r>
      <w:bookmarkEnd w:id="23"/>
      <w:bookmarkEnd w:id="24"/>
      <w:bookmarkEnd w:id="25"/>
    </w:p>
    <w:p w:rsidR="00D229A6" w:rsidRPr="00A32585" w:rsidRDefault="00D229A6" w:rsidP="00D229A6">
      <w:pPr>
        <w:pStyle w:val="Heading3"/>
        <w:ind w:left="562" w:hanging="562"/>
        <w:rPr>
          <w:rFonts w:ascii="Calibri" w:hAnsi="Calibri" w:cs="Calibri"/>
        </w:rPr>
      </w:pPr>
      <w:bookmarkStart w:id="26" w:name="_Toc375924737"/>
      <w:bookmarkStart w:id="27" w:name="_Toc406065233"/>
      <w:bookmarkStart w:id="28" w:name="_Toc451250113"/>
      <w:r w:rsidRPr="00A32585">
        <w:rPr>
          <w:rFonts w:ascii="Calibri" w:hAnsi="Calibri" w:cs="Calibri"/>
        </w:rPr>
        <w:t>Sub-</w:t>
      </w:r>
      <w:r w:rsidRPr="002B094F">
        <w:rPr>
          <w:rFonts w:ascii="Calibri" w:hAnsi="Calibri" w:cs="Calibri"/>
        </w:rPr>
        <w:t>Module</w:t>
      </w:r>
      <w:r w:rsidRPr="00A32585">
        <w:rPr>
          <w:rFonts w:ascii="Calibri" w:hAnsi="Calibri" w:cs="Calibri"/>
        </w:rPr>
        <w:t xml:space="preserve"> level DFD</w:t>
      </w:r>
      <w:bookmarkEnd w:id="26"/>
      <w:bookmarkEnd w:id="27"/>
      <w:bookmarkEnd w:id="28"/>
    </w:p>
    <w:p w:rsidR="00D229A6" w:rsidRPr="00151B09" w:rsidRDefault="002B094F" w:rsidP="00D229A6">
      <w:pPr>
        <w:pStyle w:val="Heading2"/>
        <w:rPr>
          <w:rFonts w:ascii="Calibri" w:hAnsi="Calibri" w:cs="Calibri"/>
        </w:rPr>
      </w:pPr>
      <w:bookmarkStart w:id="29" w:name="_Toc418080058"/>
      <w:bookmarkStart w:id="30" w:name="_Toc421709908"/>
      <w:bookmarkStart w:id="31" w:name="_Toc451250114"/>
      <w:r w:rsidRPr="00F21A60">
        <w:rPr>
          <w:rFonts w:ascii="Calibri" w:hAnsi="Calibri"/>
        </w:rPr>
        <w:t>Component diagram</w:t>
      </w:r>
      <w:bookmarkEnd w:id="29"/>
      <w:bookmarkEnd w:id="30"/>
      <w:bookmarkEnd w:id="31"/>
    </w:p>
    <w:p w:rsidR="00D229A6" w:rsidRDefault="00EF69B9" w:rsidP="00D229A6">
      <w:pPr>
        <w:rPr>
          <w:rFonts w:cs="Calibri"/>
          <w:i/>
        </w:rPr>
      </w:pPr>
      <w:r>
        <w:rPr>
          <w:i/>
          <w:lang w:bidi="ar-SA"/>
        </w:rPr>
        <w:t>Refer FDD</w:t>
      </w:r>
    </w:p>
    <w:p w:rsidR="002B094F" w:rsidRDefault="002B094F" w:rsidP="002B094F">
      <w:pPr>
        <w:pStyle w:val="Heading2"/>
        <w:rPr>
          <w:rFonts w:ascii="Calibri" w:hAnsi="Calibri"/>
        </w:rPr>
      </w:pPr>
      <w:bookmarkStart w:id="32" w:name="_Toc338170474"/>
      <w:bookmarkStart w:id="33" w:name="_Toc375678227"/>
      <w:bookmarkStart w:id="34" w:name="_Toc418080059"/>
      <w:bookmarkStart w:id="35" w:name="_Toc421709909"/>
      <w:bookmarkStart w:id="36" w:name="_Toc451250115"/>
      <w:r w:rsidRPr="00700D41">
        <w:rPr>
          <w:rFonts w:ascii="Calibri" w:hAnsi="Calibri"/>
        </w:rPr>
        <w:t>Variable Data Dictionary</w:t>
      </w:r>
      <w:bookmarkEnd w:id="32"/>
      <w:bookmarkEnd w:id="33"/>
      <w:bookmarkEnd w:id="34"/>
      <w:bookmarkEnd w:id="35"/>
      <w:bookmarkEnd w:id="36"/>
    </w:p>
    <w:p w:rsidR="002B094F" w:rsidRDefault="002B094F" w:rsidP="002B094F">
      <w:pPr>
        <w:pStyle w:val="Heading3"/>
        <w:ind w:left="562" w:hanging="562"/>
        <w:rPr>
          <w:rFonts w:ascii="Calibri" w:hAnsi="Calibri" w:cs="Calibri"/>
        </w:rPr>
      </w:pPr>
      <w:bookmarkStart w:id="37" w:name="_Toc338170477"/>
      <w:bookmarkStart w:id="38" w:name="_Toc418080060"/>
      <w:bookmarkStart w:id="39" w:name="_Toc421709910"/>
      <w:bookmarkStart w:id="40" w:name="_Toc451250116"/>
      <w:r w:rsidRPr="00700D41">
        <w:rPr>
          <w:rFonts w:ascii="Calibri" w:hAnsi="Calibri" w:cs="Calibri"/>
        </w:rPr>
        <w:t>User defined ‘</w:t>
      </w:r>
      <w:proofErr w:type="spellStart"/>
      <w:r w:rsidRPr="00700D41">
        <w:rPr>
          <w:rFonts w:ascii="Calibri" w:hAnsi="Calibri" w:cs="Calibri"/>
        </w:rPr>
        <w:t>typedef</w:t>
      </w:r>
      <w:proofErr w:type="spellEnd"/>
      <w:r w:rsidRPr="00700D41">
        <w:rPr>
          <w:rFonts w:ascii="Calibri" w:hAnsi="Calibri" w:cs="Calibri"/>
        </w:rPr>
        <w:t>’ definition/declaration</w:t>
      </w:r>
      <w:bookmarkStart w:id="41" w:name="OLE_LINK7"/>
      <w:bookmarkStart w:id="42" w:name="OLE_LINK8"/>
      <w:bookmarkEnd w:id="37"/>
      <w:bookmarkEnd w:id="38"/>
      <w:bookmarkEnd w:id="39"/>
      <w:bookmarkEnd w:id="40"/>
    </w:p>
    <w:p w:rsidR="002B094F" w:rsidRPr="002B094F" w:rsidRDefault="004119D8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Pr="002B094F" w:rsidRDefault="002B094F" w:rsidP="002B094F">
      <w:pPr>
        <w:pStyle w:val="Heading3"/>
        <w:ind w:left="562" w:hanging="562"/>
        <w:rPr>
          <w:rFonts w:ascii="Calibri" w:hAnsi="Calibri" w:cs="Calibri"/>
        </w:rPr>
      </w:pPr>
      <w:bookmarkStart w:id="43" w:name="_Toc338170478"/>
      <w:bookmarkStart w:id="44" w:name="_Toc418080061"/>
      <w:bookmarkStart w:id="45" w:name="_Toc421709911"/>
      <w:bookmarkStart w:id="46" w:name="_Toc451250117"/>
      <w:bookmarkEnd w:id="41"/>
      <w:bookmarkEnd w:id="42"/>
      <w:r w:rsidRPr="0048012A">
        <w:rPr>
          <w:rFonts w:ascii="Calibri" w:hAnsi="Calibri" w:cs="Calibri"/>
        </w:rPr>
        <w:t>Variable definition for enumerated types</w:t>
      </w:r>
      <w:bookmarkEnd w:id="43"/>
      <w:bookmarkEnd w:id="44"/>
      <w:bookmarkEnd w:id="45"/>
      <w:bookmarkEnd w:id="46"/>
    </w:p>
    <w:p w:rsidR="002B094F" w:rsidRDefault="004119D8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Pr="00146D1C" w:rsidRDefault="002B094F" w:rsidP="002B094F">
      <w:pPr>
        <w:pStyle w:val="Heading2"/>
        <w:spacing w:after="60"/>
        <w:rPr>
          <w:rFonts w:ascii="Calibri" w:hAnsi="Calibri"/>
        </w:rPr>
      </w:pPr>
      <w:bookmarkStart w:id="47" w:name="_Toc338170479"/>
      <w:bookmarkStart w:id="48" w:name="_Toc375678228"/>
      <w:bookmarkStart w:id="49" w:name="_Toc418080062"/>
      <w:bookmarkStart w:id="50" w:name="_Toc421709912"/>
      <w:bookmarkStart w:id="51" w:name="_Toc451250118"/>
      <w:r w:rsidRPr="00146D1C">
        <w:rPr>
          <w:rFonts w:ascii="Calibri" w:hAnsi="Calibri"/>
        </w:rPr>
        <w:t>Constant Data Dictionary</w:t>
      </w:r>
      <w:bookmarkEnd w:id="47"/>
      <w:bookmarkEnd w:id="48"/>
      <w:bookmarkEnd w:id="49"/>
      <w:bookmarkEnd w:id="50"/>
      <w:bookmarkEnd w:id="51"/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52" w:name="_Toc338170481"/>
      <w:bookmarkStart w:id="53" w:name="_Toc418080063"/>
      <w:bookmarkStart w:id="54" w:name="_Toc421709913"/>
      <w:bookmarkStart w:id="55" w:name="_Toc451250119"/>
      <w:r w:rsidRPr="002E3F2E">
        <w:rPr>
          <w:rFonts w:ascii="Calibri" w:hAnsi="Calibri" w:cs="Calibri"/>
        </w:rPr>
        <w:t>Program</w:t>
      </w:r>
      <w:r w:rsidRPr="00987B4A">
        <w:rPr>
          <w:rFonts w:ascii="Calibri" w:hAnsi="Calibri"/>
        </w:rPr>
        <w:t xml:space="preserve"> Constants</w:t>
      </w:r>
      <w:bookmarkEnd w:id="52"/>
      <w:bookmarkEnd w:id="53"/>
      <w:bookmarkEnd w:id="54"/>
      <w:bookmarkEnd w:id="55"/>
    </w:p>
    <w:p w:rsidR="00D81881" w:rsidRPr="00D81881" w:rsidRDefault="002B094F" w:rsidP="00D81881">
      <w:pPr>
        <w:pStyle w:val="Heading4"/>
        <w:rPr>
          <w:rFonts w:ascii="Calibri" w:hAnsi="Calibri"/>
        </w:rPr>
      </w:pPr>
      <w:bookmarkStart w:id="56" w:name="_Toc418080064"/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  <w:bookmarkEnd w:id="56"/>
    </w:p>
    <w:tbl>
      <w:tblPr>
        <w:tblW w:w="748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170"/>
        <w:gridCol w:w="1260"/>
        <w:gridCol w:w="1170"/>
      </w:tblGrid>
      <w:tr w:rsidR="006549B7" w:rsidRPr="00AA38E8" w:rsidTr="001B296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49B7" w:rsidRPr="00AA38E8" w:rsidRDefault="006549B7" w:rsidP="001B296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49B7" w:rsidRPr="00AA38E8" w:rsidRDefault="006549B7" w:rsidP="001B296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49B7" w:rsidRPr="00AA38E8" w:rsidRDefault="006549B7" w:rsidP="001B296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49B7" w:rsidRPr="00AA38E8" w:rsidRDefault="006549B7" w:rsidP="001B296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6549B7" w:rsidRPr="00AA38E8" w:rsidTr="001B296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9B7" w:rsidRPr="003162BA" w:rsidRDefault="006549B7" w:rsidP="001B296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9B7" w:rsidDel="003162BA" w:rsidRDefault="006549B7" w:rsidP="001B296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9B7" w:rsidRDefault="006549B7" w:rsidP="001B2964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9B7" w:rsidRDefault="006549B7" w:rsidP="001B2964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</w:p>
        </w:tc>
      </w:tr>
      <w:tr w:rsidR="006549B7" w:rsidRPr="00AA38E8" w:rsidTr="001B296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9B7" w:rsidRPr="003162BA" w:rsidRDefault="006549B7" w:rsidP="006549B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9B7" w:rsidDel="003162BA" w:rsidRDefault="006549B7" w:rsidP="001B296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9B7" w:rsidRDefault="006549B7" w:rsidP="001B2964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9B7" w:rsidRDefault="006549B7" w:rsidP="006549B7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57" w:name="_Ref196624734"/>
      <w:bookmarkStart w:id="58" w:name="_Toc418080065"/>
      <w:r w:rsidRPr="002518E0">
        <w:rPr>
          <w:rFonts w:ascii="Calibri" w:hAnsi="Calibri"/>
        </w:rPr>
        <w:t>Global</w:t>
      </w:r>
      <w:r w:rsidRPr="00987B4A">
        <w:rPr>
          <w:rFonts w:ascii="Calibri" w:hAnsi="Calibri"/>
        </w:rPr>
        <w:t xml:space="preserve"> Constants</w:t>
      </w:r>
      <w:bookmarkEnd w:id="57"/>
      <w:bookmarkEnd w:id="58"/>
    </w:p>
    <w:p w:rsidR="002B094F" w:rsidRDefault="006549B7" w:rsidP="002B094F">
      <w:pPr>
        <w:rPr>
          <w:lang w:bidi="ar-SA"/>
        </w:rPr>
      </w:pPr>
      <w:r>
        <w:rPr>
          <w:rFonts w:cs="Calibri"/>
        </w:rPr>
        <w:t>Refer .m file</w:t>
      </w:r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59" w:name="_Ref196642567"/>
      <w:bookmarkStart w:id="60" w:name="_Toc338170482"/>
      <w:bookmarkStart w:id="61" w:name="_Toc418080066"/>
      <w:bookmarkStart w:id="62" w:name="_Toc421709914"/>
      <w:bookmarkStart w:id="63" w:name="_Toc451250120"/>
      <w:r w:rsidRPr="002E3F2E">
        <w:rPr>
          <w:rFonts w:ascii="Calibri" w:hAnsi="Calibri" w:cs="Calibri"/>
        </w:rPr>
        <w:t>Module</w:t>
      </w:r>
      <w:r w:rsidRPr="00987B4A">
        <w:rPr>
          <w:rFonts w:ascii="Calibri" w:hAnsi="Calibri"/>
        </w:rPr>
        <w:t xml:space="preserve"> Specific Lookup Tables</w:t>
      </w:r>
      <w:bookmarkEnd w:id="59"/>
      <w:bookmarkEnd w:id="60"/>
      <w:bookmarkEnd w:id="61"/>
      <w:bookmarkEnd w:id="62"/>
      <w:bookmarkEnd w:id="63"/>
    </w:p>
    <w:p w:rsidR="002518E0" w:rsidRPr="0048012A" w:rsidRDefault="006549B7" w:rsidP="002518E0">
      <w:pPr>
        <w:pStyle w:val="BodyText"/>
        <w:rPr>
          <w:rFonts w:cs="Calibri"/>
          <w:sz w:val="20"/>
          <w:szCs w:val="20"/>
        </w:rPr>
      </w:pPr>
      <w:r>
        <w:rPr>
          <w:rFonts w:ascii="Calibri" w:hAnsi="Calibri" w:cs="Calibri"/>
          <w:sz w:val="20"/>
        </w:rPr>
        <w:t>None</w:t>
      </w:r>
      <w:r w:rsidR="002B094F" w:rsidRPr="0048012A">
        <w:rPr>
          <w:rFonts w:ascii="Calibri" w:hAnsi="Calibri" w:cs="Calibri"/>
          <w:sz w:val="20"/>
        </w:rPr>
        <w:t xml:space="preserve"> </w:t>
      </w:r>
    </w:p>
    <w:p w:rsidR="002B094F" w:rsidRPr="0048012A" w:rsidRDefault="002B094F" w:rsidP="002B094F">
      <w:pPr>
        <w:pStyle w:val="Heading2"/>
        <w:spacing w:after="60"/>
        <w:rPr>
          <w:rFonts w:ascii="Calibri" w:hAnsi="Calibri"/>
        </w:rPr>
      </w:pPr>
      <w:bookmarkStart w:id="64" w:name="_Ref87065593"/>
      <w:bookmarkStart w:id="65" w:name="_Toc338170483"/>
      <w:bookmarkStart w:id="66" w:name="_Toc375678229"/>
      <w:bookmarkStart w:id="67" w:name="_Toc418080067"/>
      <w:bookmarkStart w:id="68" w:name="_Toc421709915"/>
      <w:bookmarkStart w:id="69" w:name="_Toc451250121"/>
      <w:r w:rsidRPr="0048012A">
        <w:rPr>
          <w:rFonts w:ascii="Calibri" w:hAnsi="Calibri"/>
        </w:rPr>
        <w:t>Software Module Implementation</w:t>
      </w:r>
      <w:bookmarkEnd w:id="64"/>
      <w:bookmarkEnd w:id="65"/>
      <w:bookmarkEnd w:id="66"/>
      <w:bookmarkEnd w:id="67"/>
      <w:bookmarkEnd w:id="68"/>
      <w:bookmarkEnd w:id="69"/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70" w:name="_Toc338170484"/>
      <w:bookmarkStart w:id="71" w:name="_Toc418080068"/>
      <w:bookmarkStart w:id="72" w:name="_Toc421709916"/>
      <w:bookmarkStart w:id="73" w:name="_Toc451250122"/>
      <w:r w:rsidRPr="002E3F2E">
        <w:rPr>
          <w:rFonts w:ascii="Calibri" w:hAnsi="Calibri" w:cs="Calibri"/>
        </w:rPr>
        <w:t>Sub</w:t>
      </w:r>
      <w:r w:rsidRPr="00987B4A">
        <w:rPr>
          <w:rFonts w:ascii="Calibri" w:hAnsi="Calibri"/>
        </w:rPr>
        <w:t>-Module Functions</w:t>
      </w:r>
      <w:bookmarkEnd w:id="70"/>
      <w:bookmarkEnd w:id="71"/>
      <w:bookmarkEnd w:id="72"/>
      <w:bookmarkEnd w:id="73"/>
    </w:p>
    <w:p w:rsidR="002B094F" w:rsidRDefault="002B094F" w:rsidP="004C4D69">
      <w:pPr>
        <w:pStyle w:val="Heading4"/>
        <w:rPr>
          <w:rFonts w:ascii="Calibri" w:hAnsi="Calibri"/>
        </w:rPr>
      </w:pPr>
      <w:bookmarkStart w:id="74" w:name="_Toc418080069"/>
      <w:r w:rsidRPr="002E3F2E">
        <w:t>Initialization</w:t>
      </w:r>
      <w:r w:rsidRPr="00987B4A">
        <w:rPr>
          <w:rFonts w:ascii="Calibri" w:hAnsi="Calibri"/>
        </w:rPr>
        <w:t xml:space="preserve"> sub-module {</w:t>
      </w:r>
      <w:r w:rsidR="001B2964">
        <w:rPr>
          <w:rFonts w:ascii="Calibri" w:hAnsi="Calibri"/>
        </w:rPr>
        <w:t>PSASH</w:t>
      </w:r>
      <w:r w:rsidR="004C4D69" w:rsidRPr="004C4D69">
        <w:rPr>
          <w:rFonts w:ascii="Calibri" w:hAnsi="Calibri"/>
        </w:rPr>
        <w:t>_</w:t>
      </w:r>
      <w:proofErr w:type="gramStart"/>
      <w:r w:rsidR="004C4D69" w:rsidRPr="004C4D69">
        <w:rPr>
          <w:rFonts w:ascii="Calibri" w:hAnsi="Calibri"/>
        </w:rPr>
        <w:t>Init1</w:t>
      </w:r>
      <w:r w:rsidRPr="00987B4A">
        <w:rPr>
          <w:rFonts w:ascii="Calibri" w:hAnsi="Calibri"/>
        </w:rPr>
        <w:t>(</w:t>
      </w:r>
      <w:proofErr w:type="gramEnd"/>
      <w:r w:rsidRPr="00987B4A">
        <w:rPr>
          <w:rFonts w:ascii="Calibri" w:hAnsi="Calibri"/>
        </w:rPr>
        <w:t>)}</w:t>
      </w:r>
      <w:bookmarkEnd w:id="74"/>
    </w:p>
    <w:p w:rsidR="002B094F" w:rsidRPr="004C4D69" w:rsidRDefault="004C4D69" w:rsidP="004C4D69">
      <w:pPr>
        <w:rPr>
          <w:lang w:bidi="ar-SA"/>
        </w:rPr>
      </w:pPr>
      <w:r>
        <w:rPr>
          <w:lang w:bidi="ar-SA"/>
        </w:rPr>
        <w:t>Refer FDD for the functionality.</w:t>
      </w:r>
    </w:p>
    <w:p w:rsidR="002B094F" w:rsidRPr="00987B4A" w:rsidRDefault="002B094F" w:rsidP="004C4D69">
      <w:pPr>
        <w:pStyle w:val="Heading4"/>
        <w:rPr>
          <w:rFonts w:ascii="Calibri" w:hAnsi="Calibri"/>
        </w:rPr>
      </w:pPr>
      <w:bookmarkStart w:id="75" w:name="_Toc418080070"/>
      <w:r w:rsidRPr="002E3F2E">
        <w:t>Periodic</w:t>
      </w:r>
      <w:r w:rsidRPr="00987B4A">
        <w:rPr>
          <w:rFonts w:ascii="Calibri" w:hAnsi="Calibri"/>
        </w:rPr>
        <w:t xml:space="preserve"> sub-module {</w:t>
      </w:r>
      <w:r w:rsidR="001B2964">
        <w:rPr>
          <w:rFonts w:ascii="Calibri" w:hAnsi="Calibri"/>
        </w:rPr>
        <w:t>PSASH</w:t>
      </w:r>
      <w:r w:rsidR="004C4D69" w:rsidRPr="004C4D69">
        <w:rPr>
          <w:rFonts w:ascii="Calibri" w:hAnsi="Calibri"/>
        </w:rPr>
        <w:t xml:space="preserve">_Per1 </w:t>
      </w:r>
      <w:r w:rsidRPr="00987B4A">
        <w:rPr>
          <w:rFonts w:ascii="Calibri" w:hAnsi="Calibri"/>
        </w:rPr>
        <w:t>()}</w:t>
      </w:r>
      <w:bookmarkEnd w:id="75"/>
    </w:p>
    <w:p w:rsidR="00342A8C" w:rsidRDefault="004C4D69" w:rsidP="00D81881">
      <w:pPr>
        <w:rPr>
          <w:lang w:bidi="ar-SA"/>
        </w:rPr>
      </w:pPr>
      <w:r>
        <w:rPr>
          <w:lang w:bidi="ar-SA"/>
        </w:rPr>
        <w:t>Refer FDD for the functionality.</w:t>
      </w:r>
      <w:r w:rsidR="00342A8C">
        <w:rPr>
          <w:lang w:bidi="ar-SA"/>
        </w:rPr>
        <w:t xml:space="preserve"> </w:t>
      </w:r>
    </w:p>
    <w:p w:rsidR="007A4497" w:rsidRDefault="007A4497" w:rsidP="00D81881">
      <w:pPr>
        <w:rPr>
          <w:lang w:bidi="ar-SA"/>
        </w:rPr>
      </w:pPr>
      <w:r>
        <w:rPr>
          <w:lang w:bidi="ar-SA"/>
        </w:rPr>
        <w:t xml:space="preserve">Following deviations are done in the SW implementation: </w:t>
      </w:r>
    </w:p>
    <w:p w:rsidR="007A4497" w:rsidRDefault="0023474D" w:rsidP="007A4497">
      <w:pPr>
        <w:pStyle w:val="ListParagraph"/>
        <w:numPr>
          <w:ilvl w:val="0"/>
          <w:numId w:val="16"/>
        </w:numPr>
        <w:rPr>
          <w:lang w:bidi="ar-SA"/>
        </w:rPr>
      </w:pPr>
      <w:r>
        <w:rPr>
          <w:lang w:bidi="ar-SA"/>
        </w:rPr>
        <w:t>In FDD,</w:t>
      </w:r>
      <w:r w:rsidRPr="0023474D">
        <w:rPr>
          <w:lang w:bidi="ar-SA"/>
        </w:rPr>
        <w:t xml:space="preserve"> </w:t>
      </w:r>
      <w:r w:rsidRPr="007A4497">
        <w:rPr>
          <w:lang w:bidi="ar-SA"/>
        </w:rPr>
        <w:t>'</w:t>
      </w:r>
      <w:proofErr w:type="spellStart"/>
      <w:r w:rsidRPr="007A4497">
        <w:rPr>
          <w:lang w:bidi="ar-SA"/>
        </w:rPr>
        <w:t>PSASH_ApaEnaRgln_Cnt_M_lgc</w:t>
      </w:r>
      <w:proofErr w:type="spellEnd"/>
      <w:r w:rsidRPr="007A4497">
        <w:rPr>
          <w:lang w:bidi="ar-SA"/>
        </w:rPr>
        <w:t>'</w:t>
      </w:r>
      <w:r>
        <w:rPr>
          <w:lang w:bidi="ar-SA"/>
        </w:rPr>
        <w:t xml:space="preserve"> flag is set within ‘PSASH_CONTROL_PROGRESS entry' sub block.</w:t>
      </w:r>
      <w:r w:rsidRPr="007A4497">
        <w:rPr>
          <w:lang w:bidi="ar-SA"/>
        </w:rPr>
        <w:t xml:space="preserve"> </w:t>
      </w:r>
      <w:r>
        <w:rPr>
          <w:lang w:bidi="ar-SA"/>
        </w:rPr>
        <w:t xml:space="preserve"> </w:t>
      </w:r>
      <w:r w:rsidR="007A4497" w:rsidRPr="007A4497">
        <w:rPr>
          <w:lang w:bidi="ar-SA"/>
        </w:rPr>
        <w:t>In</w:t>
      </w:r>
      <w:r>
        <w:rPr>
          <w:lang w:bidi="ar-SA"/>
        </w:rPr>
        <w:t xml:space="preserve"> SW implementation</w:t>
      </w:r>
      <w:r w:rsidR="007A4497" w:rsidRPr="007A4497">
        <w:rPr>
          <w:lang w:bidi="ar-SA"/>
        </w:rPr>
        <w:t>, '</w:t>
      </w:r>
      <w:proofErr w:type="spellStart"/>
      <w:r w:rsidR="007A4497" w:rsidRPr="007A4497">
        <w:rPr>
          <w:lang w:bidi="ar-SA"/>
        </w:rPr>
        <w:t>PSASH_ApaEnaRgln_Cnt_M_lgc</w:t>
      </w:r>
      <w:proofErr w:type="spellEnd"/>
      <w:r w:rsidR="007A4497" w:rsidRPr="007A4497">
        <w:rPr>
          <w:lang w:bidi="ar-SA"/>
        </w:rPr>
        <w:t xml:space="preserve">' </w:t>
      </w:r>
      <w:r w:rsidR="007A4497">
        <w:rPr>
          <w:lang w:bidi="ar-SA"/>
        </w:rPr>
        <w:t xml:space="preserve">is set </w:t>
      </w:r>
      <w:r w:rsidR="007A4497" w:rsidRPr="007A4497">
        <w:rPr>
          <w:lang w:bidi="ar-SA"/>
        </w:rPr>
        <w:t>to TRUE</w:t>
      </w:r>
      <w:r w:rsidR="007A4497">
        <w:rPr>
          <w:lang w:bidi="ar-SA"/>
        </w:rPr>
        <w:t xml:space="preserve"> in main periodic function.</w:t>
      </w:r>
      <w:ins w:id="76" w:author="Windows User" w:date="2016-05-20T14:06:00Z">
        <w:r w:rsidR="00BF0610">
          <w:rPr>
            <w:lang w:bidi="ar-SA"/>
          </w:rPr>
          <w:t xml:space="preserve"> Entire logic corresponds to </w:t>
        </w:r>
      </w:ins>
      <w:ins w:id="77" w:author="Windows User" w:date="2016-05-20T14:43:00Z">
        <w:r w:rsidR="00E85BAD" w:rsidRPr="007A4497">
          <w:rPr>
            <w:lang w:bidi="ar-SA"/>
          </w:rPr>
          <w:t>'</w:t>
        </w:r>
        <w:proofErr w:type="spellStart"/>
        <w:r w:rsidR="00E85BAD" w:rsidRPr="007A4497">
          <w:rPr>
            <w:lang w:bidi="ar-SA"/>
          </w:rPr>
          <w:t>PSASH_ApaEnaRgln_Cnt_M_lgc</w:t>
        </w:r>
        <w:proofErr w:type="spellEnd"/>
        <w:r w:rsidR="00E85BAD" w:rsidRPr="007A4497">
          <w:rPr>
            <w:lang w:bidi="ar-SA"/>
          </w:rPr>
          <w:t>'</w:t>
        </w:r>
        <w:r w:rsidR="00E85BAD">
          <w:rPr>
            <w:lang w:bidi="ar-SA"/>
          </w:rPr>
          <w:t xml:space="preserve"> in FDD need to be updated to be in line with SW implementation.</w:t>
        </w:r>
      </w:ins>
    </w:p>
    <w:p w:rsidR="007A4497" w:rsidRDefault="007A4497" w:rsidP="007A4497">
      <w:pPr>
        <w:pStyle w:val="ListParagraph"/>
        <w:numPr>
          <w:ilvl w:val="0"/>
          <w:numId w:val="16"/>
        </w:numPr>
        <w:rPr>
          <w:lang w:bidi="ar-SA"/>
        </w:rPr>
      </w:pPr>
      <w:r>
        <w:rPr>
          <w:lang w:bidi="ar-SA"/>
        </w:rPr>
        <w:t xml:space="preserve"> In ‘</w:t>
      </w:r>
      <w:r w:rsidRPr="007A4497">
        <w:rPr>
          <w:lang w:bidi="ar-SA"/>
        </w:rPr>
        <w:t xml:space="preserve">Determine </w:t>
      </w:r>
      <w:proofErr w:type="spellStart"/>
      <w:r w:rsidRPr="007A4497">
        <w:rPr>
          <w:lang w:bidi="ar-SA"/>
        </w:rPr>
        <w:t>Apa</w:t>
      </w:r>
      <w:proofErr w:type="spellEnd"/>
      <w:r w:rsidRPr="007A4497">
        <w:rPr>
          <w:lang w:bidi="ar-SA"/>
        </w:rPr>
        <w:t xml:space="preserve"> Allowed</w:t>
      </w:r>
      <w:r>
        <w:rPr>
          <w:lang w:bidi="ar-SA"/>
        </w:rPr>
        <w:t xml:space="preserve">’ block, float </w:t>
      </w:r>
      <w:r w:rsidR="0017388A">
        <w:rPr>
          <w:lang w:bidi="ar-SA"/>
        </w:rPr>
        <w:t>variable ‘OutputRampMult</w:t>
      </w:r>
      <w:r>
        <w:t>_Uls_f32’ is compared to ‘</w:t>
      </w:r>
      <w:r w:rsidRPr="007A4497">
        <w:t>D_ONE_ULS_</w:t>
      </w:r>
      <w:proofErr w:type="gramStart"/>
      <w:r w:rsidRPr="007A4497">
        <w:t>F32</w:t>
      </w:r>
      <w:r>
        <w:t xml:space="preserve">’  </w:t>
      </w:r>
      <w:r>
        <w:rPr>
          <w:lang w:bidi="ar-SA"/>
        </w:rPr>
        <w:t>for</w:t>
      </w:r>
      <w:proofErr w:type="gramEnd"/>
      <w:r>
        <w:rPr>
          <w:lang w:bidi="ar-SA"/>
        </w:rPr>
        <w:t xml:space="preserve"> equality. </w:t>
      </w:r>
      <w:r w:rsidR="0017388A">
        <w:rPr>
          <w:lang w:bidi="ar-SA"/>
        </w:rPr>
        <w:t xml:space="preserve">This float equality operation is not allowed. So </w:t>
      </w:r>
      <w:r w:rsidR="0023474D">
        <w:rPr>
          <w:lang w:bidi="ar-SA"/>
        </w:rPr>
        <w:t xml:space="preserve">in SW implementation, this </w:t>
      </w:r>
      <w:r w:rsidR="0017388A">
        <w:rPr>
          <w:lang w:bidi="ar-SA"/>
        </w:rPr>
        <w:t xml:space="preserve">float variable is converted to fixed integer before comparison. </w:t>
      </w:r>
    </w:p>
    <w:p w:rsidR="0023474D" w:rsidRPr="0023474D" w:rsidRDefault="0023474D" w:rsidP="0023474D">
      <w:pPr>
        <w:pStyle w:val="ListParagraph"/>
        <w:numPr>
          <w:ilvl w:val="0"/>
          <w:numId w:val="16"/>
        </w:numPr>
        <w:rPr>
          <w:lang w:bidi="ar-SA"/>
        </w:rPr>
      </w:pPr>
      <w:r>
        <w:rPr>
          <w:lang w:bidi="ar-SA"/>
        </w:rPr>
        <w:t>‘</w:t>
      </w:r>
      <w:proofErr w:type="spellStart"/>
      <w:r w:rsidRPr="0023474D">
        <w:rPr>
          <w:lang w:bidi="ar-SA"/>
        </w:rPr>
        <w:t>SystemState_Cnt_enum</w:t>
      </w:r>
      <w:proofErr w:type="spellEnd"/>
      <w:r>
        <w:rPr>
          <w:lang w:bidi="ar-SA"/>
        </w:rPr>
        <w:t>’ range should be ‘0’ to ‘4’ and initial value should be ‘3’ in .m file</w:t>
      </w:r>
    </w:p>
    <w:p w:rsidR="0023474D" w:rsidRDefault="0023474D" w:rsidP="007A4497">
      <w:pPr>
        <w:pStyle w:val="ListParagraph"/>
        <w:numPr>
          <w:ilvl w:val="0"/>
          <w:numId w:val="16"/>
        </w:numPr>
        <w:rPr>
          <w:lang w:bidi="ar-SA"/>
        </w:rPr>
      </w:pPr>
      <w:r>
        <w:rPr>
          <w:lang w:bidi="ar-SA"/>
        </w:rPr>
        <w:t xml:space="preserve">Requirement traceability to be corrected in FDD. </w:t>
      </w:r>
    </w:p>
    <w:p w:rsidR="0017388A" w:rsidRPr="004C4D69" w:rsidRDefault="0017388A" w:rsidP="0017388A">
      <w:pPr>
        <w:rPr>
          <w:lang w:bidi="ar-SA"/>
        </w:rPr>
      </w:pPr>
      <w:r>
        <w:rPr>
          <w:lang w:bidi="ar-SA"/>
        </w:rPr>
        <w:t xml:space="preserve">Above deviations </w:t>
      </w:r>
      <w:del w:id="78" w:author="Windows User" w:date="2016-05-20T14:43:00Z">
        <w:r w:rsidDel="00E85BAD">
          <w:rPr>
            <w:lang w:bidi="ar-SA"/>
          </w:rPr>
          <w:delText xml:space="preserve">are </w:delText>
        </w:r>
      </w:del>
      <w:r>
        <w:rPr>
          <w:lang w:bidi="ar-SA"/>
        </w:rPr>
        <w:t xml:space="preserve">confirmed with FDD owner and FDD will be updated </w:t>
      </w:r>
      <w:proofErr w:type="spellStart"/>
      <w:r>
        <w:rPr>
          <w:lang w:bidi="ar-SA"/>
        </w:rPr>
        <w:t>inline</w:t>
      </w:r>
      <w:proofErr w:type="spellEnd"/>
      <w:r>
        <w:rPr>
          <w:lang w:bidi="ar-SA"/>
        </w:rPr>
        <w:t xml:space="preserve"> with current SW implementation in next FDD updates. </w:t>
      </w:r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79" w:name="_Toc418080071"/>
      <w:r>
        <w:rPr>
          <w:rFonts w:ascii="Calibri" w:hAnsi="Calibri"/>
        </w:rPr>
        <w:t xml:space="preserve">Non </w:t>
      </w:r>
      <w:r w:rsidRPr="00987B4A">
        <w:rPr>
          <w:rFonts w:ascii="Calibri" w:hAnsi="Calibri"/>
        </w:rPr>
        <w:t>Periodic sub-module {_</w:t>
      </w:r>
      <w:proofErr w:type="spellStart"/>
      <w:proofErr w:type="gramStart"/>
      <w:r>
        <w:rPr>
          <w:rFonts w:ascii="Calibri" w:hAnsi="Calibri"/>
        </w:rPr>
        <w:t>NON</w:t>
      </w:r>
      <w:r w:rsidRPr="00987B4A">
        <w:rPr>
          <w:rFonts w:ascii="Calibri" w:hAnsi="Calibri"/>
        </w:rPr>
        <w:t>Per</w:t>
      </w:r>
      <w:proofErr w:type="spellEnd"/>
      <w:r w:rsidRPr="00987B4A">
        <w:rPr>
          <w:rFonts w:ascii="Calibri" w:hAnsi="Calibri"/>
        </w:rPr>
        <w:t>(</w:t>
      </w:r>
      <w:proofErr w:type="gramEnd"/>
      <w:r w:rsidRPr="00987B4A">
        <w:rPr>
          <w:rFonts w:ascii="Calibri" w:hAnsi="Calibri"/>
        </w:rPr>
        <w:t>)}</w:t>
      </w:r>
      <w:bookmarkEnd w:id="79"/>
    </w:p>
    <w:p w:rsidR="002B094F" w:rsidRPr="00987B4A" w:rsidRDefault="004C4D69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80" w:name="_Toc382301471"/>
      <w:bookmarkStart w:id="81" w:name="_Toc383698997"/>
      <w:bookmarkStart w:id="82" w:name="_Toc418080072"/>
      <w:bookmarkStart w:id="83" w:name="_Toc421709917"/>
      <w:bookmarkStart w:id="84" w:name="_Toc451250123"/>
      <w:bookmarkEnd w:id="80"/>
      <w:bookmarkEnd w:id="81"/>
      <w:r w:rsidRPr="00987B4A">
        <w:rPr>
          <w:rFonts w:ascii="Calibri" w:hAnsi="Calibri"/>
        </w:rPr>
        <w:t>Interrupt Service Routines</w:t>
      </w:r>
      <w:bookmarkEnd w:id="82"/>
      <w:bookmarkEnd w:id="83"/>
      <w:bookmarkEnd w:id="84"/>
    </w:p>
    <w:p w:rsidR="002B094F" w:rsidRPr="00B64C5D" w:rsidRDefault="004C4D69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85" w:name="_Toc418080073"/>
      <w:bookmarkStart w:id="86" w:name="_Toc421709918"/>
      <w:bookmarkStart w:id="87" w:name="_Toc451250124"/>
      <w:r w:rsidRPr="00987B4A">
        <w:rPr>
          <w:rFonts w:ascii="Calibri" w:hAnsi="Calibri"/>
        </w:rPr>
        <w:t>_SCOMM () Functions</w:t>
      </w:r>
      <w:bookmarkEnd w:id="85"/>
      <w:bookmarkEnd w:id="86"/>
      <w:bookmarkEnd w:id="87"/>
    </w:p>
    <w:p w:rsidR="002B094F" w:rsidRPr="00B64C5D" w:rsidRDefault="004C4D69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2518E0" w:rsidRDefault="002B094F" w:rsidP="002B094F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88" w:name="_Toc338170485"/>
      <w:bookmarkStart w:id="89" w:name="_Toc418080074"/>
      <w:bookmarkStart w:id="90" w:name="_Toc421709919"/>
      <w:bookmarkStart w:id="91" w:name="_Toc451250125"/>
      <w:r w:rsidRPr="00987B4A">
        <w:rPr>
          <w:rFonts w:ascii="Calibri" w:hAnsi="Calibri"/>
        </w:rPr>
        <w:t>Module Internal (Local) Functions</w:t>
      </w:r>
      <w:bookmarkEnd w:id="88"/>
      <w:bookmarkEnd w:id="89"/>
      <w:bookmarkEnd w:id="90"/>
      <w:bookmarkEnd w:id="91"/>
    </w:p>
    <w:p w:rsidR="004C4D69" w:rsidRPr="004C4D69" w:rsidRDefault="004C4D69" w:rsidP="004C4D6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92" w:name="_Toc414440995"/>
      <w:bookmarkStart w:id="93" w:name="_Toc451250126"/>
      <w:r w:rsidRPr="004C4D69">
        <w:rPr>
          <w:rFonts w:ascii="Calibri" w:hAnsi="Calibri" w:cs="Calibri"/>
          <w:sz w:val="24"/>
          <w:szCs w:val="24"/>
        </w:rPr>
        <w:t>Local Function #1</w:t>
      </w:r>
      <w:bookmarkEnd w:id="92"/>
      <w:bookmarkEnd w:id="9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4C4D69" w:rsidRPr="00AA38E8" w:rsidTr="001B2964">
        <w:tc>
          <w:tcPr>
            <w:tcW w:w="1779" w:type="dxa"/>
          </w:tcPr>
          <w:p w:rsidR="004C4D69" w:rsidRPr="00AA38E8" w:rsidRDefault="004C4D69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4C4D69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Chk_Progs_Exit_Conds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4C4D69" w:rsidRPr="00AA38E8" w:rsidRDefault="004C4D69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4C4D69" w:rsidRPr="00AA38E8" w:rsidRDefault="004C4D69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4C4D69" w:rsidRPr="00AA38E8" w:rsidRDefault="004C4D69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4C4D69" w:rsidRPr="00AA38E8" w:rsidTr="001B2964">
        <w:tc>
          <w:tcPr>
            <w:tcW w:w="1779" w:type="dxa"/>
          </w:tcPr>
          <w:p w:rsidR="004C4D69" w:rsidRPr="00AA38E8" w:rsidRDefault="004C4D69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 xml:space="preserve">Arguments Passed </w:t>
            </w:r>
          </w:p>
        </w:tc>
        <w:tc>
          <w:tcPr>
            <w:tcW w:w="4179" w:type="dxa"/>
          </w:tcPr>
          <w:p w:rsidR="004C4D69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FaultActv_Cnt_T_lgc</w:t>
            </w:r>
            <w:proofErr w:type="spellEnd"/>
          </w:p>
        </w:tc>
        <w:tc>
          <w:tcPr>
            <w:tcW w:w="990" w:type="dxa"/>
          </w:tcPr>
          <w:p w:rsidR="004C4D69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4C4D69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4C4D69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4C4D69" w:rsidRDefault="00B93ACE" w:rsidP="004C4D69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ThrmlLmtReached_Cnt_T_lgc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4C4D69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VehSpdTooHigh_Cnt_T_lgc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4C4D69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HwActionMaxReached_Cnt_T_lgc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B93ACE" w:rsidRDefault="00B93ACE" w:rsidP="00B93ACE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ApaCmdReq_Cnt_T_lgc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B93ACE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ApaAllowed_Cnt_T_lgc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B93ACE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ApaRelaxReq_Cnt_T_lgc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B93ACE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HwPosCmdErr_Cnt_T_lgc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B93ACE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MtrStalled_Cnt_T_lgc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4C4D69" w:rsidRPr="00AA38E8" w:rsidTr="001B2964">
        <w:tc>
          <w:tcPr>
            <w:tcW w:w="1779" w:type="dxa"/>
          </w:tcPr>
          <w:p w:rsidR="004C4D69" w:rsidRPr="00AA38E8" w:rsidRDefault="004C4D69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4C4D69" w:rsidRPr="00AA38E8" w:rsidRDefault="004C4D69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990" w:type="dxa"/>
          </w:tcPr>
          <w:p w:rsidR="004C4D69" w:rsidRPr="00AA38E8" w:rsidRDefault="004C4D69" w:rsidP="001B296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4C4D69" w:rsidRPr="00AA38E8" w:rsidRDefault="004C4D69" w:rsidP="001B296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4C4D69" w:rsidRPr="00AA38E8" w:rsidRDefault="004C4D69" w:rsidP="001B2964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C4D69" w:rsidRPr="004C4D69" w:rsidRDefault="004C4D69" w:rsidP="004C4D69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94" w:name="_Toc406065269"/>
      <w:bookmarkStart w:id="95" w:name="_Toc414440996"/>
      <w:bookmarkStart w:id="96" w:name="_Toc451250127"/>
      <w:r w:rsidRPr="004C4D69">
        <w:rPr>
          <w:rFonts w:ascii="Calibri" w:hAnsi="Calibri" w:cs="Calibri"/>
          <w:sz w:val="24"/>
          <w:szCs w:val="24"/>
        </w:rPr>
        <w:t>Description</w:t>
      </w:r>
      <w:bookmarkEnd w:id="94"/>
      <w:bookmarkEnd w:id="95"/>
      <w:bookmarkEnd w:id="96"/>
    </w:p>
    <w:p w:rsidR="004C4D69" w:rsidRDefault="00B93ACE" w:rsidP="004C4D69">
      <w:pPr>
        <w:rPr>
          <w:rFonts w:cs="Calibri"/>
          <w:sz w:val="16"/>
        </w:rPr>
      </w:pPr>
      <w:r w:rsidRPr="00B93ACE">
        <w:rPr>
          <w:rFonts w:cs="Calibri"/>
          <w:sz w:val="16"/>
        </w:rPr>
        <w:t>Checks all exit paths from 'PSASH_PROGRESS entry' state</w:t>
      </w:r>
      <w:r>
        <w:rPr>
          <w:rFonts w:cs="Calibri"/>
          <w:sz w:val="16"/>
        </w:rPr>
        <w:t>.</w:t>
      </w:r>
    </w:p>
    <w:p w:rsidR="004C4D69" w:rsidRPr="004C4D69" w:rsidRDefault="004C4D69" w:rsidP="004C4D6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97" w:name="_Toc451250128"/>
      <w:r w:rsidRPr="004C4D69">
        <w:rPr>
          <w:rFonts w:ascii="Calibri" w:hAnsi="Calibri" w:cs="Calibri"/>
          <w:sz w:val="24"/>
          <w:szCs w:val="24"/>
        </w:rPr>
        <w:t>Local Function #</w:t>
      </w:r>
      <w:r>
        <w:rPr>
          <w:rFonts w:ascii="Calibri" w:hAnsi="Calibri" w:cs="Calibri"/>
          <w:sz w:val="24"/>
          <w:szCs w:val="24"/>
        </w:rPr>
        <w:t>2</w:t>
      </w:r>
      <w:bookmarkEnd w:id="9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4C4D69" w:rsidRPr="00AA38E8" w:rsidTr="001B2964">
        <w:tc>
          <w:tcPr>
            <w:tcW w:w="1779" w:type="dxa"/>
          </w:tcPr>
          <w:p w:rsidR="004C4D69" w:rsidRPr="00AA38E8" w:rsidRDefault="004C4D69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4C4D69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Chk_Available_Exit_Conds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4C4D69" w:rsidRPr="00AA38E8" w:rsidRDefault="004C4D69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4C4D69" w:rsidRPr="00AA38E8" w:rsidRDefault="004C4D69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4C4D69" w:rsidRPr="00AA38E8" w:rsidRDefault="004C4D69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ApaAllowed_Cnt_T_lgc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4C4D69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ApaCmdReq_Cnt_T_lgc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4C4D69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VehSpdTooHigh_Cnt_T_lgc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4C4D69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MtrStalled_Cnt_T_lgc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B93ACE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HwActionMinReached_Cnt_T_lgc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C7125" w:rsidRPr="00AA38E8" w:rsidTr="001B2964">
        <w:tc>
          <w:tcPr>
            <w:tcW w:w="1779" w:type="dxa"/>
          </w:tcPr>
          <w:p w:rsidR="002C7125" w:rsidRPr="00AA38E8" w:rsidRDefault="002C7125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2C7125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2C7125" w:rsidRDefault="002C7125" w:rsidP="001B296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2C7125" w:rsidRDefault="002C7125" w:rsidP="001B296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2C7125" w:rsidRDefault="002C7125" w:rsidP="001B2964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C4D69" w:rsidRPr="004C4D69" w:rsidRDefault="004C4D69" w:rsidP="004C4D69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98" w:name="_Toc451250129"/>
      <w:r w:rsidRPr="004C4D69">
        <w:rPr>
          <w:rFonts w:ascii="Calibri" w:hAnsi="Calibri" w:cs="Calibri"/>
          <w:sz w:val="24"/>
          <w:szCs w:val="24"/>
        </w:rPr>
        <w:t>Description</w:t>
      </w:r>
      <w:bookmarkEnd w:id="98"/>
    </w:p>
    <w:p w:rsidR="004C4D69" w:rsidRDefault="00B93ACE" w:rsidP="004C4D69">
      <w:pPr>
        <w:rPr>
          <w:rFonts w:cs="Calibri"/>
          <w:sz w:val="16"/>
        </w:rPr>
      </w:pPr>
      <w:r w:rsidRPr="00B93ACE">
        <w:rPr>
          <w:rFonts w:cs="Calibri"/>
          <w:sz w:val="16"/>
        </w:rPr>
        <w:t>Checks all exit paths from 'PSASH_AVAILABLE_READY /</w:t>
      </w:r>
      <w:r>
        <w:rPr>
          <w:rFonts w:cs="Calibri"/>
          <w:sz w:val="16"/>
        </w:rPr>
        <w:t xml:space="preserve"> </w:t>
      </w:r>
      <w:r w:rsidRPr="00B93ACE">
        <w:rPr>
          <w:rFonts w:cs="Calibri"/>
          <w:sz w:val="16"/>
        </w:rPr>
        <w:t>PSASH_AVAILABLE_TRANSITIONCAUSE entry' states</w:t>
      </w:r>
      <w:r w:rsidR="004C4D69" w:rsidRPr="004C4D69">
        <w:rPr>
          <w:rFonts w:cs="Calibri"/>
          <w:sz w:val="16"/>
        </w:rPr>
        <w:t xml:space="preserve">. </w:t>
      </w:r>
    </w:p>
    <w:p w:rsidR="002C7125" w:rsidRPr="004C4D69" w:rsidRDefault="002C7125" w:rsidP="002C7125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99" w:name="_Toc451250130"/>
      <w:r w:rsidRPr="004C4D69">
        <w:rPr>
          <w:rFonts w:ascii="Calibri" w:hAnsi="Calibri" w:cs="Calibri"/>
          <w:sz w:val="24"/>
          <w:szCs w:val="24"/>
        </w:rPr>
        <w:t>Local Function #</w:t>
      </w:r>
      <w:r>
        <w:rPr>
          <w:rFonts w:ascii="Calibri" w:hAnsi="Calibri" w:cs="Calibri"/>
          <w:sz w:val="24"/>
          <w:szCs w:val="24"/>
        </w:rPr>
        <w:t>3</w:t>
      </w:r>
      <w:bookmarkEnd w:id="9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2C7125" w:rsidRPr="00AA38E8" w:rsidTr="001B2964">
        <w:tc>
          <w:tcPr>
            <w:tcW w:w="1779" w:type="dxa"/>
          </w:tcPr>
          <w:p w:rsidR="002C7125" w:rsidRPr="00AA38E8" w:rsidRDefault="002C7125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2C7125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Chk_UnAvailableReady_Exit_Conds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2C7125" w:rsidRPr="00AA38E8" w:rsidRDefault="002C7125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2C7125" w:rsidRPr="00AA38E8" w:rsidRDefault="002C7125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2C7125" w:rsidRPr="00AA38E8" w:rsidRDefault="002C7125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FaultActv_Cnt_T_lgc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4C4D69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ApaEna_Cnt_T_lgc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B93ACE" w:rsidRPr="00AA38E8" w:rsidRDefault="00B93ACE" w:rsidP="002C7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ApaAllowed_Cnt_T_lgc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B93ACE" w:rsidRPr="00B93ACE" w:rsidRDefault="00B93ACE" w:rsidP="002C7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B93ACE" w:rsidRDefault="00B93ACE" w:rsidP="007A449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B93ACE" w:rsidRDefault="00B93ACE" w:rsidP="007A449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B93ACE" w:rsidRDefault="00B93ACE" w:rsidP="007A449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C7125" w:rsidRPr="004C4D69" w:rsidRDefault="002C7125" w:rsidP="002C7125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0" w:name="_Toc451250131"/>
      <w:r w:rsidRPr="004C4D69">
        <w:rPr>
          <w:rFonts w:ascii="Calibri" w:hAnsi="Calibri" w:cs="Calibri"/>
          <w:sz w:val="24"/>
          <w:szCs w:val="24"/>
        </w:rPr>
        <w:t>Description</w:t>
      </w:r>
      <w:bookmarkEnd w:id="100"/>
    </w:p>
    <w:p w:rsidR="002C7125" w:rsidRPr="009618C9" w:rsidRDefault="00B93ACE" w:rsidP="002C7125">
      <w:r w:rsidRPr="00B93ACE">
        <w:rPr>
          <w:rFonts w:cs="Calibri"/>
          <w:sz w:val="16"/>
        </w:rPr>
        <w:t>Checks all exit paths from '</w:t>
      </w:r>
      <w:proofErr w:type="spellStart"/>
      <w:r w:rsidRPr="00B93ACE">
        <w:rPr>
          <w:rFonts w:cs="Calibri"/>
          <w:sz w:val="16"/>
        </w:rPr>
        <w:t>PSASH_Unavailable_ready</w:t>
      </w:r>
      <w:proofErr w:type="spellEnd"/>
      <w:r w:rsidRPr="00B93ACE">
        <w:rPr>
          <w:rFonts w:cs="Calibri"/>
          <w:sz w:val="16"/>
        </w:rPr>
        <w:t>' state</w:t>
      </w:r>
      <w:r w:rsidR="002C7125" w:rsidRPr="004C4D69">
        <w:rPr>
          <w:rFonts w:cs="Calibri"/>
          <w:sz w:val="16"/>
        </w:rPr>
        <w:t xml:space="preserve">. </w:t>
      </w:r>
    </w:p>
    <w:p w:rsidR="002C7125" w:rsidRPr="004C4D69" w:rsidRDefault="002C7125" w:rsidP="002C7125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1" w:name="_Toc451250132"/>
      <w:r w:rsidRPr="004C4D69">
        <w:rPr>
          <w:rFonts w:ascii="Calibri" w:hAnsi="Calibri" w:cs="Calibri"/>
          <w:sz w:val="24"/>
          <w:szCs w:val="24"/>
        </w:rPr>
        <w:t>Local Function #</w:t>
      </w:r>
      <w:r>
        <w:rPr>
          <w:rFonts w:ascii="Calibri" w:hAnsi="Calibri" w:cs="Calibri"/>
          <w:sz w:val="24"/>
          <w:szCs w:val="24"/>
        </w:rPr>
        <w:t>4</w:t>
      </w:r>
      <w:bookmarkEnd w:id="10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2C7125" w:rsidRPr="00AA38E8" w:rsidTr="001B2964">
        <w:tc>
          <w:tcPr>
            <w:tcW w:w="1779" w:type="dxa"/>
          </w:tcPr>
          <w:p w:rsidR="002C7125" w:rsidRPr="00AA38E8" w:rsidRDefault="002C7125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2C7125" w:rsidRPr="00AA38E8" w:rsidRDefault="00AA51AA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A51AA">
              <w:rPr>
                <w:rFonts w:cs="Calibri"/>
                <w:sz w:val="16"/>
              </w:rPr>
              <w:t>IsVehicleSpeedAbvThd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2C7125" w:rsidRPr="00AA38E8" w:rsidRDefault="002C7125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2C7125" w:rsidRPr="00AA38E8" w:rsidRDefault="002C7125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2C7125" w:rsidRPr="00AA38E8" w:rsidRDefault="002C7125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C7125" w:rsidRPr="00AA38E8" w:rsidTr="001B2964">
        <w:tc>
          <w:tcPr>
            <w:tcW w:w="1779" w:type="dxa"/>
          </w:tcPr>
          <w:p w:rsidR="002C7125" w:rsidRPr="00AA38E8" w:rsidRDefault="002C7125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 xml:space="preserve">Arguments Passed </w:t>
            </w:r>
          </w:p>
        </w:tc>
        <w:tc>
          <w:tcPr>
            <w:tcW w:w="4179" w:type="dxa"/>
          </w:tcPr>
          <w:p w:rsidR="002C7125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r w:rsidRPr="00B93ACE">
              <w:rPr>
                <w:rFonts w:cs="Calibri"/>
                <w:sz w:val="16"/>
              </w:rPr>
              <w:t>Sig_Uls_T_f32</w:t>
            </w:r>
          </w:p>
        </w:tc>
        <w:tc>
          <w:tcPr>
            <w:tcW w:w="990" w:type="dxa"/>
          </w:tcPr>
          <w:p w:rsidR="002C7125" w:rsidRDefault="00FC1BB7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</w:t>
            </w:r>
            <w:r w:rsidR="002C7125">
              <w:rPr>
                <w:rFonts w:cs="Calibri"/>
                <w:sz w:val="16"/>
              </w:rPr>
              <w:t>loat32</w:t>
            </w:r>
          </w:p>
        </w:tc>
        <w:tc>
          <w:tcPr>
            <w:tcW w:w="990" w:type="dxa"/>
          </w:tcPr>
          <w:p w:rsidR="002C7125" w:rsidRDefault="00B93ACE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2C7125" w:rsidRDefault="00B93ACE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</w:t>
            </w:r>
          </w:p>
        </w:tc>
      </w:tr>
      <w:tr w:rsidR="002C7125" w:rsidRPr="00AA38E8" w:rsidTr="001B2964">
        <w:tc>
          <w:tcPr>
            <w:tcW w:w="1779" w:type="dxa"/>
          </w:tcPr>
          <w:p w:rsidR="002C7125" w:rsidRPr="00AA38E8" w:rsidRDefault="002C7125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C7125" w:rsidRPr="004C4D69" w:rsidRDefault="00B93ACE" w:rsidP="001B2964">
            <w:pPr>
              <w:spacing w:before="60"/>
              <w:rPr>
                <w:rFonts w:cs="Calibri"/>
                <w:sz w:val="16"/>
              </w:rPr>
            </w:pPr>
            <w:r w:rsidRPr="00B93ACE">
              <w:rPr>
                <w:rFonts w:cs="Calibri"/>
                <w:sz w:val="16"/>
              </w:rPr>
              <w:t>Thd_Uls_T_f32</w:t>
            </w:r>
          </w:p>
        </w:tc>
        <w:tc>
          <w:tcPr>
            <w:tcW w:w="990" w:type="dxa"/>
          </w:tcPr>
          <w:p w:rsidR="002C7125" w:rsidRDefault="00FC1BB7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</w:t>
            </w:r>
            <w:r w:rsidR="002C7125">
              <w:rPr>
                <w:rFonts w:cs="Calibri"/>
                <w:sz w:val="16"/>
              </w:rPr>
              <w:t>loat32</w:t>
            </w:r>
          </w:p>
        </w:tc>
        <w:tc>
          <w:tcPr>
            <w:tcW w:w="990" w:type="dxa"/>
          </w:tcPr>
          <w:p w:rsidR="002C7125" w:rsidRDefault="00B93ACE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2C7125" w:rsidRDefault="00B93ACE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10000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ThdExcdd_Cnt_T_lgc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2C7125" w:rsidRPr="004C4D69" w:rsidRDefault="002C7125" w:rsidP="002C7125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2" w:name="_Toc451250133"/>
      <w:r w:rsidRPr="004C4D69">
        <w:rPr>
          <w:rFonts w:ascii="Calibri" w:hAnsi="Calibri" w:cs="Calibri"/>
          <w:sz w:val="24"/>
          <w:szCs w:val="24"/>
        </w:rPr>
        <w:t>Description</w:t>
      </w:r>
      <w:bookmarkEnd w:id="102"/>
    </w:p>
    <w:p w:rsidR="002C7125" w:rsidRDefault="00B93ACE" w:rsidP="002C7125">
      <w:pPr>
        <w:rPr>
          <w:rFonts w:cs="Calibri"/>
          <w:sz w:val="16"/>
        </w:rPr>
      </w:pPr>
      <w:r w:rsidRPr="00B93ACE">
        <w:rPr>
          <w:rFonts w:cs="Calibri"/>
          <w:sz w:val="16"/>
        </w:rPr>
        <w:t>If 'Sig_Uls_T_f32' is greater than 'Thd_Uls_T_f32', return TRUE</w:t>
      </w:r>
      <w:r w:rsidR="00734BC0">
        <w:rPr>
          <w:rFonts w:cs="Calibri"/>
          <w:sz w:val="16"/>
        </w:rPr>
        <w:t xml:space="preserve">. </w:t>
      </w:r>
    </w:p>
    <w:p w:rsidR="00AA51AA" w:rsidRPr="004C4D69" w:rsidRDefault="00AA51AA" w:rsidP="00AA51AA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3" w:name="_Toc451250134"/>
      <w:r w:rsidRPr="004C4D69">
        <w:rPr>
          <w:rFonts w:ascii="Calibri" w:hAnsi="Calibri" w:cs="Calibri"/>
          <w:sz w:val="24"/>
          <w:szCs w:val="24"/>
        </w:rPr>
        <w:t>Local Function #</w:t>
      </w:r>
      <w:r>
        <w:rPr>
          <w:rFonts w:ascii="Calibri" w:hAnsi="Calibri" w:cs="Calibri"/>
          <w:sz w:val="24"/>
          <w:szCs w:val="24"/>
        </w:rPr>
        <w:t>5</w:t>
      </w:r>
      <w:bookmarkEnd w:id="10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AA51AA" w:rsidRPr="00AA38E8" w:rsidTr="007A4497">
        <w:tc>
          <w:tcPr>
            <w:tcW w:w="17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A51AA">
              <w:rPr>
                <w:rFonts w:cs="Calibri"/>
                <w:sz w:val="16"/>
              </w:rPr>
              <w:t>IsThermLimitAbvThd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AA51AA" w:rsidRPr="00AA38E8" w:rsidRDefault="00AA51A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AA51AA" w:rsidRPr="00AA38E8" w:rsidRDefault="00AA51A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AA51AA" w:rsidRPr="00AA38E8" w:rsidRDefault="00AA51A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AA51AA" w:rsidRPr="00AA38E8" w:rsidTr="007A4497">
        <w:tc>
          <w:tcPr>
            <w:tcW w:w="17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r w:rsidRPr="00B93ACE">
              <w:rPr>
                <w:rFonts w:cs="Calibri"/>
                <w:sz w:val="16"/>
              </w:rPr>
              <w:t>Sig_Uls_T_f32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AA51AA" w:rsidRPr="00AA38E8" w:rsidTr="007A4497">
        <w:tc>
          <w:tcPr>
            <w:tcW w:w="17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A51AA" w:rsidRPr="004C4D69" w:rsidRDefault="00AA51AA" w:rsidP="007A4497">
            <w:pPr>
              <w:spacing w:before="60"/>
              <w:rPr>
                <w:rFonts w:cs="Calibri"/>
                <w:sz w:val="16"/>
              </w:rPr>
            </w:pPr>
            <w:r w:rsidRPr="00B93ACE">
              <w:rPr>
                <w:rFonts w:cs="Calibri"/>
                <w:sz w:val="16"/>
              </w:rPr>
              <w:t>Thd_Uls_T_f32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10000</w:t>
            </w:r>
          </w:p>
        </w:tc>
      </w:tr>
      <w:tr w:rsidR="00AA51AA" w:rsidRPr="00AA38E8" w:rsidTr="007A4497">
        <w:tc>
          <w:tcPr>
            <w:tcW w:w="17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ThdExcdd_Cnt_T_lgc</w:t>
            </w:r>
            <w:proofErr w:type="spellEnd"/>
          </w:p>
        </w:tc>
        <w:tc>
          <w:tcPr>
            <w:tcW w:w="990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AA51AA" w:rsidRPr="004C4D69" w:rsidRDefault="00AA51AA" w:rsidP="00AA51AA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4" w:name="_Toc451250135"/>
      <w:r w:rsidRPr="004C4D69">
        <w:rPr>
          <w:rFonts w:ascii="Calibri" w:hAnsi="Calibri" w:cs="Calibri"/>
          <w:sz w:val="24"/>
          <w:szCs w:val="24"/>
        </w:rPr>
        <w:t>Description</w:t>
      </w:r>
      <w:bookmarkEnd w:id="104"/>
    </w:p>
    <w:p w:rsidR="00AA51AA" w:rsidRDefault="00AA51AA" w:rsidP="00AA51AA">
      <w:pPr>
        <w:rPr>
          <w:rFonts w:cs="Calibri"/>
          <w:sz w:val="16"/>
        </w:rPr>
      </w:pPr>
      <w:r w:rsidRPr="00B93ACE">
        <w:rPr>
          <w:rFonts w:cs="Calibri"/>
          <w:sz w:val="16"/>
        </w:rPr>
        <w:t>If 'Sig_Uls_T_f32' is greater than</w:t>
      </w:r>
      <w:r>
        <w:rPr>
          <w:rFonts w:cs="Calibri"/>
          <w:sz w:val="16"/>
        </w:rPr>
        <w:t xml:space="preserve"> or equal to</w:t>
      </w:r>
      <w:r w:rsidRPr="00B93ACE">
        <w:rPr>
          <w:rFonts w:cs="Calibri"/>
          <w:sz w:val="16"/>
        </w:rPr>
        <w:t xml:space="preserve"> 'Thd_Uls_T_f32', return TRUE</w:t>
      </w:r>
      <w:r>
        <w:rPr>
          <w:rFonts w:cs="Calibri"/>
          <w:sz w:val="16"/>
        </w:rPr>
        <w:t xml:space="preserve">. </w:t>
      </w:r>
    </w:p>
    <w:p w:rsidR="00AA51AA" w:rsidRPr="004C4D69" w:rsidRDefault="00AA51AA" w:rsidP="00AA51AA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5" w:name="_Toc451250136"/>
      <w:r w:rsidRPr="004C4D69">
        <w:rPr>
          <w:rFonts w:ascii="Calibri" w:hAnsi="Calibri" w:cs="Calibri"/>
          <w:sz w:val="24"/>
          <w:szCs w:val="24"/>
        </w:rPr>
        <w:t>Local Function #</w:t>
      </w:r>
      <w:r>
        <w:rPr>
          <w:rFonts w:ascii="Calibri" w:hAnsi="Calibri" w:cs="Calibri"/>
          <w:sz w:val="24"/>
          <w:szCs w:val="24"/>
        </w:rPr>
        <w:t>6</w:t>
      </w:r>
      <w:bookmarkEnd w:id="10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AA51AA" w:rsidRPr="00AA38E8" w:rsidTr="007A4497">
        <w:tc>
          <w:tcPr>
            <w:tcW w:w="17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AA51AA" w:rsidRPr="00AA38E8" w:rsidRDefault="00AA51AA" w:rsidP="00AA51AA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A51AA">
              <w:rPr>
                <w:rFonts w:cs="Calibri"/>
                <w:sz w:val="16"/>
              </w:rPr>
              <w:t>IsAssistStall</w:t>
            </w:r>
            <w:r>
              <w:rPr>
                <w:rFonts w:cs="Calibri"/>
                <w:sz w:val="16"/>
              </w:rPr>
              <w:t>Blw</w:t>
            </w:r>
            <w:r w:rsidRPr="00AA51AA">
              <w:rPr>
                <w:rFonts w:cs="Calibri"/>
                <w:sz w:val="16"/>
              </w:rPr>
              <w:t>Thd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AA51AA" w:rsidRPr="00AA38E8" w:rsidRDefault="00AA51A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AA51AA" w:rsidRPr="00AA38E8" w:rsidRDefault="00AA51A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AA51AA" w:rsidRPr="00AA38E8" w:rsidRDefault="00AA51A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AA51AA" w:rsidRPr="00AA38E8" w:rsidTr="007A4497">
        <w:tc>
          <w:tcPr>
            <w:tcW w:w="17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r w:rsidRPr="00B93ACE">
              <w:rPr>
                <w:rFonts w:cs="Calibri"/>
                <w:sz w:val="16"/>
              </w:rPr>
              <w:t>Sig_Uls_T_f32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AA51AA" w:rsidRPr="00AA38E8" w:rsidTr="007A4497">
        <w:tc>
          <w:tcPr>
            <w:tcW w:w="17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A51AA" w:rsidRPr="004C4D69" w:rsidRDefault="00AA51AA" w:rsidP="007A4497">
            <w:pPr>
              <w:spacing w:before="60"/>
              <w:rPr>
                <w:rFonts w:cs="Calibri"/>
                <w:sz w:val="16"/>
              </w:rPr>
            </w:pPr>
            <w:r w:rsidRPr="00B93ACE">
              <w:rPr>
                <w:rFonts w:cs="Calibri"/>
                <w:sz w:val="16"/>
              </w:rPr>
              <w:t>Thd_Uls_T_f32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AA51AA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10000</w:t>
            </w:r>
          </w:p>
        </w:tc>
      </w:tr>
      <w:tr w:rsidR="00AA51AA" w:rsidRPr="00AA38E8" w:rsidTr="007A4497">
        <w:tc>
          <w:tcPr>
            <w:tcW w:w="17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ThdExcdd_Cnt_T_lgc</w:t>
            </w:r>
            <w:proofErr w:type="spellEnd"/>
          </w:p>
        </w:tc>
        <w:tc>
          <w:tcPr>
            <w:tcW w:w="990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AA51AA" w:rsidRPr="00AA38E8" w:rsidRDefault="00AA51A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AA51AA" w:rsidRPr="004C4D69" w:rsidRDefault="00AA51AA" w:rsidP="00AA51AA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6" w:name="_Toc451250137"/>
      <w:r w:rsidRPr="004C4D69">
        <w:rPr>
          <w:rFonts w:ascii="Calibri" w:hAnsi="Calibri" w:cs="Calibri"/>
          <w:sz w:val="24"/>
          <w:szCs w:val="24"/>
        </w:rPr>
        <w:t>Description</w:t>
      </w:r>
      <w:bookmarkEnd w:id="106"/>
    </w:p>
    <w:p w:rsidR="00AA51AA" w:rsidRDefault="00AA51AA" w:rsidP="00AA51AA">
      <w:pPr>
        <w:rPr>
          <w:rFonts w:cs="Calibri"/>
          <w:sz w:val="16"/>
        </w:rPr>
      </w:pPr>
      <w:r w:rsidRPr="00B93ACE">
        <w:rPr>
          <w:rFonts w:cs="Calibri"/>
          <w:sz w:val="16"/>
        </w:rPr>
        <w:t xml:space="preserve">If 'Sig_Uls_T_f32' is </w:t>
      </w:r>
      <w:r>
        <w:rPr>
          <w:rFonts w:cs="Calibri"/>
          <w:sz w:val="16"/>
        </w:rPr>
        <w:t>less</w:t>
      </w:r>
      <w:r w:rsidRPr="00B93ACE">
        <w:rPr>
          <w:rFonts w:cs="Calibri"/>
          <w:sz w:val="16"/>
        </w:rPr>
        <w:t xml:space="preserve"> than</w:t>
      </w:r>
      <w:r>
        <w:rPr>
          <w:rFonts w:cs="Calibri"/>
          <w:sz w:val="16"/>
        </w:rPr>
        <w:t xml:space="preserve"> or </w:t>
      </w:r>
      <w:proofErr w:type="gramStart"/>
      <w:r>
        <w:rPr>
          <w:rFonts w:cs="Calibri"/>
          <w:sz w:val="16"/>
        </w:rPr>
        <w:t xml:space="preserve">equal </w:t>
      </w:r>
      <w:r w:rsidRPr="00B93ACE">
        <w:rPr>
          <w:rFonts w:cs="Calibri"/>
          <w:sz w:val="16"/>
        </w:rPr>
        <w:t xml:space="preserve"> 'Thd</w:t>
      </w:r>
      <w:proofErr w:type="gramEnd"/>
      <w:r w:rsidRPr="00B93ACE">
        <w:rPr>
          <w:rFonts w:cs="Calibri"/>
          <w:sz w:val="16"/>
        </w:rPr>
        <w:t>_Uls_T_f32', return TRUE</w:t>
      </w:r>
      <w:r>
        <w:rPr>
          <w:rFonts w:cs="Calibri"/>
          <w:sz w:val="16"/>
        </w:rPr>
        <w:t xml:space="preserve">. </w:t>
      </w:r>
    </w:p>
    <w:p w:rsidR="00AA51AA" w:rsidRDefault="00AA51AA" w:rsidP="002C7125">
      <w:pPr>
        <w:rPr>
          <w:rFonts w:cs="Calibri"/>
          <w:sz w:val="16"/>
        </w:rPr>
      </w:pPr>
    </w:p>
    <w:p w:rsidR="008F1A37" w:rsidRPr="004C4D69" w:rsidRDefault="008F1A37" w:rsidP="008F1A3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7" w:name="_Toc451250138"/>
      <w:r w:rsidRPr="004C4D69">
        <w:rPr>
          <w:rFonts w:ascii="Calibri" w:hAnsi="Calibri" w:cs="Calibri"/>
          <w:sz w:val="24"/>
          <w:szCs w:val="24"/>
        </w:rPr>
        <w:t>Local Function #</w:t>
      </w:r>
      <w:r w:rsidR="00AA51AA">
        <w:rPr>
          <w:rFonts w:ascii="Calibri" w:hAnsi="Calibri" w:cs="Calibri"/>
          <w:sz w:val="24"/>
          <w:szCs w:val="24"/>
        </w:rPr>
        <w:t>7</w:t>
      </w:r>
      <w:bookmarkEnd w:id="10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F1A37" w:rsidRPr="00AA38E8" w:rsidTr="001B2964">
        <w:tc>
          <w:tcPr>
            <w:tcW w:w="1779" w:type="dxa"/>
          </w:tcPr>
          <w:p w:rsidR="008F1A37" w:rsidRPr="00AA38E8" w:rsidRDefault="008F1A37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F1A37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DtrmnApaAllwd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8F1A37" w:rsidRPr="00AA38E8" w:rsidRDefault="008F1A37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F1A37" w:rsidRPr="00AA38E8" w:rsidRDefault="008F1A37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F1A37" w:rsidRPr="00AA38E8" w:rsidRDefault="008F1A37" w:rsidP="001B2964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93ACE" w:rsidRPr="00AA38E8" w:rsidTr="001B2964">
        <w:tc>
          <w:tcPr>
            <w:tcW w:w="17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B93ACE" w:rsidRPr="00AA38E8" w:rsidRDefault="00B93ACE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3ACE">
              <w:rPr>
                <w:rFonts w:cs="Calibri"/>
                <w:sz w:val="16"/>
              </w:rPr>
              <w:t>ApaAuthn_Cnt_T_lgc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B93ACE" w:rsidRPr="00AA38E8" w:rsidRDefault="00B93ACE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F1A37" w:rsidRPr="00AA38E8" w:rsidTr="001B2964">
        <w:tc>
          <w:tcPr>
            <w:tcW w:w="1779" w:type="dxa"/>
          </w:tcPr>
          <w:p w:rsidR="008F1A37" w:rsidRPr="00AA38E8" w:rsidRDefault="008F1A37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F1A37" w:rsidRPr="004C4D69" w:rsidRDefault="00B93ACE" w:rsidP="001B2964">
            <w:pPr>
              <w:spacing w:before="60"/>
              <w:rPr>
                <w:rFonts w:cs="Calibri"/>
                <w:sz w:val="16"/>
              </w:rPr>
            </w:pPr>
            <w:r w:rsidRPr="00B93ACE">
              <w:rPr>
                <w:rFonts w:cs="Calibri"/>
                <w:sz w:val="16"/>
              </w:rPr>
              <w:t>HandwheelAuthority_Uls_T_f32</w:t>
            </w:r>
          </w:p>
        </w:tc>
        <w:tc>
          <w:tcPr>
            <w:tcW w:w="990" w:type="dxa"/>
          </w:tcPr>
          <w:p w:rsidR="008F1A37" w:rsidRDefault="00FC1BB7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</w:t>
            </w:r>
            <w:r w:rsidR="008F1A37">
              <w:rPr>
                <w:rFonts w:cs="Calibri"/>
                <w:sz w:val="16"/>
              </w:rPr>
              <w:t>loat32</w:t>
            </w:r>
          </w:p>
        </w:tc>
        <w:tc>
          <w:tcPr>
            <w:tcW w:w="990" w:type="dxa"/>
          </w:tcPr>
          <w:p w:rsidR="008F1A37" w:rsidRDefault="00FC1BB7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F1A37" w:rsidRDefault="00FC1BB7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FC1BB7" w:rsidRPr="00AA38E8" w:rsidTr="001B2964">
        <w:tc>
          <w:tcPr>
            <w:tcW w:w="1779" w:type="dxa"/>
          </w:tcPr>
          <w:p w:rsidR="00FC1BB7" w:rsidRPr="00AA38E8" w:rsidRDefault="00FC1BB7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FC1BB7" w:rsidRPr="004C4D69" w:rsidRDefault="00FC1BB7" w:rsidP="001B2964">
            <w:pPr>
              <w:spacing w:before="60"/>
              <w:rPr>
                <w:rFonts w:cs="Calibri"/>
                <w:sz w:val="16"/>
              </w:rPr>
            </w:pPr>
            <w:r w:rsidRPr="00B93ACE">
              <w:rPr>
                <w:rFonts w:cs="Calibri"/>
                <w:sz w:val="16"/>
              </w:rPr>
              <w:t>OutputRampMult_Uls_T_f32</w:t>
            </w:r>
          </w:p>
        </w:tc>
        <w:tc>
          <w:tcPr>
            <w:tcW w:w="990" w:type="dxa"/>
          </w:tcPr>
          <w:p w:rsidR="00FC1BB7" w:rsidRDefault="00FC1BB7" w:rsidP="001B2964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FC1BB7" w:rsidRDefault="00FC1BB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FC1BB7" w:rsidRDefault="00FC1BB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FC1BB7" w:rsidRPr="00AA38E8" w:rsidTr="001B2964">
        <w:tc>
          <w:tcPr>
            <w:tcW w:w="1779" w:type="dxa"/>
          </w:tcPr>
          <w:p w:rsidR="00FC1BB7" w:rsidRPr="00AA38E8" w:rsidRDefault="00FC1BB7" w:rsidP="001B2964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FC1BB7" w:rsidRPr="00AA38E8" w:rsidRDefault="00FC1BB7" w:rsidP="001B2964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C1BB7">
              <w:rPr>
                <w:rFonts w:cs="Calibri"/>
                <w:sz w:val="16"/>
              </w:rPr>
              <w:t>ApaAllowed_Cnt_T_lgc</w:t>
            </w:r>
            <w:proofErr w:type="spellEnd"/>
          </w:p>
        </w:tc>
        <w:tc>
          <w:tcPr>
            <w:tcW w:w="990" w:type="dxa"/>
          </w:tcPr>
          <w:p w:rsidR="00FC1BB7" w:rsidRPr="00AA38E8" w:rsidRDefault="00FC1BB7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FC1BB7" w:rsidRPr="00AA38E8" w:rsidRDefault="00FC1BB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FC1BB7" w:rsidRPr="00AA38E8" w:rsidRDefault="00FC1BB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8F1A37" w:rsidRPr="004C4D69" w:rsidRDefault="008F1A37" w:rsidP="008F1A37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8" w:name="_Toc451250139"/>
      <w:r w:rsidRPr="004C4D69">
        <w:rPr>
          <w:rFonts w:ascii="Calibri" w:hAnsi="Calibri" w:cs="Calibri"/>
          <w:sz w:val="24"/>
          <w:szCs w:val="24"/>
        </w:rPr>
        <w:t>Description</w:t>
      </w:r>
      <w:bookmarkEnd w:id="108"/>
    </w:p>
    <w:p w:rsidR="008F1A37" w:rsidRDefault="00716B1A" w:rsidP="008F1A37">
      <w:pPr>
        <w:rPr>
          <w:rFonts w:cs="Calibri"/>
          <w:sz w:val="16"/>
        </w:rPr>
      </w:pPr>
      <w:r w:rsidRPr="00716B1A">
        <w:rPr>
          <w:rFonts w:cs="Calibri"/>
          <w:sz w:val="16"/>
        </w:rPr>
        <w:t xml:space="preserve">Implementation of "Determine </w:t>
      </w:r>
      <w:proofErr w:type="spellStart"/>
      <w:proofErr w:type="gramStart"/>
      <w:r w:rsidRPr="00716B1A">
        <w:rPr>
          <w:rFonts w:cs="Calibri"/>
          <w:sz w:val="16"/>
        </w:rPr>
        <w:t>Apa</w:t>
      </w:r>
      <w:proofErr w:type="spellEnd"/>
      <w:proofErr w:type="gramEnd"/>
      <w:r w:rsidRPr="00716B1A">
        <w:rPr>
          <w:rFonts w:cs="Calibri"/>
          <w:sz w:val="16"/>
        </w:rPr>
        <w:t xml:space="preserve"> Allowed" block</w:t>
      </w:r>
      <w:r w:rsidR="008F1A37" w:rsidRPr="004C4D69">
        <w:rPr>
          <w:rFonts w:cs="Calibri"/>
          <w:sz w:val="16"/>
        </w:rPr>
        <w:t xml:space="preserve">. </w:t>
      </w:r>
    </w:p>
    <w:p w:rsidR="000915CF" w:rsidRPr="004C4D69" w:rsidRDefault="000915CF" w:rsidP="000915C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09" w:name="_Toc451250140"/>
      <w:r w:rsidRPr="004C4D69">
        <w:rPr>
          <w:rFonts w:ascii="Calibri" w:hAnsi="Calibri" w:cs="Calibri"/>
          <w:sz w:val="24"/>
          <w:szCs w:val="24"/>
        </w:rPr>
        <w:t>Local Function #</w:t>
      </w:r>
      <w:r w:rsidR="00AA51AA">
        <w:rPr>
          <w:rFonts w:ascii="Calibri" w:hAnsi="Calibri" w:cs="Calibri"/>
          <w:sz w:val="24"/>
          <w:szCs w:val="24"/>
        </w:rPr>
        <w:t>8</w:t>
      </w:r>
      <w:bookmarkEnd w:id="10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0915CF" w:rsidRPr="00AA38E8" w:rsidTr="007A4497">
        <w:tc>
          <w:tcPr>
            <w:tcW w:w="1779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0915CF">
              <w:rPr>
                <w:rFonts w:cs="Calibri"/>
                <w:sz w:val="16"/>
              </w:rPr>
              <w:t>DtrmnRglnErr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0915CF" w:rsidRPr="00AA38E8" w:rsidRDefault="000915CF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0915CF" w:rsidRPr="00AA38E8" w:rsidRDefault="000915CF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0915CF" w:rsidRPr="00AA38E8" w:rsidRDefault="000915CF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0915CF" w:rsidRPr="00AA38E8" w:rsidTr="007A4497">
        <w:tc>
          <w:tcPr>
            <w:tcW w:w="1779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sz w:val="16"/>
              </w:rPr>
            </w:pPr>
            <w:r w:rsidRPr="000915CF">
              <w:rPr>
                <w:rFonts w:cs="Calibri"/>
                <w:sz w:val="16"/>
              </w:rPr>
              <w:t>HandwheelPosition_HwDeg_T_f32</w:t>
            </w:r>
          </w:p>
        </w:tc>
        <w:tc>
          <w:tcPr>
            <w:tcW w:w="990" w:type="dxa"/>
          </w:tcPr>
          <w:p w:rsidR="000915CF" w:rsidRPr="00AA38E8" w:rsidRDefault="00450A5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0915CF" w:rsidRPr="00AA38E8" w:rsidRDefault="00450A5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-1440</w:t>
            </w:r>
          </w:p>
        </w:tc>
        <w:tc>
          <w:tcPr>
            <w:tcW w:w="990" w:type="dxa"/>
          </w:tcPr>
          <w:p w:rsidR="000915CF" w:rsidRPr="00AA38E8" w:rsidRDefault="00450A5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1440</w:t>
            </w:r>
          </w:p>
        </w:tc>
      </w:tr>
      <w:tr w:rsidR="000915CF" w:rsidRPr="00AA38E8" w:rsidTr="007A4497">
        <w:tc>
          <w:tcPr>
            <w:tcW w:w="1779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915CF" w:rsidRPr="004C4D69" w:rsidRDefault="000915CF" w:rsidP="007A4497">
            <w:pPr>
              <w:spacing w:before="60"/>
              <w:rPr>
                <w:rFonts w:cs="Calibri"/>
                <w:sz w:val="16"/>
              </w:rPr>
            </w:pPr>
            <w:r w:rsidRPr="000915CF">
              <w:rPr>
                <w:rFonts w:cs="Calibri"/>
                <w:sz w:val="16"/>
              </w:rPr>
              <w:t>PosSrvoHwAngle_HwDeg_T_f32</w:t>
            </w:r>
          </w:p>
        </w:tc>
        <w:tc>
          <w:tcPr>
            <w:tcW w:w="990" w:type="dxa"/>
          </w:tcPr>
          <w:p w:rsidR="000915CF" w:rsidRDefault="000915CF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0915CF" w:rsidRDefault="00450A5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-780</w:t>
            </w:r>
          </w:p>
        </w:tc>
        <w:tc>
          <w:tcPr>
            <w:tcW w:w="990" w:type="dxa"/>
          </w:tcPr>
          <w:p w:rsidR="000915CF" w:rsidRDefault="00450A57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780</w:t>
            </w:r>
          </w:p>
        </w:tc>
      </w:tr>
      <w:tr w:rsidR="000915CF" w:rsidRPr="00AA38E8" w:rsidTr="007A4497">
        <w:tc>
          <w:tcPr>
            <w:tcW w:w="1779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>Return Value</w:t>
            </w:r>
          </w:p>
        </w:tc>
        <w:tc>
          <w:tcPr>
            <w:tcW w:w="4179" w:type="dxa"/>
          </w:tcPr>
          <w:p w:rsidR="000915CF" w:rsidRPr="00AA38E8" w:rsidRDefault="00450A57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50A57">
              <w:rPr>
                <w:rFonts w:cs="Calibri"/>
                <w:sz w:val="16"/>
              </w:rPr>
              <w:t>HwPosCmdErr_Cnt_T_lgc</w:t>
            </w:r>
            <w:proofErr w:type="spellEnd"/>
          </w:p>
        </w:tc>
        <w:tc>
          <w:tcPr>
            <w:tcW w:w="990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0915CF" w:rsidRPr="00AA38E8" w:rsidRDefault="000915CF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0915CF" w:rsidRPr="004C4D69" w:rsidRDefault="000915CF" w:rsidP="000915CF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10" w:name="_Toc451250141"/>
      <w:r w:rsidRPr="004C4D69">
        <w:rPr>
          <w:rFonts w:ascii="Calibri" w:hAnsi="Calibri" w:cs="Calibri"/>
          <w:sz w:val="24"/>
          <w:szCs w:val="24"/>
        </w:rPr>
        <w:t>Description</w:t>
      </w:r>
      <w:bookmarkEnd w:id="110"/>
    </w:p>
    <w:p w:rsidR="000915CF" w:rsidRDefault="000915CF" w:rsidP="000915CF">
      <w:pPr>
        <w:rPr>
          <w:rFonts w:cs="Calibri"/>
          <w:sz w:val="16"/>
        </w:rPr>
      </w:pPr>
      <w:r w:rsidRPr="000915CF">
        <w:rPr>
          <w:rFonts w:cs="Calibri"/>
          <w:sz w:val="16"/>
        </w:rPr>
        <w:t>Implementation of "Determine Regulation Errors" block</w:t>
      </w:r>
      <w:r w:rsidRPr="004C4D69">
        <w:rPr>
          <w:rFonts w:cs="Calibri"/>
          <w:sz w:val="16"/>
        </w:rPr>
        <w:t xml:space="preserve">. </w:t>
      </w:r>
    </w:p>
    <w:p w:rsidR="00247E3A" w:rsidRPr="004C4D69" w:rsidRDefault="00247E3A" w:rsidP="00247E3A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11" w:name="_Toc451250142"/>
      <w:r w:rsidRPr="004C4D69">
        <w:rPr>
          <w:rFonts w:ascii="Calibri" w:hAnsi="Calibri" w:cs="Calibri"/>
          <w:sz w:val="24"/>
          <w:szCs w:val="24"/>
        </w:rPr>
        <w:t>Local Function #</w:t>
      </w:r>
      <w:r w:rsidR="00AA51AA">
        <w:rPr>
          <w:rFonts w:ascii="Calibri" w:hAnsi="Calibri" w:cs="Calibri"/>
          <w:sz w:val="24"/>
          <w:szCs w:val="24"/>
        </w:rPr>
        <w:t>9</w:t>
      </w:r>
      <w:bookmarkEnd w:id="111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E3A">
              <w:rPr>
                <w:rFonts w:cs="Calibri"/>
                <w:sz w:val="16"/>
              </w:rPr>
              <w:t>HwIntv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247E3A" w:rsidRPr="00AA38E8" w:rsidRDefault="00247E3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247E3A" w:rsidRPr="00AA38E8" w:rsidRDefault="00247E3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247E3A" w:rsidRPr="00AA38E8" w:rsidRDefault="00247E3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 w:rsidRPr="00247E3A">
              <w:rPr>
                <w:rFonts w:cs="Calibri"/>
                <w:sz w:val="16"/>
              </w:rPr>
              <w:t>HwTorque_HwNm_T_f32</w:t>
            </w:r>
          </w:p>
        </w:tc>
        <w:tc>
          <w:tcPr>
            <w:tcW w:w="990" w:type="dxa"/>
          </w:tcPr>
          <w:p w:rsidR="00247E3A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247E3A" w:rsidRDefault="00247E3A" w:rsidP="00247E3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-10</w:t>
            </w:r>
          </w:p>
        </w:tc>
        <w:tc>
          <w:tcPr>
            <w:tcW w:w="990" w:type="dxa"/>
          </w:tcPr>
          <w:p w:rsidR="00247E3A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47E3A" w:rsidRPr="004C4D69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proofErr w:type="spellStart"/>
            <w:r w:rsidRPr="00247E3A">
              <w:rPr>
                <w:rFonts w:cs="Calibri"/>
                <w:sz w:val="16"/>
              </w:rPr>
              <w:t>HwActionMinReached_Cnt_T_lgc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47E3A" w:rsidRPr="004C4D69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proofErr w:type="spellStart"/>
            <w:r w:rsidRPr="00247E3A">
              <w:rPr>
                <w:rFonts w:cs="Calibri"/>
                <w:sz w:val="16"/>
              </w:rPr>
              <w:t>HwActionMaxReached_Cnt_T_lgc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247E3A" w:rsidRPr="004C4D69" w:rsidRDefault="00247E3A" w:rsidP="00247E3A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12" w:name="_Toc451250143"/>
      <w:r w:rsidRPr="004C4D69">
        <w:rPr>
          <w:rFonts w:ascii="Calibri" w:hAnsi="Calibri" w:cs="Calibri"/>
          <w:sz w:val="24"/>
          <w:szCs w:val="24"/>
        </w:rPr>
        <w:t>Description</w:t>
      </w:r>
      <w:bookmarkEnd w:id="112"/>
    </w:p>
    <w:p w:rsidR="00247E3A" w:rsidRDefault="00247E3A" w:rsidP="00247E3A">
      <w:pPr>
        <w:rPr>
          <w:rFonts w:cs="Calibri"/>
          <w:sz w:val="16"/>
        </w:rPr>
      </w:pPr>
      <w:proofErr w:type="gramStart"/>
      <w:r w:rsidRPr="00247E3A">
        <w:rPr>
          <w:rFonts w:cs="Calibri"/>
          <w:sz w:val="16"/>
        </w:rPr>
        <w:t>Implementation of "</w:t>
      </w:r>
      <w:proofErr w:type="spellStart"/>
      <w:r w:rsidRPr="00247E3A">
        <w:rPr>
          <w:rFonts w:cs="Calibri"/>
          <w:sz w:val="16"/>
        </w:rPr>
        <w:t>Handwheel</w:t>
      </w:r>
      <w:proofErr w:type="spellEnd"/>
      <w:r w:rsidRPr="00247E3A">
        <w:rPr>
          <w:rFonts w:cs="Calibri"/>
          <w:sz w:val="16"/>
        </w:rPr>
        <w:t xml:space="preserve"> intervention" block</w:t>
      </w:r>
      <w:r>
        <w:rPr>
          <w:rFonts w:cs="Calibri"/>
          <w:sz w:val="16"/>
        </w:rPr>
        <w:t>.</w:t>
      </w:r>
      <w:proofErr w:type="gramEnd"/>
      <w:r>
        <w:rPr>
          <w:rFonts w:cs="Calibri"/>
          <w:sz w:val="16"/>
        </w:rPr>
        <w:t xml:space="preserve"> ‘</w:t>
      </w:r>
      <w:proofErr w:type="spellStart"/>
      <w:r w:rsidRPr="00247E3A">
        <w:rPr>
          <w:rFonts w:cs="Calibri"/>
          <w:sz w:val="16"/>
        </w:rPr>
        <w:t>HwActionMinReached_Cnt_T_lgc</w:t>
      </w:r>
      <w:proofErr w:type="spellEnd"/>
      <w:r>
        <w:rPr>
          <w:rFonts w:cs="Calibri"/>
          <w:sz w:val="16"/>
        </w:rPr>
        <w:t>’ and ‘</w:t>
      </w:r>
      <w:proofErr w:type="spellStart"/>
      <w:r w:rsidRPr="00247E3A">
        <w:rPr>
          <w:rFonts w:cs="Calibri"/>
          <w:sz w:val="16"/>
        </w:rPr>
        <w:t>HwActionM</w:t>
      </w:r>
      <w:r>
        <w:rPr>
          <w:rFonts w:cs="Calibri"/>
          <w:sz w:val="16"/>
        </w:rPr>
        <w:t>ax</w:t>
      </w:r>
      <w:r w:rsidRPr="00247E3A">
        <w:rPr>
          <w:rFonts w:cs="Calibri"/>
          <w:sz w:val="16"/>
        </w:rPr>
        <w:t>Reached_Cnt_T_lgc</w:t>
      </w:r>
      <w:proofErr w:type="spellEnd"/>
      <w:r>
        <w:rPr>
          <w:rFonts w:cs="Calibri"/>
          <w:sz w:val="16"/>
        </w:rPr>
        <w:t xml:space="preserve">’ are the </w:t>
      </w:r>
    </w:p>
    <w:p w:rsidR="000915CF" w:rsidRDefault="00247E3A" w:rsidP="00247E3A">
      <w:pPr>
        <w:rPr>
          <w:rFonts w:cs="Calibri"/>
          <w:sz w:val="16"/>
        </w:rPr>
      </w:pPr>
      <w:proofErr w:type="gramStart"/>
      <w:r>
        <w:rPr>
          <w:rFonts w:cs="Calibri"/>
          <w:sz w:val="16"/>
        </w:rPr>
        <w:t>outputs</w:t>
      </w:r>
      <w:proofErr w:type="gramEnd"/>
      <w:r>
        <w:rPr>
          <w:rFonts w:cs="Calibri"/>
          <w:sz w:val="16"/>
        </w:rPr>
        <w:t xml:space="preserve"> of this function.</w:t>
      </w:r>
    </w:p>
    <w:p w:rsidR="00247E3A" w:rsidRPr="004C4D69" w:rsidRDefault="00247E3A" w:rsidP="00247E3A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13" w:name="_Toc451250144"/>
      <w:r w:rsidRPr="004C4D69">
        <w:rPr>
          <w:rFonts w:ascii="Calibri" w:hAnsi="Calibri" w:cs="Calibri"/>
          <w:sz w:val="24"/>
          <w:szCs w:val="24"/>
        </w:rPr>
        <w:t>Local Function #</w:t>
      </w:r>
      <w:r w:rsidR="00AA51AA">
        <w:rPr>
          <w:rFonts w:ascii="Calibri" w:hAnsi="Calibri" w:cs="Calibri"/>
          <w:sz w:val="24"/>
          <w:szCs w:val="24"/>
        </w:rPr>
        <w:t>10</w:t>
      </w:r>
      <w:bookmarkEnd w:id="1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E3A">
              <w:rPr>
                <w:rFonts w:cs="Calibri"/>
                <w:sz w:val="16"/>
              </w:rPr>
              <w:t>DtrmnSysFlt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247E3A" w:rsidRPr="00AA38E8" w:rsidRDefault="00247E3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247E3A" w:rsidRPr="00AA38E8" w:rsidRDefault="00247E3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247E3A" w:rsidRPr="00AA38E8" w:rsidRDefault="00247E3A" w:rsidP="007A449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E3A">
              <w:rPr>
                <w:rFonts w:cs="Calibri"/>
                <w:sz w:val="16"/>
              </w:rPr>
              <w:t>VehicleSpeedValid_Cnt_T_lgc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47E3A" w:rsidRPr="004C4D69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E3A">
              <w:rPr>
                <w:rFonts w:cs="Calibri"/>
                <w:sz w:val="16"/>
              </w:rPr>
              <w:t>CpkOk_Cnt_T_lgc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47E3A" w:rsidRPr="004C4D69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E3A">
              <w:rPr>
                <w:rFonts w:cs="Calibri"/>
                <w:sz w:val="16"/>
              </w:rPr>
              <w:t>PosSrvoNTC_Cnt_T_lgc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247E3A" w:rsidRPr="00AA38E8" w:rsidTr="007A4497">
        <w:tc>
          <w:tcPr>
            <w:tcW w:w="1779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247E3A" w:rsidRPr="004C4D69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247E3A">
              <w:rPr>
                <w:rFonts w:cs="Calibri"/>
                <w:sz w:val="16"/>
              </w:rPr>
              <w:t>FTermActv_Cnt_T_lgc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247E3A" w:rsidRPr="00AA38E8" w:rsidRDefault="00247E3A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0737D" w:rsidRPr="00AA38E8" w:rsidTr="007A4497">
        <w:tc>
          <w:tcPr>
            <w:tcW w:w="1779" w:type="dxa"/>
          </w:tcPr>
          <w:p w:rsidR="00E0737D" w:rsidRPr="00AA38E8" w:rsidRDefault="00E0737D" w:rsidP="007A449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E0737D" w:rsidRPr="00AA38E8" w:rsidRDefault="00E0737D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E0737D">
              <w:rPr>
                <w:rFonts w:cs="Calibri"/>
                <w:sz w:val="16"/>
              </w:rPr>
              <w:t>FaultActv_Cnt_T_lgc</w:t>
            </w:r>
            <w:proofErr w:type="spellEnd"/>
          </w:p>
        </w:tc>
        <w:tc>
          <w:tcPr>
            <w:tcW w:w="990" w:type="dxa"/>
          </w:tcPr>
          <w:p w:rsidR="00E0737D" w:rsidRPr="00AA38E8" w:rsidRDefault="00E0737D" w:rsidP="007A449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E0737D" w:rsidRPr="00AA38E8" w:rsidRDefault="00E0737D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E0737D" w:rsidRPr="00AA38E8" w:rsidRDefault="00E0737D" w:rsidP="007A449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247E3A" w:rsidRPr="004C4D69" w:rsidRDefault="00247E3A" w:rsidP="00247E3A">
      <w:pPr>
        <w:pStyle w:val="Heading2"/>
        <w:numPr>
          <w:ilvl w:val="4"/>
          <w:numId w:val="11"/>
        </w:numPr>
        <w:spacing w:after="60"/>
        <w:rPr>
          <w:rFonts w:ascii="Calibri" w:hAnsi="Calibri" w:cs="Calibri"/>
          <w:sz w:val="24"/>
          <w:szCs w:val="24"/>
        </w:rPr>
      </w:pPr>
      <w:bookmarkStart w:id="114" w:name="_Toc451250145"/>
      <w:r w:rsidRPr="004C4D69">
        <w:rPr>
          <w:rFonts w:ascii="Calibri" w:hAnsi="Calibri" w:cs="Calibri"/>
          <w:sz w:val="24"/>
          <w:szCs w:val="24"/>
        </w:rPr>
        <w:t>Description</w:t>
      </w:r>
      <w:bookmarkEnd w:id="114"/>
    </w:p>
    <w:p w:rsidR="00247E3A" w:rsidRDefault="00E0737D" w:rsidP="00247E3A">
      <w:pPr>
        <w:rPr>
          <w:rFonts w:cs="Calibri"/>
          <w:sz w:val="16"/>
        </w:rPr>
      </w:pPr>
      <w:proofErr w:type="gramStart"/>
      <w:r w:rsidRPr="00E0737D">
        <w:rPr>
          <w:rFonts w:cs="Calibri"/>
          <w:sz w:val="16"/>
        </w:rPr>
        <w:t>Implementation of "Determine Regulation Errors" block</w:t>
      </w:r>
      <w:r w:rsidR="00247E3A">
        <w:rPr>
          <w:rFonts w:cs="Calibri"/>
          <w:sz w:val="16"/>
        </w:rPr>
        <w:t>.</w:t>
      </w:r>
      <w:proofErr w:type="gramEnd"/>
    </w:p>
    <w:p w:rsidR="00DD1831" w:rsidRDefault="00DD1831">
      <w:pPr>
        <w:spacing w:after="0"/>
        <w:rPr>
          <w:b/>
          <w:kern w:val="28"/>
          <w:sz w:val="24"/>
          <w:szCs w:val="20"/>
          <w:lang w:bidi="ar-SA"/>
        </w:rPr>
      </w:pPr>
      <w:bookmarkStart w:id="115" w:name="_Toc418080075"/>
      <w:bookmarkStart w:id="116" w:name="_Toc421709920"/>
      <w:r>
        <w:br w:type="page"/>
      </w:r>
    </w:p>
    <w:p w:rsidR="002B094F" w:rsidRPr="002E3F2E" w:rsidRDefault="002B094F" w:rsidP="002B094F">
      <w:pPr>
        <w:pStyle w:val="Heading3"/>
        <w:tabs>
          <w:tab w:val="clear" w:pos="1017"/>
          <w:tab w:val="num" w:pos="927"/>
        </w:tabs>
        <w:ind w:left="567"/>
        <w:rPr>
          <w:rFonts w:ascii="Calibri" w:hAnsi="Calibri"/>
        </w:rPr>
      </w:pPr>
      <w:bookmarkStart w:id="117" w:name="_Toc451250146"/>
      <w:r w:rsidRPr="002E3F2E">
        <w:rPr>
          <w:rFonts w:ascii="Calibri" w:hAnsi="Calibri"/>
        </w:rPr>
        <w:lastRenderedPageBreak/>
        <w:t>Transition Functions</w:t>
      </w:r>
      <w:bookmarkEnd w:id="115"/>
      <w:bookmarkEnd w:id="116"/>
      <w:bookmarkEnd w:id="117"/>
    </w:p>
    <w:p w:rsidR="002B094F" w:rsidRDefault="004C4D69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8" w:name="_Toc418080076"/>
      <w:bookmarkStart w:id="119" w:name="_Toc421709921"/>
      <w:bookmarkStart w:id="120" w:name="_Toc451250147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18"/>
      <w:bookmarkEnd w:id="119"/>
      <w:bookmarkEnd w:id="120"/>
    </w:p>
    <w:p w:rsidR="00A37042" w:rsidRPr="00A37042" w:rsidRDefault="00DD1831" w:rsidP="00DD1831">
      <w:r>
        <w:t>None</w:t>
      </w:r>
    </w:p>
    <w:p w:rsidR="00663755" w:rsidRPr="00663755" w:rsidRDefault="00663755" w:rsidP="00663755">
      <w:pPr>
        <w:pStyle w:val="ListParagraph"/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21" w:name="_Toc382297449"/>
      <w:bookmarkStart w:id="122" w:name="_Toc418080077"/>
      <w:bookmarkStart w:id="123" w:name="_Toc421709922"/>
      <w:bookmarkStart w:id="124" w:name="_Toc451250148"/>
      <w:r w:rsidRPr="00E75CFE">
        <w:rPr>
          <w:rFonts w:ascii="Calibri" w:hAnsi="Calibri" w:cs="Calibri"/>
        </w:rPr>
        <w:lastRenderedPageBreak/>
        <w:t>UNIT TEST CONSIDERATION</w:t>
      </w:r>
      <w:bookmarkEnd w:id="121"/>
      <w:bookmarkEnd w:id="122"/>
      <w:bookmarkEnd w:id="123"/>
      <w:bookmarkEnd w:id="124"/>
    </w:p>
    <w:p w:rsidR="00531B8C" w:rsidRPr="00531B8C" w:rsidRDefault="00733F31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125" w:name="_Toc451250149"/>
      <w:r w:rsidRPr="00A158C7">
        <w:lastRenderedPageBreak/>
        <w:t>Abbreviations and Acronyms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26" w:name="_Toc451250150"/>
      <w:r w:rsidRPr="00A158C7">
        <w:lastRenderedPageBreak/>
        <w:t>Glossary</w:t>
      </w:r>
      <w:bookmarkEnd w:id="126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1B2964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1B2964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1B2964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1B2964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27" w:name="_Toc451250151"/>
      <w:r w:rsidRPr="00A158C7">
        <w:lastRenderedPageBreak/>
        <w:t>References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1B2964">
        <w:tc>
          <w:tcPr>
            <w:tcW w:w="738" w:type="dxa"/>
            <w:shd w:val="clear" w:color="auto" w:fill="auto"/>
          </w:tcPr>
          <w:p w:rsidR="00531B8C" w:rsidRDefault="00531B8C" w:rsidP="001B296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1B2964">
            <w:pPr>
              <w:keepNext/>
            </w:pPr>
            <w:bookmarkStart w:id="128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28"/>
          </w:p>
        </w:tc>
        <w:tc>
          <w:tcPr>
            <w:tcW w:w="2091" w:type="dxa"/>
            <w:shd w:val="clear" w:color="auto" w:fill="auto"/>
          </w:tcPr>
          <w:p w:rsidR="00531B8C" w:rsidRDefault="00531B8C" w:rsidP="001B2964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1B2964">
        <w:tc>
          <w:tcPr>
            <w:tcW w:w="738" w:type="dxa"/>
            <w:shd w:val="clear" w:color="auto" w:fill="auto"/>
          </w:tcPr>
          <w:p w:rsidR="00531B8C" w:rsidRDefault="00531B8C" w:rsidP="001B296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1B2964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531B8C" w:rsidP="001B2964">
            <w:pPr>
              <w:rPr>
                <w:lang w:bidi="ar-SA"/>
              </w:rPr>
            </w:pPr>
            <w:r>
              <w:rPr>
                <w:lang w:bidi="ar-SA"/>
              </w:rPr>
              <w:t>EA3 01.04.00</w:t>
            </w:r>
          </w:p>
        </w:tc>
      </w:tr>
      <w:tr w:rsidR="00531B8C" w:rsidRPr="00A158C7" w:rsidTr="001B2964">
        <w:tc>
          <w:tcPr>
            <w:tcW w:w="738" w:type="dxa"/>
            <w:shd w:val="clear" w:color="auto" w:fill="auto"/>
          </w:tcPr>
          <w:p w:rsidR="00531B8C" w:rsidRDefault="00531B8C" w:rsidP="001B2964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4650D0" w:rsidP="001B2964">
            <w:pPr>
              <w:keepNext/>
            </w:pPr>
            <w:hyperlink r:id="rId15" w:history="1">
              <w:bookmarkStart w:id="129" w:name="_Ref335300243"/>
              <w:r w:rsidR="00531B8C" w:rsidRPr="00FC427F">
                <w:t>Software Naming Conventions.doc</w:t>
              </w:r>
              <w:bookmarkEnd w:id="129"/>
            </w:hyperlink>
          </w:p>
        </w:tc>
        <w:tc>
          <w:tcPr>
            <w:tcW w:w="2091" w:type="dxa"/>
            <w:shd w:val="clear" w:color="auto" w:fill="auto"/>
          </w:tcPr>
          <w:p w:rsidR="00531B8C" w:rsidRDefault="00C101C2" w:rsidP="001B2964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  <w:r w:rsidR="00531B8C">
              <w:rPr>
                <w:lang w:bidi="ar-SA"/>
              </w:rPr>
              <w:t>.0</w:t>
            </w:r>
          </w:p>
        </w:tc>
      </w:tr>
      <w:tr w:rsidR="00531B8C" w:rsidRPr="00A158C7" w:rsidTr="001B2964">
        <w:tc>
          <w:tcPr>
            <w:tcW w:w="738" w:type="dxa"/>
            <w:shd w:val="clear" w:color="auto" w:fill="auto"/>
          </w:tcPr>
          <w:p w:rsidR="00531B8C" w:rsidRDefault="00531B8C" w:rsidP="001B2964">
            <w:pPr>
              <w:jc w:val="center"/>
            </w:pPr>
            <w:r>
              <w:t>4</w:t>
            </w:r>
          </w:p>
        </w:tc>
        <w:bookmarkStart w:id="130" w:name="0AL0_1a67a9"/>
        <w:tc>
          <w:tcPr>
            <w:tcW w:w="6458" w:type="dxa"/>
            <w:shd w:val="clear" w:color="auto" w:fill="auto"/>
          </w:tcPr>
          <w:p w:rsidR="00531B8C" w:rsidRDefault="00531B8C" w:rsidP="001B2964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30"/>
          </w:p>
        </w:tc>
        <w:tc>
          <w:tcPr>
            <w:tcW w:w="2091" w:type="dxa"/>
            <w:shd w:val="clear" w:color="auto" w:fill="auto"/>
          </w:tcPr>
          <w:p w:rsidR="00531B8C" w:rsidRDefault="00531B8C" w:rsidP="00C101C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C101C2">
              <w:rPr>
                <w:lang w:bidi="ar-SA"/>
              </w:rPr>
              <w:t>1</w:t>
            </w:r>
          </w:p>
        </w:tc>
      </w:tr>
      <w:tr w:rsidR="00733F31" w:rsidRPr="00A158C7" w:rsidTr="001B2964">
        <w:tc>
          <w:tcPr>
            <w:tcW w:w="738" w:type="dxa"/>
            <w:shd w:val="clear" w:color="auto" w:fill="auto"/>
          </w:tcPr>
          <w:p w:rsidR="00733F31" w:rsidRDefault="00733F31" w:rsidP="001B2964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733F31" w:rsidRDefault="00DD1831" w:rsidP="001B2964">
            <w:pPr>
              <w:keepNext/>
            </w:pPr>
            <w:r>
              <w:t>CF013</w:t>
            </w:r>
            <w:r w:rsidR="00733F31" w:rsidRPr="00733F31">
              <w:t>B_</w:t>
            </w:r>
            <w:r w:rsidR="001B2964">
              <w:t>PSASH</w:t>
            </w:r>
            <w:r w:rsidR="00733F31" w:rsidRPr="00733F31">
              <w:t>_Design</w:t>
            </w:r>
          </w:p>
        </w:tc>
        <w:tc>
          <w:tcPr>
            <w:tcW w:w="2091" w:type="dxa"/>
            <w:shd w:val="clear" w:color="auto" w:fill="auto"/>
          </w:tcPr>
          <w:p w:rsidR="00733F31" w:rsidRDefault="00733F31" w:rsidP="00DD1831">
            <w:pPr>
              <w:rPr>
                <w:lang w:bidi="ar-SA"/>
              </w:rPr>
            </w:pPr>
            <w:r w:rsidRPr="00313BB3">
              <w:rPr>
                <w:lang w:bidi="ar-SA"/>
              </w:rPr>
              <w:t>1.</w:t>
            </w:r>
            <w:r w:rsidR="00DD1831">
              <w:rPr>
                <w:lang w:bidi="ar-SA"/>
              </w:rPr>
              <w:t>1</w:t>
            </w:r>
            <w:r w:rsidRPr="00313BB3">
              <w:rPr>
                <w:lang w:bidi="ar-SA"/>
              </w:rPr>
              <w:t>.0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ACC" w:rsidRDefault="00706ACC">
      <w:r>
        <w:separator/>
      </w:r>
    </w:p>
  </w:endnote>
  <w:endnote w:type="continuationSeparator" w:id="0">
    <w:p w:rsidR="00706ACC" w:rsidRDefault="0070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4650D0" w:rsidRPr="00B10816" w:rsidTr="00866672">
      <w:tc>
        <w:tcPr>
          <w:tcW w:w="1667" w:type="pct"/>
          <w:vAlign w:val="center"/>
        </w:tcPr>
        <w:p w:rsidR="004650D0" w:rsidRPr="00B10816" w:rsidRDefault="004650D0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t>PSASH MDD</w:t>
          </w:r>
        </w:p>
        <w:p w:rsidR="004650D0" w:rsidRPr="00B10816" w:rsidRDefault="004650D0" w:rsidP="00B10816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1667" w:type="pct"/>
          <w:vAlign w:val="center"/>
        </w:tcPr>
        <w:p w:rsidR="004650D0" w:rsidRDefault="004650D0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May 11, 201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6</w:t>
          </w:r>
        </w:p>
        <w:p w:rsidR="004650D0" w:rsidRPr="00B10816" w:rsidRDefault="004650D0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650D0" w:rsidRPr="00B10816" w:rsidRDefault="004650D0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4650D0" w:rsidRPr="00B10816" w:rsidRDefault="004650D0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4420A7">
            <w:rPr>
              <w:b/>
              <w:noProof/>
              <w:sz w:val="16"/>
              <w:szCs w:val="16"/>
            </w:rPr>
            <w:t>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4420A7">
            <w:rPr>
              <w:b/>
              <w:noProof/>
              <w:sz w:val="16"/>
              <w:szCs w:val="16"/>
            </w:rPr>
            <w:t>17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4650D0" w:rsidRPr="00B10816" w:rsidRDefault="004650D0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ACC" w:rsidRDefault="00706ACC">
      <w:r>
        <w:separator/>
      </w:r>
    </w:p>
  </w:footnote>
  <w:footnote w:type="continuationSeparator" w:id="0">
    <w:p w:rsidR="00706ACC" w:rsidRDefault="00706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4650D0" w:rsidRPr="008969C4" w:rsidTr="00866672">
      <w:trPr>
        <w:trHeight w:val="438"/>
      </w:trPr>
      <w:tc>
        <w:tcPr>
          <w:tcW w:w="1443" w:type="pct"/>
        </w:tcPr>
        <w:p w:rsidR="004650D0" w:rsidRPr="008969C4" w:rsidRDefault="004650D0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4650D0" w:rsidRPr="00891F29" w:rsidRDefault="004650D0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4650D0" w:rsidRDefault="004650D0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4650D0" w:rsidRPr="008969C4" w:rsidRDefault="004650D0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4650D0" w:rsidRDefault="004650D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3A674EB9"/>
    <w:multiLevelType w:val="hybridMultilevel"/>
    <w:tmpl w:val="3EDE3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B7F4A"/>
    <w:multiLevelType w:val="hybridMultilevel"/>
    <w:tmpl w:val="B4E6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6"/>
  </w:num>
  <w:num w:numId="16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A3"/>
    <w:rsid w:val="000040A2"/>
    <w:rsid w:val="00010BFD"/>
    <w:rsid w:val="00015232"/>
    <w:rsid w:val="000201AB"/>
    <w:rsid w:val="00030567"/>
    <w:rsid w:val="00030607"/>
    <w:rsid w:val="000318E7"/>
    <w:rsid w:val="00036589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15CF"/>
    <w:rsid w:val="00091F7E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46D1C"/>
    <w:rsid w:val="00152830"/>
    <w:rsid w:val="0017388A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2964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4E93"/>
    <w:rsid w:val="0022572C"/>
    <w:rsid w:val="00226086"/>
    <w:rsid w:val="0023474D"/>
    <w:rsid w:val="002366F0"/>
    <w:rsid w:val="00237876"/>
    <w:rsid w:val="00241551"/>
    <w:rsid w:val="00246432"/>
    <w:rsid w:val="00246474"/>
    <w:rsid w:val="00246930"/>
    <w:rsid w:val="00247E3A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5227"/>
    <w:rsid w:val="002A6127"/>
    <w:rsid w:val="002B094F"/>
    <w:rsid w:val="002B1587"/>
    <w:rsid w:val="002B2B02"/>
    <w:rsid w:val="002B6E4E"/>
    <w:rsid w:val="002B7D4B"/>
    <w:rsid w:val="002C7125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3BB3"/>
    <w:rsid w:val="00314939"/>
    <w:rsid w:val="003267EF"/>
    <w:rsid w:val="00326A13"/>
    <w:rsid w:val="00327A5B"/>
    <w:rsid w:val="00330ED1"/>
    <w:rsid w:val="003313B5"/>
    <w:rsid w:val="0034184E"/>
    <w:rsid w:val="00342A8C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3205"/>
    <w:rsid w:val="00405E64"/>
    <w:rsid w:val="00410E30"/>
    <w:rsid w:val="004119D8"/>
    <w:rsid w:val="004147D1"/>
    <w:rsid w:val="00431255"/>
    <w:rsid w:val="00436F3E"/>
    <w:rsid w:val="004377FE"/>
    <w:rsid w:val="004420A7"/>
    <w:rsid w:val="00444F99"/>
    <w:rsid w:val="00450A57"/>
    <w:rsid w:val="004526E6"/>
    <w:rsid w:val="004538E2"/>
    <w:rsid w:val="00453CBC"/>
    <w:rsid w:val="004610FA"/>
    <w:rsid w:val="00462B18"/>
    <w:rsid w:val="00462D3A"/>
    <w:rsid w:val="004650D0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C4D69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549B7"/>
    <w:rsid w:val="00660449"/>
    <w:rsid w:val="00663755"/>
    <w:rsid w:val="00665E4E"/>
    <w:rsid w:val="00666408"/>
    <w:rsid w:val="00667AE7"/>
    <w:rsid w:val="00673A6E"/>
    <w:rsid w:val="0067654E"/>
    <w:rsid w:val="006811FF"/>
    <w:rsid w:val="00681E5A"/>
    <w:rsid w:val="006828F3"/>
    <w:rsid w:val="006845E9"/>
    <w:rsid w:val="00685A11"/>
    <w:rsid w:val="00686024"/>
    <w:rsid w:val="00686ED4"/>
    <w:rsid w:val="0069657C"/>
    <w:rsid w:val="006A61EA"/>
    <w:rsid w:val="006A7C28"/>
    <w:rsid w:val="006B5229"/>
    <w:rsid w:val="006B5F56"/>
    <w:rsid w:val="006C2D7D"/>
    <w:rsid w:val="006E1C97"/>
    <w:rsid w:val="006F2855"/>
    <w:rsid w:val="006F3CF4"/>
    <w:rsid w:val="00702C1E"/>
    <w:rsid w:val="00706ACC"/>
    <w:rsid w:val="00707BA6"/>
    <w:rsid w:val="00715441"/>
    <w:rsid w:val="00716B1A"/>
    <w:rsid w:val="007219DD"/>
    <w:rsid w:val="00722EA8"/>
    <w:rsid w:val="00725671"/>
    <w:rsid w:val="00727610"/>
    <w:rsid w:val="00733F31"/>
    <w:rsid w:val="00734BC0"/>
    <w:rsid w:val="00737A19"/>
    <w:rsid w:val="00751961"/>
    <w:rsid w:val="0075721A"/>
    <w:rsid w:val="007649B1"/>
    <w:rsid w:val="00765195"/>
    <w:rsid w:val="00767585"/>
    <w:rsid w:val="00770295"/>
    <w:rsid w:val="00773CA8"/>
    <w:rsid w:val="00784FF5"/>
    <w:rsid w:val="00786BDF"/>
    <w:rsid w:val="00796443"/>
    <w:rsid w:val="007A2CEC"/>
    <w:rsid w:val="007A3BEB"/>
    <w:rsid w:val="007A3D19"/>
    <w:rsid w:val="007A4497"/>
    <w:rsid w:val="007B17B0"/>
    <w:rsid w:val="007B71B8"/>
    <w:rsid w:val="007C0067"/>
    <w:rsid w:val="007C3A2E"/>
    <w:rsid w:val="007C4A1B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1A6A"/>
    <w:rsid w:val="008D3DCA"/>
    <w:rsid w:val="008D69B7"/>
    <w:rsid w:val="008F09CA"/>
    <w:rsid w:val="008F11FD"/>
    <w:rsid w:val="008F1A37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6A87"/>
    <w:rsid w:val="009F3119"/>
    <w:rsid w:val="00A049EB"/>
    <w:rsid w:val="00A05B7E"/>
    <w:rsid w:val="00A158C7"/>
    <w:rsid w:val="00A25B61"/>
    <w:rsid w:val="00A365F0"/>
    <w:rsid w:val="00A37042"/>
    <w:rsid w:val="00A37E34"/>
    <w:rsid w:val="00A639FF"/>
    <w:rsid w:val="00A6463B"/>
    <w:rsid w:val="00A656E4"/>
    <w:rsid w:val="00A71A73"/>
    <w:rsid w:val="00A72ADF"/>
    <w:rsid w:val="00A75159"/>
    <w:rsid w:val="00A75452"/>
    <w:rsid w:val="00A80995"/>
    <w:rsid w:val="00A90F28"/>
    <w:rsid w:val="00A92EE5"/>
    <w:rsid w:val="00AA2199"/>
    <w:rsid w:val="00AA3A38"/>
    <w:rsid w:val="00AA51AA"/>
    <w:rsid w:val="00AA61A8"/>
    <w:rsid w:val="00AB1565"/>
    <w:rsid w:val="00AB200C"/>
    <w:rsid w:val="00AB2785"/>
    <w:rsid w:val="00AC1BE0"/>
    <w:rsid w:val="00AC40DF"/>
    <w:rsid w:val="00AC4A58"/>
    <w:rsid w:val="00AC6E5E"/>
    <w:rsid w:val="00AD135E"/>
    <w:rsid w:val="00AD1F0E"/>
    <w:rsid w:val="00AD3866"/>
    <w:rsid w:val="00AD3DBF"/>
    <w:rsid w:val="00AE0435"/>
    <w:rsid w:val="00AE0DCB"/>
    <w:rsid w:val="00AE41D4"/>
    <w:rsid w:val="00AE5C76"/>
    <w:rsid w:val="00AE730D"/>
    <w:rsid w:val="00AF6D2A"/>
    <w:rsid w:val="00AF7DDD"/>
    <w:rsid w:val="00B0024F"/>
    <w:rsid w:val="00B10816"/>
    <w:rsid w:val="00B11BE8"/>
    <w:rsid w:val="00B12B0B"/>
    <w:rsid w:val="00B154E6"/>
    <w:rsid w:val="00B21802"/>
    <w:rsid w:val="00B25D10"/>
    <w:rsid w:val="00B262A3"/>
    <w:rsid w:val="00B35242"/>
    <w:rsid w:val="00B35F84"/>
    <w:rsid w:val="00B50CDB"/>
    <w:rsid w:val="00B52330"/>
    <w:rsid w:val="00B557BA"/>
    <w:rsid w:val="00B5628C"/>
    <w:rsid w:val="00B629B6"/>
    <w:rsid w:val="00B647EA"/>
    <w:rsid w:val="00B72FDD"/>
    <w:rsid w:val="00B81B39"/>
    <w:rsid w:val="00B81C1B"/>
    <w:rsid w:val="00B85D5F"/>
    <w:rsid w:val="00B92F19"/>
    <w:rsid w:val="00B93ACE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9F5"/>
    <w:rsid w:val="00BD7322"/>
    <w:rsid w:val="00BE1986"/>
    <w:rsid w:val="00BE7F06"/>
    <w:rsid w:val="00BF0610"/>
    <w:rsid w:val="00BF5242"/>
    <w:rsid w:val="00C0276C"/>
    <w:rsid w:val="00C04F32"/>
    <w:rsid w:val="00C101C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A5A53"/>
    <w:rsid w:val="00CA5BBE"/>
    <w:rsid w:val="00CB03C3"/>
    <w:rsid w:val="00CB0B31"/>
    <w:rsid w:val="00CB146C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66E85"/>
    <w:rsid w:val="00D70B1D"/>
    <w:rsid w:val="00D757BC"/>
    <w:rsid w:val="00D762B8"/>
    <w:rsid w:val="00D775AC"/>
    <w:rsid w:val="00D77952"/>
    <w:rsid w:val="00D81881"/>
    <w:rsid w:val="00D8298E"/>
    <w:rsid w:val="00DA5C5C"/>
    <w:rsid w:val="00DB1985"/>
    <w:rsid w:val="00DB213C"/>
    <w:rsid w:val="00DC0959"/>
    <w:rsid w:val="00DC2963"/>
    <w:rsid w:val="00DC598C"/>
    <w:rsid w:val="00DD1831"/>
    <w:rsid w:val="00DD3B65"/>
    <w:rsid w:val="00DE23CE"/>
    <w:rsid w:val="00DE2FDE"/>
    <w:rsid w:val="00DF4415"/>
    <w:rsid w:val="00DF766D"/>
    <w:rsid w:val="00E020FC"/>
    <w:rsid w:val="00E03151"/>
    <w:rsid w:val="00E044C8"/>
    <w:rsid w:val="00E0737D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7282C"/>
    <w:rsid w:val="00E85BAD"/>
    <w:rsid w:val="00E9004B"/>
    <w:rsid w:val="00EB1228"/>
    <w:rsid w:val="00ED2286"/>
    <w:rsid w:val="00ED3D2B"/>
    <w:rsid w:val="00EE263E"/>
    <w:rsid w:val="00EE26AB"/>
    <w:rsid w:val="00EE3BBC"/>
    <w:rsid w:val="00EF190F"/>
    <w:rsid w:val="00EF69B9"/>
    <w:rsid w:val="00F1257A"/>
    <w:rsid w:val="00F33BD1"/>
    <w:rsid w:val="00F36729"/>
    <w:rsid w:val="00F36CC2"/>
    <w:rsid w:val="00F417BB"/>
    <w:rsid w:val="00F43F8E"/>
    <w:rsid w:val="00F51C8D"/>
    <w:rsid w:val="00F56F9A"/>
    <w:rsid w:val="00F602B0"/>
    <w:rsid w:val="00F6213E"/>
    <w:rsid w:val="00F651F5"/>
    <w:rsid w:val="00F727CE"/>
    <w:rsid w:val="00F737FE"/>
    <w:rsid w:val="00F90FCC"/>
    <w:rsid w:val="00F91518"/>
    <w:rsid w:val="00F95E33"/>
    <w:rsid w:val="00FA23A6"/>
    <w:rsid w:val="00FB39DC"/>
    <w:rsid w:val="00FC02CC"/>
    <w:rsid w:val="00FC1BB7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apple-converted-space">
    <w:name w:val="apple-converted-space"/>
    <w:basedOn w:val="DefaultParagraphFont"/>
    <w:rsid w:val="00A37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apple-converted-space">
    <w:name w:val="apple-converted-space"/>
    <w:basedOn w:val="DefaultParagraphFont"/>
    <w:rsid w:val="00A3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3%2001.05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0FACAE82CE4E949953F4F4AF657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1CEB5-3008-49D2-91B0-83D690FB08AA}"/>
      </w:docPartPr>
      <w:docPartBody>
        <w:p w:rsidR="00F64FEA" w:rsidRDefault="007E3550">
          <w:pPr>
            <w:pStyle w:val="BD0FACAE82CE4E949953F4F4AF65796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50"/>
    <w:rsid w:val="000A4CA9"/>
    <w:rsid w:val="000E0AA5"/>
    <w:rsid w:val="001722BE"/>
    <w:rsid w:val="004C1E4C"/>
    <w:rsid w:val="005A2243"/>
    <w:rsid w:val="00760954"/>
    <w:rsid w:val="007A7515"/>
    <w:rsid w:val="007E3550"/>
    <w:rsid w:val="007F5926"/>
    <w:rsid w:val="00CC45DD"/>
    <w:rsid w:val="00F6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0FACAE82CE4E949953F4F4AF657961">
    <w:name w:val="BD0FACAE82CE4E949953F4F4AF6579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0FACAE82CE4E949953F4F4AF657961">
    <w:name w:val="BD0FACAE82CE4E949953F4F4AF657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FFDAD35-2CA7-435F-BABF-0BAEB74B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 01.05.00.dotx</Template>
  <TotalTime>424</TotalTime>
  <Pages>17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11876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38</cp:revision>
  <cp:lastPrinted>2014-12-17T17:01:00Z</cp:lastPrinted>
  <dcterms:created xsi:type="dcterms:W3CDTF">2015-10-15T14:15:00Z</dcterms:created>
  <dcterms:modified xsi:type="dcterms:W3CDTF">2016-05-20T18:44:00Z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&lt;MDD Name&gt;</vt:lpwstr>
  </property>
  <property fmtid="{D5CDD505-2E9C-101B-9397-08002B2CF9AE}" pid="3" name="Template Version">
    <vt:lpwstr>01.00.02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