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r>
        <w:t xml:space="preserve">Module -- </w:t>
      </w:r>
      <w:r w:rsidR="00C34B94">
        <w:fldChar w:fldCharType="begin"/>
      </w:r>
      <w:r w:rsidR="00C34B94">
        <w:instrText xml:space="preserve"> DOCPROPERTY "Document Title"  \* MERGEFORMAT </w:instrText>
      </w:r>
      <w:r w:rsidR="00C34B94">
        <w:fldChar w:fldCharType="separate"/>
      </w:r>
      <w:r w:rsidR="00110D15">
        <w:t xml:space="preserve">Digital </w:t>
      </w:r>
      <w:proofErr w:type="spellStart"/>
      <w:r w:rsidR="00110D15">
        <w:t>Handwheel</w:t>
      </w:r>
      <w:proofErr w:type="spellEnd"/>
      <w:r w:rsidR="00110D15">
        <w:t xml:space="preserve"> Torque</w:t>
      </w:r>
      <w:r w:rsidR="00C34B94">
        <w:fldChar w:fldCharType="end"/>
      </w:r>
      <w:r w:rsidR="00EC3467">
        <w:t xml:space="preserve"> Function (SENT)</w:t>
      </w:r>
    </w:p>
    <w:p w:rsidR="004A781C" w:rsidRDefault="004A781C">
      <w:pPr>
        <w:pStyle w:val="Heading1"/>
      </w:pPr>
      <w:r>
        <w:t>High-Level Description</w:t>
      </w:r>
    </w:p>
    <w:p w:rsidR="00CD169B" w:rsidRDefault="00CD169B">
      <w:r>
        <w:t xml:space="preserve">This module computes the </w:t>
      </w:r>
      <w:r w:rsidR="00EC3467">
        <w:t xml:space="preserve">digital </w:t>
      </w:r>
      <w:proofErr w:type="spellStart"/>
      <w:r>
        <w:t>handwheel</w:t>
      </w:r>
      <w:proofErr w:type="spellEnd"/>
      <w:r>
        <w:t xml:space="preserve"> torque </w:t>
      </w:r>
      <w:r w:rsidR="00EC3467">
        <w:t xml:space="preserve">signal </w:t>
      </w:r>
      <w:r>
        <w:t xml:space="preserve">from the </w:t>
      </w:r>
      <w:r w:rsidR="00EC3467">
        <w:t xml:space="preserve">SENT </w:t>
      </w:r>
      <w:r>
        <w:t>digital sensor</w:t>
      </w:r>
      <w:r w:rsidR="00BC440F">
        <w:t xml:space="preserve"> inputs</w:t>
      </w:r>
      <w:r>
        <w:t xml:space="preserve">.  It takes the </w:t>
      </w:r>
      <w:r w:rsidR="00EC3467">
        <w:t>sensor inputs</w:t>
      </w:r>
      <w:r>
        <w:t xml:space="preserve">, </w:t>
      </w:r>
      <w:r w:rsidR="00BC440F">
        <w:t xml:space="preserve">calculates the </w:t>
      </w:r>
      <w:proofErr w:type="spellStart"/>
      <w:r w:rsidR="00BC440F">
        <w:t>hw</w:t>
      </w:r>
      <w:proofErr w:type="spellEnd"/>
      <w:r w:rsidR="00BC440F">
        <w:t xml:space="preserve"> torque, </w:t>
      </w:r>
      <w:r>
        <w:t>compensates for trim</w:t>
      </w:r>
      <w:proofErr w:type="gramStart"/>
      <w:r>
        <w:t xml:space="preserve">,  </w:t>
      </w:r>
      <w:r w:rsidR="00BC440F">
        <w:t>applies</w:t>
      </w:r>
      <w:proofErr w:type="gramEnd"/>
      <w:r w:rsidR="00BC440F">
        <w:t xml:space="preserve"> filtering and limits</w:t>
      </w:r>
      <w:r>
        <w:t xml:space="preserve">, and outputs the </w:t>
      </w:r>
      <w:proofErr w:type="spellStart"/>
      <w:r>
        <w:t>handwheel</w:t>
      </w:r>
      <w:proofErr w:type="spellEnd"/>
      <w:r>
        <w:t xml:space="preserve"> torque in </w:t>
      </w:r>
      <w:proofErr w:type="spellStart"/>
      <w:r>
        <w:t>HwNm</w:t>
      </w:r>
      <w:proofErr w:type="spellEnd"/>
      <w:r>
        <w:t xml:space="preserve">.  </w:t>
      </w:r>
      <w:r w:rsidR="00C100C8">
        <w:t xml:space="preserve">It uses long term correlated compensation to provide a T1 </w:t>
      </w:r>
      <w:proofErr w:type="spellStart"/>
      <w:r w:rsidR="00C100C8">
        <w:t>vs</w:t>
      </w:r>
      <w:proofErr w:type="spellEnd"/>
      <w:r w:rsidR="00C100C8">
        <w:t xml:space="preserve"> T2 correlation fault diagnostic.  </w:t>
      </w:r>
      <w:r>
        <w:t>It also contains the service calls for a trim to be set</w:t>
      </w:r>
      <w:r w:rsidR="00EC3467">
        <w:t xml:space="preserve"> or </w:t>
      </w:r>
      <w:r>
        <w:t>cleared.</w:t>
      </w:r>
    </w:p>
    <w:p w:rsidR="004A781C" w:rsidRDefault="004A781C">
      <w:pPr>
        <w:pStyle w:val="Heading1"/>
      </w:pPr>
      <w:r>
        <w:t>Figures</w:t>
      </w:r>
    </w:p>
    <w:p w:rsidR="00CB70C6" w:rsidRDefault="00CB70C6" w:rsidP="00CB70C6">
      <w:pPr>
        <w:pStyle w:val="Heading2"/>
      </w:pPr>
      <w:r>
        <w:t>Component Diagram</w:t>
      </w:r>
    </w:p>
    <w:p w:rsidR="008321DA" w:rsidRDefault="008321DA" w:rsidP="00B120B4">
      <w:pPr>
        <w:jc w:val="center"/>
        <w:rPr>
          <w:noProof/>
        </w:rPr>
      </w:pPr>
    </w:p>
    <w:p w:rsidR="008321DA" w:rsidRDefault="008321DA" w:rsidP="00B120B4">
      <w:pPr>
        <w:jc w:val="center"/>
        <w:rPr>
          <w:noProof/>
        </w:rPr>
      </w:pPr>
    </w:p>
    <w:p w:rsidR="00E7374C" w:rsidRDefault="00E7374C" w:rsidP="00B120B4">
      <w:pPr>
        <w:jc w:val="center"/>
        <w:rPr>
          <w:noProof/>
        </w:rPr>
      </w:pPr>
    </w:p>
    <w:p w:rsidR="00E7374C" w:rsidRDefault="00E0716B" w:rsidP="00B120B4">
      <w:pPr>
        <w:jc w:val="center"/>
        <w:rPr>
          <w:noProof/>
        </w:rPr>
      </w:pPr>
      <w:r>
        <w:rPr>
          <w:noProof/>
        </w:rPr>
        <w:drawing>
          <wp:inline distT="0" distB="0" distL="0" distR="0" wp14:anchorId="3E636E71" wp14:editId="0790C1E4">
            <wp:extent cx="24765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514600"/>
                    </a:xfrm>
                    <a:prstGeom prst="rect">
                      <a:avLst/>
                    </a:prstGeom>
                    <a:noFill/>
                    <a:ln>
                      <a:noFill/>
                    </a:ln>
                  </pic:spPr>
                </pic:pic>
              </a:graphicData>
            </a:graphic>
          </wp:inline>
        </w:drawing>
      </w:r>
    </w:p>
    <w:p w:rsidR="00B120B4" w:rsidRPr="00B120B4" w:rsidRDefault="00B120B4" w:rsidP="00B120B4">
      <w:pPr>
        <w:jc w:val="center"/>
      </w:pPr>
    </w:p>
    <w:p w:rsidR="004A781C" w:rsidRDefault="004A781C" w:rsidP="006958D6">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B719C9">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Pr="004B5BE2" w:rsidRDefault="002E228E" w:rsidP="002E228E">
            <w:pPr>
              <w:spacing w:before="100" w:beforeAutospacing="1" w:after="100" w:afterAutospacing="1"/>
              <w:rPr>
                <w:rFonts w:ascii="Arial" w:hAnsi="Arial" w:cs="Arial"/>
                <w:sz w:val="16"/>
                <w:szCs w:val="16"/>
              </w:rPr>
            </w:pPr>
            <w:r>
              <w:rPr>
                <w:rFonts w:ascii="Arial" w:hAnsi="Arial" w:cs="Arial"/>
                <w:sz w:val="16"/>
                <w:szCs w:val="16"/>
              </w:rPr>
              <w:t>T1_HwNm_f32</w:t>
            </w:r>
          </w:p>
        </w:tc>
        <w:tc>
          <w:tcPr>
            <w:tcW w:w="4455" w:type="dxa"/>
            <w:vAlign w:val="center"/>
          </w:tcPr>
          <w:p w:rsidR="002E228E" w:rsidRPr="004B5BE2" w:rsidRDefault="002E228E" w:rsidP="00015CA0">
            <w:pPr>
              <w:spacing w:before="100" w:beforeAutospacing="1" w:after="100" w:afterAutospacing="1"/>
              <w:rPr>
                <w:rFonts w:ascii="Arial" w:hAnsi="Arial" w:cs="Arial"/>
                <w:sz w:val="16"/>
                <w:szCs w:val="16"/>
              </w:rPr>
            </w:pPr>
            <w:r>
              <w:rPr>
                <w:rFonts w:ascii="Arial" w:hAnsi="Arial" w:cs="Arial"/>
                <w:sz w:val="16"/>
                <w:szCs w:val="16"/>
              </w:rPr>
              <w:t>HwT</w:t>
            </w:r>
            <w:r w:rsidR="00015CA0">
              <w:rPr>
                <w:rFonts w:ascii="Arial" w:hAnsi="Arial" w:cs="Arial"/>
                <w:sz w:val="16"/>
                <w:szCs w:val="16"/>
              </w:rPr>
              <w:t>orque</w:t>
            </w:r>
            <w:r>
              <w:rPr>
                <w:rFonts w:ascii="Arial" w:hAnsi="Arial" w:cs="Arial"/>
                <w:sz w:val="16"/>
                <w:szCs w:val="16"/>
              </w:rPr>
              <w:t>_HwNm_f32</w:t>
            </w: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Default="002E228E" w:rsidP="002E228E">
            <w:pPr>
              <w:spacing w:before="100" w:beforeAutospacing="1" w:after="100" w:afterAutospacing="1"/>
              <w:rPr>
                <w:rFonts w:ascii="Arial" w:hAnsi="Arial" w:cs="Arial"/>
                <w:sz w:val="16"/>
                <w:szCs w:val="16"/>
              </w:rPr>
            </w:pPr>
            <w:r>
              <w:rPr>
                <w:rFonts w:ascii="Arial" w:hAnsi="Arial" w:cs="Arial"/>
                <w:sz w:val="16"/>
                <w:szCs w:val="16"/>
              </w:rPr>
              <w:t>T2_HwNm_f32</w:t>
            </w:r>
          </w:p>
        </w:tc>
        <w:tc>
          <w:tcPr>
            <w:tcW w:w="4455" w:type="dxa"/>
            <w:vAlign w:val="center"/>
          </w:tcPr>
          <w:p w:rsidR="002E228E" w:rsidRDefault="00015CA0" w:rsidP="00F957FA">
            <w:pPr>
              <w:spacing w:before="100" w:beforeAutospacing="1" w:after="100" w:afterAutospacing="1"/>
              <w:rPr>
                <w:rFonts w:ascii="Arial" w:hAnsi="Arial" w:cs="Arial"/>
                <w:sz w:val="16"/>
                <w:szCs w:val="16"/>
              </w:rPr>
            </w:pPr>
            <w:r>
              <w:rPr>
                <w:rFonts w:ascii="Arial" w:hAnsi="Arial" w:cs="Arial"/>
                <w:sz w:val="16"/>
                <w:szCs w:val="16"/>
              </w:rPr>
              <w:t>SrlComHwTrq_HwNm_f32</w:t>
            </w:r>
          </w:p>
        </w:tc>
      </w:tr>
      <w:tr w:rsidR="002E228E"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E228E" w:rsidRDefault="002E228E" w:rsidP="00F957FA">
            <w:pPr>
              <w:spacing w:before="100" w:beforeAutospacing="1" w:after="100" w:afterAutospacing="1"/>
              <w:rPr>
                <w:rFonts w:ascii="Arial" w:hAnsi="Arial" w:cs="Arial"/>
                <w:sz w:val="16"/>
                <w:szCs w:val="16"/>
              </w:rPr>
            </w:pPr>
            <w:proofErr w:type="spellStart"/>
            <w:r w:rsidRPr="00675D03">
              <w:rPr>
                <w:rFonts w:ascii="Arial" w:hAnsi="Arial" w:cs="Arial"/>
                <w:sz w:val="16"/>
                <w:szCs w:val="16"/>
              </w:rPr>
              <w:t>MECCounter_Cnt_enum</w:t>
            </w:r>
            <w:proofErr w:type="spellEnd"/>
          </w:p>
        </w:tc>
        <w:tc>
          <w:tcPr>
            <w:tcW w:w="4455" w:type="dxa"/>
            <w:vAlign w:val="center"/>
          </w:tcPr>
          <w:p w:rsidR="002E228E" w:rsidRDefault="00015CA0" w:rsidP="00F957FA">
            <w:pPr>
              <w:spacing w:before="100" w:beforeAutospacing="1" w:after="100" w:afterAutospacing="1"/>
              <w:rPr>
                <w:rFonts w:ascii="Arial" w:hAnsi="Arial" w:cs="Arial"/>
                <w:sz w:val="16"/>
                <w:szCs w:val="16"/>
              </w:rPr>
            </w:pPr>
            <w:proofErr w:type="spellStart"/>
            <w:r>
              <w:rPr>
                <w:rFonts w:ascii="Arial" w:hAnsi="Arial" w:cs="Arial"/>
                <w:sz w:val="16"/>
                <w:szCs w:val="16"/>
              </w:rPr>
              <w:t>SrlComHwTrqValid_Cnt_Lgc</w:t>
            </w:r>
            <w:proofErr w:type="spellEnd"/>
          </w:p>
        </w:tc>
      </w:tr>
      <w:tr w:rsidR="002D4E54" w:rsidRPr="004B5BE2" w:rsidTr="00B71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D4E54" w:rsidRPr="00675D03" w:rsidRDefault="002D4E54" w:rsidP="00F957FA">
            <w:pPr>
              <w:spacing w:before="100" w:beforeAutospacing="1" w:after="100" w:afterAutospacing="1"/>
              <w:rPr>
                <w:rFonts w:ascii="Arial" w:hAnsi="Arial" w:cs="Arial"/>
                <w:sz w:val="16"/>
                <w:szCs w:val="16"/>
              </w:rPr>
            </w:pPr>
          </w:p>
        </w:tc>
        <w:tc>
          <w:tcPr>
            <w:tcW w:w="4455" w:type="dxa"/>
            <w:vAlign w:val="center"/>
          </w:tcPr>
          <w:p w:rsidR="002D4E54" w:rsidRDefault="00E0716B" w:rsidP="00F957FA">
            <w:pPr>
              <w:spacing w:before="100" w:beforeAutospacing="1" w:after="100" w:afterAutospacing="1"/>
              <w:rPr>
                <w:rFonts w:ascii="Arial" w:hAnsi="Arial" w:cs="Arial"/>
                <w:sz w:val="16"/>
                <w:szCs w:val="16"/>
              </w:rPr>
            </w:pPr>
            <w:proofErr w:type="spellStart"/>
            <w:r>
              <w:rPr>
                <w:rFonts w:ascii="Arial" w:hAnsi="Arial" w:cs="Arial"/>
                <w:sz w:val="16"/>
                <w:szCs w:val="16"/>
              </w:rPr>
              <w:t>SysCHWTorque</w:t>
            </w:r>
            <w:proofErr w:type="spellEnd"/>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790"/>
        <w:gridCol w:w="1440"/>
        <w:gridCol w:w="1215"/>
        <w:gridCol w:w="1215"/>
        <w:gridCol w:w="2250"/>
      </w:tblGrid>
      <w:tr w:rsidR="00BD008B" w:rsidRPr="00111AED" w:rsidTr="00111AED">
        <w:tc>
          <w:tcPr>
            <w:tcW w:w="2790" w:type="dxa"/>
            <w:tcBorders>
              <w:top w:val="single" w:sz="6" w:space="0" w:color="auto"/>
              <w:left w:val="single" w:sz="6" w:space="0" w:color="auto"/>
              <w:bottom w:val="single" w:sz="6" w:space="0" w:color="auto"/>
              <w:right w:val="single" w:sz="6" w:space="0" w:color="auto"/>
            </w:tcBorders>
            <w:shd w:val="pct30" w:color="FFFF00" w:fill="FFFFFF"/>
          </w:tcPr>
          <w:p w:rsidR="00BD008B" w:rsidRPr="00111AED" w:rsidRDefault="00BD008B" w:rsidP="00111AED">
            <w:pPr>
              <w:spacing w:before="60"/>
              <w:jc w:val="center"/>
              <w:rPr>
                <w:rFonts w:ascii="Arial" w:hAnsi="Arial" w:cs="Arial"/>
                <w:sz w:val="16"/>
              </w:rPr>
            </w:pPr>
            <w:r w:rsidRPr="00111AED">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T1_HwNm_M_f32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T2_HwNm_M_f32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0474F9">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HwTrq_HwNm_M_f32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TDiagFiltOut_HwNm_M_f32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A2B77"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SSDiagFiltOut_HwNm_M_f32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CMCFiltOut_HwNm_M_f32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TrqSum_HwNm_M_f32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DIGHWTRQSENT_START_SEC_VAR_CLEARED_32</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proofErr w:type="spellStart"/>
            <w:r>
              <w:rPr>
                <w:rFonts w:ascii="Consolas" w:hAnsi="Consolas" w:cs="Consolas"/>
                <w:color w:val="000000"/>
              </w:rPr>
              <w:t>DigHwTrqSENT_</w:t>
            </w:r>
            <w:r w:rsidR="00111AED" w:rsidRPr="00111AED">
              <w:rPr>
                <w:rFonts w:ascii="Arial" w:hAnsi="Arial" w:cs="Arial"/>
                <w:sz w:val="16"/>
                <w:szCs w:val="16"/>
              </w:rPr>
              <w:t>DigHwTrqKSV_M_str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proofErr w:type="spellStart"/>
            <w:r>
              <w:rPr>
                <w:rFonts w:ascii="Consolas" w:hAnsi="Consolas" w:cs="Consolas"/>
                <w:color w:val="000000"/>
              </w:rPr>
              <w:t>DigHwTrqSENT_</w:t>
            </w:r>
            <w:r w:rsidR="00111AED" w:rsidRPr="00111AED">
              <w:rPr>
                <w:rFonts w:ascii="Arial" w:hAnsi="Arial" w:cs="Arial"/>
                <w:sz w:val="16"/>
                <w:szCs w:val="16"/>
              </w:rPr>
              <w:t>TDiagFiltKSV_M_str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proofErr w:type="spellStart"/>
            <w:r>
              <w:rPr>
                <w:rFonts w:ascii="Consolas" w:hAnsi="Consolas" w:cs="Consolas"/>
                <w:color w:val="000000"/>
              </w:rPr>
              <w:t>DigHwTrqSENT_</w:t>
            </w:r>
            <w:r w:rsidR="00111AED" w:rsidRPr="00111AED">
              <w:rPr>
                <w:rFonts w:ascii="Arial" w:hAnsi="Arial" w:cs="Arial"/>
                <w:sz w:val="16"/>
                <w:szCs w:val="16"/>
              </w:rPr>
              <w:t>SSFiltKSV_M_str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proofErr w:type="spellStart"/>
            <w:r>
              <w:rPr>
                <w:rFonts w:ascii="Consolas" w:hAnsi="Consolas" w:cs="Consolas"/>
                <w:color w:val="000000"/>
              </w:rPr>
              <w:lastRenderedPageBreak/>
              <w:t>DigHwTrqSENT_</w:t>
            </w:r>
            <w:r w:rsidR="00111AED" w:rsidRPr="00111AED">
              <w:rPr>
                <w:rFonts w:ascii="Arial" w:hAnsi="Arial" w:cs="Arial"/>
                <w:sz w:val="16"/>
                <w:szCs w:val="16"/>
              </w:rPr>
              <w:t>CMCFiltKSV_M_str</w:t>
            </w:r>
            <w:proofErr w:type="spellEnd"/>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DIGHWTRQSENT_START_SEC_VAR_CLEARED_UNSPECIFIED</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2636E">
            <w:pPr>
              <w:spacing w:before="100" w:beforeAutospacing="1" w:after="100" w:afterAutospacing="1"/>
              <w:rPr>
                <w:rFonts w:ascii="Arial" w:hAnsi="Arial" w:cs="Arial"/>
                <w:sz w:val="16"/>
                <w:szCs w:val="16"/>
              </w:rPr>
            </w:pPr>
            <w:proofErr w:type="spellStart"/>
            <w:r>
              <w:rPr>
                <w:rFonts w:ascii="Consolas" w:hAnsi="Consolas" w:cs="Consolas"/>
                <w:color w:val="000000"/>
              </w:rPr>
              <w:t>DigHwTrqSENT_</w:t>
            </w:r>
            <w:r w:rsidR="00111AED" w:rsidRPr="00111AED">
              <w:rPr>
                <w:rFonts w:ascii="Arial" w:hAnsi="Arial" w:cs="Arial"/>
                <w:sz w:val="16"/>
                <w:szCs w:val="16"/>
              </w:rPr>
              <w:t>NvMBlkStatus</w:t>
            </w:r>
            <w:proofErr w:type="spellEnd"/>
            <w:r w:rsidR="00111AED" w:rsidRPr="00111AED">
              <w:rPr>
                <w:rFonts w:ascii="Arial" w:hAnsi="Arial" w:cs="Arial"/>
                <w:sz w:val="16"/>
                <w:szCs w:val="16"/>
              </w:rPr>
              <w:t>_</w:t>
            </w:r>
            <w:r>
              <w:rPr>
                <w:rFonts w:ascii="Consolas" w:hAnsi="Consolas" w:cs="Consolas"/>
                <w:color w:val="000000"/>
              </w:rPr>
              <w:t xml:space="preserve"> </w:t>
            </w:r>
            <w:r w:rsidR="00111AED" w:rsidRPr="00111AED">
              <w:rPr>
                <w:rFonts w:ascii="Arial" w:hAnsi="Arial" w:cs="Arial"/>
                <w:sz w:val="16"/>
                <w:szCs w:val="16"/>
              </w:rPr>
              <w:t>Cnt_M_u8</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111AED">
              <w:rPr>
                <w:rFonts w:ascii="Arial" w:hAnsi="Arial" w:cs="Arial"/>
                <w:sz w:val="16"/>
              </w:rPr>
              <w:t>DIGHWTRQSENT_START_SEC_VAR_CLEARED_8</w:t>
            </w:r>
          </w:p>
        </w:tc>
      </w:tr>
      <w:tr w:rsidR="00111AED" w:rsidTr="00111AED">
        <w:tc>
          <w:tcPr>
            <w:tcW w:w="2790" w:type="dxa"/>
            <w:tcBorders>
              <w:top w:val="single" w:sz="6" w:space="0" w:color="auto"/>
              <w:left w:val="single" w:sz="6" w:space="0" w:color="auto"/>
              <w:bottom w:val="single" w:sz="6" w:space="0" w:color="auto"/>
              <w:right w:val="single" w:sz="6" w:space="0" w:color="auto"/>
            </w:tcBorders>
            <w:vAlign w:val="center"/>
          </w:tcPr>
          <w:p w:rsidR="00111AED" w:rsidRPr="00111AED" w:rsidRDefault="001539C6" w:rsidP="00111AED">
            <w:pPr>
              <w:spacing w:before="100" w:beforeAutospacing="1" w:after="100" w:afterAutospacing="1"/>
              <w:rPr>
                <w:rFonts w:ascii="Arial" w:hAnsi="Arial" w:cs="Arial"/>
                <w:sz w:val="16"/>
                <w:szCs w:val="16"/>
              </w:rPr>
            </w:pPr>
            <w:r>
              <w:rPr>
                <w:rFonts w:ascii="Consolas" w:hAnsi="Consolas" w:cs="Consolas"/>
                <w:color w:val="000000"/>
              </w:rPr>
              <w:t>DigHwTrqSENT_</w:t>
            </w:r>
            <w:r w:rsidR="00111AED" w:rsidRPr="00111AED">
              <w:rPr>
                <w:rFonts w:ascii="Arial" w:hAnsi="Arial" w:cs="Arial"/>
                <w:sz w:val="16"/>
                <w:szCs w:val="16"/>
              </w:rPr>
              <w:t>CMCFiltSV_HwNm_M_f32</w:t>
            </w:r>
          </w:p>
        </w:tc>
        <w:tc>
          <w:tcPr>
            <w:tcW w:w="1440"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Default="00111AED"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111AED" w:rsidRPr="00395D94" w:rsidRDefault="00111AED"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111AED" w:rsidRDefault="00111AED" w:rsidP="00F957FA">
            <w:pPr>
              <w:spacing w:before="60"/>
              <w:rPr>
                <w:rFonts w:ascii="Arial" w:hAnsi="Arial" w:cs="Arial"/>
                <w:sz w:val="16"/>
              </w:rPr>
            </w:pPr>
            <w:r w:rsidRPr="00EC1618">
              <w:rPr>
                <w:rFonts w:ascii="Arial" w:hAnsi="Arial" w:cs="Arial"/>
                <w:sz w:val="16"/>
              </w:rPr>
              <w:t>DIGHWTRQSENT_START_SEC_VAR_SAVED_ZONEH_32</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RPr="004D7AF8" w:rsidTr="00F957FA">
        <w:tc>
          <w:tcPr>
            <w:tcW w:w="3348" w:type="dxa"/>
          </w:tcPr>
          <w:p w:rsidR="003C4D3F" w:rsidRPr="00015CA0" w:rsidRDefault="00015CA0" w:rsidP="00F957FA">
            <w:pPr>
              <w:spacing w:before="60"/>
              <w:rPr>
                <w:rFonts w:ascii="Arial" w:hAnsi="Arial" w:cs="Arial"/>
                <w:sz w:val="16"/>
                <w:highlight w:val="yellow"/>
              </w:rPr>
            </w:pPr>
            <w:proofErr w:type="spellStart"/>
            <w:r w:rsidRPr="00B23EC1">
              <w:rPr>
                <w:rFonts w:ascii="Arial" w:hAnsi="Arial" w:cs="Arial"/>
                <w:sz w:val="16"/>
              </w:rPr>
              <w:t>DigHwTrqSENTTrim_DataType</w:t>
            </w:r>
            <w:proofErr w:type="spellEnd"/>
          </w:p>
        </w:tc>
        <w:tc>
          <w:tcPr>
            <w:tcW w:w="2160" w:type="dxa"/>
          </w:tcPr>
          <w:p w:rsidR="003C4D3F" w:rsidRPr="00015CA0" w:rsidRDefault="004D7AF8" w:rsidP="00675D03">
            <w:pPr>
              <w:spacing w:before="60"/>
              <w:rPr>
                <w:rFonts w:ascii="Arial" w:hAnsi="Arial" w:cs="Arial"/>
                <w:sz w:val="16"/>
                <w:highlight w:val="yellow"/>
              </w:rPr>
            </w:pPr>
            <w:r>
              <w:rPr>
                <w:rFonts w:ascii="Arial" w:hAnsi="Arial" w:cs="Arial"/>
                <w:sz w:val="16"/>
              </w:rPr>
              <w:t>kEOLHwTrqTrim_HwNm_f32</w:t>
            </w:r>
          </w:p>
        </w:tc>
        <w:tc>
          <w:tcPr>
            <w:tcW w:w="1440" w:type="dxa"/>
          </w:tcPr>
          <w:p w:rsidR="003C4D3F" w:rsidRPr="004D7AF8" w:rsidRDefault="00B23EC1" w:rsidP="00F957FA">
            <w:pPr>
              <w:spacing w:before="60"/>
              <w:rPr>
                <w:rFonts w:ascii="Arial" w:hAnsi="Arial" w:cs="Arial"/>
                <w:sz w:val="16"/>
              </w:rPr>
            </w:pPr>
            <w:r>
              <w:rPr>
                <w:rFonts w:ascii="Arial" w:hAnsi="Arial" w:cs="Arial"/>
                <w:sz w:val="16"/>
              </w:rPr>
              <w:t>float</w:t>
            </w:r>
          </w:p>
        </w:tc>
        <w:tc>
          <w:tcPr>
            <w:tcW w:w="992" w:type="dxa"/>
          </w:tcPr>
          <w:p w:rsidR="003C4D3F" w:rsidRPr="004D7AF8" w:rsidRDefault="004D7AF8" w:rsidP="00F957FA">
            <w:pPr>
              <w:spacing w:before="60"/>
              <w:rPr>
                <w:rFonts w:ascii="Arial" w:hAnsi="Arial" w:cs="Arial"/>
                <w:sz w:val="16"/>
              </w:rPr>
            </w:pPr>
            <w:r w:rsidRPr="004D7AF8">
              <w:rPr>
                <w:rFonts w:ascii="Arial" w:hAnsi="Arial" w:cs="Arial"/>
                <w:sz w:val="16"/>
              </w:rPr>
              <w:t>FULL</w:t>
            </w:r>
          </w:p>
        </w:tc>
        <w:tc>
          <w:tcPr>
            <w:tcW w:w="993" w:type="dxa"/>
          </w:tcPr>
          <w:p w:rsidR="003C4D3F" w:rsidRPr="004D7AF8" w:rsidRDefault="004D7AF8" w:rsidP="00F957FA">
            <w:pPr>
              <w:spacing w:before="60"/>
              <w:rPr>
                <w:rFonts w:ascii="Arial" w:hAnsi="Arial" w:cs="Arial"/>
                <w:sz w:val="16"/>
              </w:rPr>
            </w:pPr>
            <w:r w:rsidRPr="004D7AF8">
              <w:rPr>
                <w:rFonts w:ascii="Arial" w:hAnsi="Arial" w:cs="Arial"/>
                <w:sz w:val="16"/>
              </w:rPr>
              <w:t>FULL</w:t>
            </w:r>
          </w:p>
        </w:tc>
      </w:tr>
      <w:tr w:rsidR="00015CA0" w:rsidRPr="004D7AF8" w:rsidTr="00F957FA">
        <w:tc>
          <w:tcPr>
            <w:tcW w:w="3348" w:type="dxa"/>
          </w:tcPr>
          <w:p w:rsidR="00015CA0" w:rsidRPr="00015CA0" w:rsidRDefault="00015CA0" w:rsidP="00F957FA">
            <w:pPr>
              <w:spacing w:before="60"/>
              <w:rPr>
                <w:rFonts w:ascii="Arial" w:hAnsi="Arial" w:cs="Arial"/>
                <w:sz w:val="16"/>
                <w:highlight w:val="yellow"/>
              </w:rPr>
            </w:pPr>
          </w:p>
        </w:tc>
        <w:tc>
          <w:tcPr>
            <w:tcW w:w="2160" w:type="dxa"/>
          </w:tcPr>
          <w:p w:rsidR="00015CA0" w:rsidRPr="00015CA0" w:rsidRDefault="004D7AF8" w:rsidP="00675D03">
            <w:pPr>
              <w:spacing w:before="60"/>
              <w:rPr>
                <w:rFonts w:ascii="Arial" w:hAnsi="Arial" w:cs="Arial"/>
                <w:sz w:val="16"/>
                <w:highlight w:val="yellow"/>
              </w:rPr>
            </w:pPr>
            <w:proofErr w:type="spellStart"/>
            <w:r w:rsidRPr="004D7AF8">
              <w:rPr>
                <w:rFonts w:ascii="Arial" w:hAnsi="Arial" w:cs="Arial"/>
                <w:sz w:val="16"/>
              </w:rPr>
              <w:t>kEOLHwTrqTrimPerformed_Cnt_Lgc</w:t>
            </w:r>
            <w:proofErr w:type="spellEnd"/>
          </w:p>
        </w:tc>
        <w:tc>
          <w:tcPr>
            <w:tcW w:w="1440" w:type="dxa"/>
          </w:tcPr>
          <w:p w:rsidR="00015CA0" w:rsidRPr="004D7AF8" w:rsidRDefault="00B23EC1" w:rsidP="00F957FA">
            <w:pPr>
              <w:spacing w:before="60"/>
              <w:rPr>
                <w:rFonts w:ascii="Arial" w:hAnsi="Arial" w:cs="Arial"/>
                <w:sz w:val="16"/>
              </w:rPr>
            </w:pPr>
            <w:proofErr w:type="spellStart"/>
            <w:r>
              <w:rPr>
                <w:rFonts w:ascii="Arial" w:hAnsi="Arial" w:cs="Arial"/>
                <w:sz w:val="16"/>
              </w:rPr>
              <w:t>boolean</w:t>
            </w:r>
            <w:proofErr w:type="spellEnd"/>
          </w:p>
        </w:tc>
        <w:tc>
          <w:tcPr>
            <w:tcW w:w="992" w:type="dxa"/>
          </w:tcPr>
          <w:p w:rsidR="00015CA0" w:rsidRPr="004D7AF8" w:rsidRDefault="00015CA0" w:rsidP="00F957FA">
            <w:pPr>
              <w:spacing w:before="60"/>
              <w:rPr>
                <w:rFonts w:ascii="Arial" w:hAnsi="Arial" w:cs="Arial"/>
                <w:sz w:val="16"/>
              </w:rPr>
            </w:pPr>
            <w:r w:rsidRPr="004D7AF8">
              <w:rPr>
                <w:rFonts w:ascii="Arial" w:hAnsi="Arial" w:cs="Arial"/>
                <w:sz w:val="16"/>
              </w:rPr>
              <w:t>FALSE</w:t>
            </w:r>
          </w:p>
        </w:tc>
        <w:tc>
          <w:tcPr>
            <w:tcW w:w="993" w:type="dxa"/>
          </w:tcPr>
          <w:p w:rsidR="00015CA0" w:rsidRPr="004D7AF8" w:rsidRDefault="00015CA0" w:rsidP="00F957FA">
            <w:pPr>
              <w:spacing w:before="60"/>
              <w:rPr>
                <w:rFonts w:ascii="Arial" w:hAnsi="Arial" w:cs="Arial"/>
                <w:sz w:val="16"/>
              </w:rPr>
            </w:pPr>
            <w:r w:rsidRPr="004D7AF8">
              <w:rPr>
                <w:rFonts w:ascii="Arial" w:hAnsi="Arial" w:cs="Arial"/>
                <w:sz w:val="16"/>
              </w:rPr>
              <w:t>TRUE</w:t>
            </w:r>
          </w:p>
        </w:tc>
      </w:tr>
    </w:tbl>
    <w:p w:rsidR="004A781C" w:rsidRDefault="004A781C"/>
    <w:p w:rsidR="00952D75" w:rsidRDefault="00952D75" w:rsidP="00952D75">
      <w:pPr>
        <w:pStyle w:val="Heading2"/>
      </w:pPr>
      <w:r>
        <w:t>Module Display Variables</w:t>
      </w:r>
    </w:p>
    <w:p w:rsidR="00952D75" w:rsidRDefault="00952D75" w:rsidP="00952D75"/>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8"/>
        <w:gridCol w:w="2790"/>
        <w:gridCol w:w="1440"/>
        <w:gridCol w:w="1215"/>
        <w:gridCol w:w="1215"/>
        <w:gridCol w:w="2250"/>
      </w:tblGrid>
      <w:tr w:rsidR="00952D75" w:rsidTr="00482C3E">
        <w:tc>
          <w:tcPr>
            <w:tcW w:w="2808" w:type="dxa"/>
            <w:gridSpan w:val="2"/>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Legal Range</w:t>
            </w:r>
          </w:p>
          <w:p w:rsidR="00952D75" w:rsidRDefault="00952D75" w:rsidP="001F0847">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Legal Range</w:t>
            </w:r>
          </w:p>
          <w:p w:rsidR="00952D75" w:rsidRDefault="00952D75" w:rsidP="001F0847">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952D75" w:rsidRDefault="00952D75" w:rsidP="001F0847">
            <w:pPr>
              <w:spacing w:before="60"/>
              <w:jc w:val="center"/>
              <w:rPr>
                <w:rFonts w:ascii="Arial" w:hAnsi="Arial" w:cs="Arial"/>
                <w:sz w:val="16"/>
              </w:rPr>
            </w:pPr>
            <w:r>
              <w:rPr>
                <w:rFonts w:ascii="Arial" w:hAnsi="Arial" w:cs="Arial"/>
                <w:sz w:val="16"/>
              </w:rPr>
              <w:t>Software Segment</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SumFiltOut_HwNm_D_f32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CorrDiagFiltOut_HwNm_D_f32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DigHwTrq_HwNm_D_f32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HwTrqTrim_HwNm_D_f32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r w:rsidR="00482C3E" w:rsidTr="00482C3E">
        <w:trPr>
          <w:gridBefore w:val="1"/>
          <w:wBefore w:w="18" w:type="dxa"/>
        </w:trPr>
        <w:tc>
          <w:tcPr>
            <w:tcW w:w="2790" w:type="dxa"/>
            <w:tcBorders>
              <w:top w:val="single" w:sz="6" w:space="0" w:color="auto"/>
              <w:left w:val="single" w:sz="6" w:space="0" w:color="auto"/>
              <w:bottom w:val="single" w:sz="6" w:space="0" w:color="auto"/>
              <w:right w:val="single" w:sz="6" w:space="0" w:color="auto"/>
            </w:tcBorders>
            <w:vAlign w:val="center"/>
          </w:tcPr>
          <w:p w:rsidR="00482C3E" w:rsidRPr="00111AED" w:rsidRDefault="002E58BB" w:rsidP="00482C3E">
            <w:pPr>
              <w:spacing w:before="100" w:beforeAutospacing="1" w:after="100" w:afterAutospacing="1"/>
              <w:rPr>
                <w:rFonts w:ascii="Arial" w:hAnsi="Arial" w:cs="Arial"/>
                <w:sz w:val="16"/>
                <w:szCs w:val="16"/>
              </w:rPr>
            </w:pPr>
            <w:r w:rsidRPr="002E58BB">
              <w:rPr>
                <w:rFonts w:ascii="Arial" w:hAnsi="Arial" w:cs="Arial"/>
                <w:sz w:val="16"/>
                <w:szCs w:val="16"/>
              </w:rPr>
              <w:t>DigHwTrqSENT_</w:t>
            </w:r>
            <w:r w:rsidR="00482C3E" w:rsidRPr="00111AED">
              <w:rPr>
                <w:rFonts w:ascii="Arial" w:hAnsi="Arial" w:cs="Arial"/>
                <w:sz w:val="16"/>
                <w:szCs w:val="16"/>
              </w:rPr>
              <w:t>TmpDigHwTrq_HwNm_D_f32</w:t>
            </w:r>
          </w:p>
        </w:tc>
        <w:tc>
          <w:tcPr>
            <w:tcW w:w="144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Pr>
                <w:rFonts w:ascii="Arial" w:hAnsi="Arial" w:cs="Arial"/>
                <w:sz w:val="16"/>
              </w:rPr>
              <w:t>See Data Dictionary</w:t>
            </w:r>
          </w:p>
        </w:tc>
        <w:tc>
          <w:tcPr>
            <w:tcW w:w="1215" w:type="dxa"/>
            <w:tcBorders>
              <w:top w:val="single" w:sz="6" w:space="0" w:color="auto"/>
              <w:left w:val="single" w:sz="6" w:space="0" w:color="auto"/>
              <w:bottom w:val="single" w:sz="6" w:space="0" w:color="auto"/>
              <w:right w:val="single" w:sz="6" w:space="0" w:color="auto"/>
            </w:tcBorders>
          </w:tcPr>
          <w:p w:rsidR="00482C3E" w:rsidRPr="00395D94" w:rsidRDefault="00482C3E" w:rsidP="00482C3E">
            <w:pPr>
              <w:spacing w:before="60"/>
              <w:rPr>
                <w:rFonts w:ascii="Arial" w:hAnsi="Arial" w:cs="Arial"/>
                <w:sz w:val="16"/>
                <w:highlight w:val="yellow"/>
              </w:rPr>
            </w:pPr>
            <w:r>
              <w:rPr>
                <w:rFonts w:ascii="Arial" w:hAnsi="Arial" w:cs="Arial"/>
                <w:sz w:val="16"/>
              </w:rPr>
              <w:t>See Data Dictionary</w:t>
            </w:r>
          </w:p>
        </w:tc>
        <w:tc>
          <w:tcPr>
            <w:tcW w:w="2250" w:type="dxa"/>
            <w:tcBorders>
              <w:top w:val="single" w:sz="6" w:space="0" w:color="auto"/>
              <w:left w:val="single" w:sz="6" w:space="0" w:color="auto"/>
              <w:bottom w:val="single" w:sz="6" w:space="0" w:color="auto"/>
              <w:right w:val="single" w:sz="6" w:space="0" w:color="auto"/>
            </w:tcBorders>
          </w:tcPr>
          <w:p w:rsidR="00482C3E" w:rsidRDefault="00482C3E" w:rsidP="00482C3E">
            <w:pPr>
              <w:spacing w:before="60"/>
              <w:rPr>
                <w:rFonts w:ascii="Arial" w:hAnsi="Arial" w:cs="Arial"/>
                <w:sz w:val="16"/>
              </w:rPr>
            </w:pPr>
            <w:r w:rsidRPr="00111AED">
              <w:rPr>
                <w:rFonts w:ascii="Arial" w:hAnsi="Arial" w:cs="Arial"/>
                <w:sz w:val="16"/>
              </w:rPr>
              <w:t>DIGHWTRQSENT_START_SEC_VAR_CLEARED_32</w:t>
            </w:r>
          </w:p>
        </w:tc>
      </w:tr>
    </w:tbl>
    <w:p w:rsidR="00952D75" w:rsidRPr="00952D75" w:rsidRDefault="00952D75" w:rsidP="00952D75"/>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46045F">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rsidP="00200B5B">
            <w:pPr>
              <w:rPr>
                <w:rFonts w:ascii="Arial" w:hAnsi="Arial" w:cs="Arial"/>
                <w:sz w:val="16"/>
                <w:szCs w:val="16"/>
              </w:rPr>
            </w:pPr>
            <w:bookmarkStart w:id="0" w:name="_Hlk359837661"/>
            <w:r w:rsidRPr="0046045F">
              <w:rPr>
                <w:rFonts w:ascii="Arial" w:hAnsi="Arial" w:cs="Arial"/>
                <w:sz w:val="16"/>
                <w:szCs w:val="16"/>
              </w:rPr>
              <w:t>k_HwTrqLPFFc_Hz_f32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k_</w:t>
            </w:r>
            <w:r w:rsidRPr="0046045F">
              <w:rPr>
                <w:rFonts w:ascii="Arial" w:hAnsi="Arial" w:cs="Arial"/>
                <w:sz w:val="16"/>
                <w:szCs w:val="16"/>
              </w:rPr>
              <w:t>T1vsT2TrqSum_HwNm_f32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k_</w:t>
            </w:r>
            <w:r w:rsidRPr="0046045F">
              <w:rPr>
                <w:rFonts w:ascii="Arial" w:hAnsi="Arial" w:cs="Arial"/>
                <w:sz w:val="16"/>
                <w:szCs w:val="16"/>
              </w:rPr>
              <w:t>T1T2TransFltLim_HwNm_f32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00B5B">
            <w:pPr>
              <w:rPr>
                <w:rFonts w:ascii="Arial" w:hAnsi="Arial" w:cs="Arial"/>
                <w:sz w:val="16"/>
                <w:szCs w:val="16"/>
              </w:rPr>
            </w:pPr>
            <w:r w:rsidRPr="00200B5B">
              <w:rPr>
                <w:rFonts w:ascii="Arial" w:hAnsi="Arial" w:cs="Arial"/>
                <w:sz w:val="16"/>
                <w:szCs w:val="16"/>
              </w:rPr>
              <w:t>k_T1T2CMCLPFEnable_HwNm_f32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00B5B">
            <w:pPr>
              <w:rPr>
                <w:rFonts w:ascii="Arial" w:hAnsi="Arial" w:cs="Arial"/>
                <w:sz w:val="16"/>
                <w:szCs w:val="16"/>
              </w:rPr>
            </w:pPr>
            <w:r w:rsidRPr="00200B5B">
              <w:rPr>
                <w:rFonts w:ascii="Arial" w:hAnsi="Arial" w:cs="Arial"/>
                <w:sz w:val="16"/>
                <w:szCs w:val="16"/>
              </w:rPr>
              <w:t>k_T1T2CMCLPFFc_Hz_f32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sidRPr="0046045F">
              <w:rPr>
                <w:rFonts w:ascii="Arial" w:hAnsi="Arial" w:cs="Arial"/>
                <w:sz w:val="16"/>
                <w:szCs w:val="16"/>
              </w:rPr>
              <w:t>k_CMCLPFOutLim_HwNm_f32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200B5B">
            <w:pPr>
              <w:rPr>
                <w:rFonts w:ascii="Arial" w:hAnsi="Arial" w:cs="Arial"/>
                <w:sz w:val="16"/>
                <w:szCs w:val="16"/>
              </w:rPr>
            </w:pPr>
            <w:r w:rsidRPr="00200B5B">
              <w:rPr>
                <w:rFonts w:ascii="Arial" w:hAnsi="Arial" w:cs="Arial"/>
                <w:sz w:val="16"/>
                <w:szCs w:val="16"/>
              </w:rPr>
              <w:t>k_T1T2SSLPFFc_Hz_f32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k_</w:t>
            </w:r>
            <w:r w:rsidRPr="0046045F">
              <w:rPr>
                <w:rFonts w:ascii="Arial" w:hAnsi="Arial" w:cs="Arial"/>
                <w:sz w:val="16"/>
                <w:szCs w:val="16"/>
              </w:rPr>
              <w:t>T1T2SSLim_HwNm_f32</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t_</w:t>
            </w:r>
            <w:r w:rsidRPr="0046045F">
              <w:rPr>
                <w:rFonts w:ascii="Arial" w:hAnsi="Arial" w:cs="Arial"/>
                <w:sz w:val="16"/>
                <w:szCs w:val="16"/>
              </w:rPr>
              <w:t>T1T2DepTrsTimecon_Hz_u6p10</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pPr>
              <w:rPr>
                <w:rFonts w:ascii="Arial" w:hAnsi="Arial" w:cs="Arial"/>
                <w:sz w:val="16"/>
                <w:szCs w:val="16"/>
              </w:rPr>
            </w:pPr>
            <w:r>
              <w:rPr>
                <w:rFonts w:ascii="Arial" w:hAnsi="Arial" w:cs="Arial"/>
                <w:sz w:val="16"/>
                <w:szCs w:val="16"/>
              </w:rPr>
              <w:t>t_</w:t>
            </w:r>
            <w:r w:rsidRPr="0046045F">
              <w:rPr>
                <w:rFonts w:ascii="Arial" w:hAnsi="Arial" w:cs="Arial"/>
                <w:sz w:val="16"/>
                <w:szCs w:val="16"/>
              </w:rPr>
              <w:t>T1T2IndTrsTimecon_HwNm_u5p11</w:t>
            </w:r>
          </w:p>
        </w:tc>
      </w:tr>
      <w:tr w:rsidR="0046045F" w:rsidRPr="00B719C9" w:rsidTr="00E05A20">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vAlign w:val="center"/>
          </w:tcPr>
          <w:p w:rsidR="0046045F" w:rsidRPr="0046045F" w:rsidRDefault="0046045F" w:rsidP="00200B5B">
            <w:pPr>
              <w:rPr>
                <w:rFonts w:ascii="Arial" w:hAnsi="Arial" w:cs="Arial"/>
                <w:sz w:val="16"/>
                <w:szCs w:val="16"/>
              </w:rPr>
            </w:pPr>
            <w:r w:rsidRPr="0046045F">
              <w:rPr>
                <w:rFonts w:ascii="Arial" w:hAnsi="Arial" w:cs="Arial"/>
                <w:sz w:val="16"/>
                <w:szCs w:val="16"/>
              </w:rPr>
              <w:t>k_MaxHwTrqTrim_HwNm_f32</w:t>
            </w:r>
          </w:p>
        </w:tc>
      </w:tr>
      <w:bookmarkEnd w:id="0"/>
    </w:tbl>
    <w:p w:rsidR="00D03FCD" w:rsidRDefault="00D03FCD" w:rsidP="00D03FCD"/>
    <w:p w:rsidR="00D03FCD" w:rsidRDefault="00D03FCD" w:rsidP="00D03FCD"/>
    <w:p w:rsidR="004A781C" w:rsidRDefault="004A781C">
      <w:pPr>
        <w:pStyle w:val="Heading2"/>
      </w:pPr>
      <w:proofErr w:type="gramStart"/>
      <w:r>
        <w:t>Program(</w:t>
      </w:r>
      <w:proofErr w:type="gramEnd"/>
      <w:r>
        <w:t>fixed) Constants</w:t>
      </w:r>
    </w:p>
    <w:p w:rsidR="004A781C" w:rsidRPr="005A04BE" w:rsidRDefault="004A781C">
      <w:pPr>
        <w:pStyle w:val="Heading3"/>
      </w:pPr>
      <w:r w:rsidRPr="005A04BE">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1530"/>
        <w:gridCol w:w="900"/>
        <w:gridCol w:w="2970"/>
      </w:tblGrid>
      <w:tr w:rsidR="00DE4889" w:rsidTr="00200B5B">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53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90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200B5B">
        <w:tc>
          <w:tcPr>
            <w:tcW w:w="3528" w:type="dxa"/>
            <w:tcBorders>
              <w:top w:val="single" w:sz="6" w:space="0" w:color="auto"/>
              <w:left w:val="single" w:sz="6" w:space="0" w:color="auto"/>
              <w:bottom w:val="single" w:sz="6" w:space="0" w:color="auto"/>
              <w:right w:val="single" w:sz="6" w:space="0" w:color="auto"/>
            </w:tcBorders>
          </w:tcPr>
          <w:p w:rsidR="00DE4889" w:rsidRDefault="00200B5B" w:rsidP="00DC0875">
            <w:pPr>
              <w:spacing w:before="60"/>
              <w:rPr>
                <w:rFonts w:ascii="Arial" w:hAnsi="Arial" w:cs="Arial"/>
                <w:sz w:val="16"/>
              </w:rPr>
            </w:pPr>
            <w:r w:rsidRPr="00200B5B">
              <w:rPr>
                <w:rFonts w:ascii="Arial" w:hAnsi="Arial" w:cs="Arial"/>
                <w:sz w:val="16"/>
              </w:rPr>
              <w:t>D_DIFFTRQSCALE_ULS_F32</w:t>
            </w:r>
          </w:p>
        </w:tc>
        <w:tc>
          <w:tcPr>
            <w:tcW w:w="1530" w:type="dxa"/>
            <w:tcBorders>
              <w:top w:val="single" w:sz="6" w:space="0" w:color="auto"/>
              <w:left w:val="single" w:sz="6" w:space="0" w:color="auto"/>
              <w:bottom w:val="single" w:sz="6" w:space="0" w:color="auto"/>
              <w:right w:val="single" w:sz="6" w:space="0" w:color="auto"/>
            </w:tcBorders>
          </w:tcPr>
          <w:p w:rsidR="00DE4889" w:rsidRDefault="004043FA" w:rsidP="00F957FA">
            <w:pPr>
              <w:spacing w:before="60"/>
              <w:rPr>
                <w:rFonts w:ascii="Arial" w:hAnsi="Arial" w:cs="Arial"/>
                <w:sz w:val="16"/>
              </w:rPr>
            </w:pPr>
            <w:bookmarkStart w:id="1" w:name="OLE_LINK7"/>
            <w:r>
              <w:rPr>
                <w:rFonts w:ascii="Arial" w:hAnsi="Arial" w:cs="Arial"/>
                <w:sz w:val="16"/>
              </w:rPr>
              <w:t>Single precision floating point</w:t>
            </w:r>
            <w:bookmarkEnd w:id="1"/>
          </w:p>
        </w:tc>
        <w:tc>
          <w:tcPr>
            <w:tcW w:w="900" w:type="dxa"/>
            <w:tcBorders>
              <w:top w:val="single" w:sz="6" w:space="0" w:color="auto"/>
              <w:left w:val="single" w:sz="6" w:space="0" w:color="auto"/>
              <w:bottom w:val="single" w:sz="6" w:space="0" w:color="auto"/>
              <w:right w:val="single" w:sz="6" w:space="0" w:color="auto"/>
            </w:tcBorders>
          </w:tcPr>
          <w:p w:rsidR="00DE4889" w:rsidRDefault="004043FA" w:rsidP="00F957FA">
            <w:pPr>
              <w:spacing w:before="60"/>
              <w:rPr>
                <w:rFonts w:ascii="Arial" w:hAnsi="Arial" w:cs="Arial"/>
                <w:sz w:val="16"/>
              </w:rPr>
            </w:pPr>
            <w:proofErr w:type="spellStart"/>
            <w:r>
              <w:rPr>
                <w:rFonts w:ascii="Arial" w:hAnsi="Arial" w:cs="Arial"/>
                <w:sz w:val="16"/>
              </w:rPr>
              <w:t>unitless</w:t>
            </w:r>
            <w:proofErr w:type="spellEnd"/>
          </w:p>
        </w:tc>
        <w:tc>
          <w:tcPr>
            <w:tcW w:w="2970" w:type="dxa"/>
            <w:tcBorders>
              <w:top w:val="single" w:sz="6" w:space="0" w:color="auto"/>
              <w:left w:val="single" w:sz="6" w:space="0" w:color="auto"/>
              <w:bottom w:val="single" w:sz="6" w:space="0" w:color="auto"/>
              <w:right w:val="single" w:sz="6" w:space="0" w:color="auto"/>
            </w:tcBorders>
          </w:tcPr>
          <w:p w:rsidR="00DE4889" w:rsidRDefault="004043FA" w:rsidP="00F957FA">
            <w:pPr>
              <w:spacing w:before="60"/>
              <w:rPr>
                <w:rFonts w:ascii="Arial" w:hAnsi="Arial" w:cs="Arial"/>
                <w:sz w:val="16"/>
              </w:rPr>
            </w:pPr>
            <w:r>
              <w:rPr>
                <w:rFonts w:ascii="Arial" w:hAnsi="Arial" w:cs="Arial"/>
                <w:sz w:val="16"/>
              </w:rPr>
              <w:t>2.0</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sidRPr="004043FA">
              <w:rPr>
                <w:rFonts w:ascii="Arial" w:hAnsi="Arial" w:cs="Arial"/>
                <w:sz w:val="16"/>
              </w:rPr>
              <w:t>D_HWTRQMAXRANGE_HWNM_F32</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bookmarkStart w:id="2" w:name="OLE_LINK1"/>
            <w:bookmarkStart w:id="3" w:name="OLE_LINK2"/>
            <w:r>
              <w:rPr>
                <w:rFonts w:ascii="Arial" w:hAnsi="Arial" w:cs="Arial"/>
                <w:sz w:val="16"/>
              </w:rPr>
              <w:t>Single precision floating point</w:t>
            </w:r>
            <w:bookmarkEnd w:id="2"/>
            <w:bookmarkEnd w:id="3"/>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proofErr w:type="spellStart"/>
            <w:r>
              <w:rPr>
                <w:rFonts w:ascii="Arial" w:hAnsi="Arial" w:cs="Arial"/>
                <w:sz w:val="16"/>
              </w:rPr>
              <w:t>HwNm</w:t>
            </w:r>
            <w:proofErr w:type="spellEnd"/>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sidRPr="004043FA">
              <w:rPr>
                <w:rFonts w:ascii="Arial" w:hAnsi="Arial" w:cs="Arial"/>
                <w:sz w:val="16"/>
              </w:rPr>
              <w:t>10.0</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sidRPr="004043FA">
              <w:rPr>
                <w:rFonts w:ascii="Arial" w:hAnsi="Arial" w:cs="Arial"/>
                <w:sz w:val="16"/>
              </w:rPr>
              <w:t>D_TRIMPERFORMED_CNT_LGC</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bookmarkStart w:id="4" w:name="OLE_LINK10"/>
            <w:proofErr w:type="spellStart"/>
            <w:r>
              <w:rPr>
                <w:rFonts w:ascii="Arial" w:hAnsi="Arial" w:cs="Arial"/>
                <w:sz w:val="16"/>
              </w:rPr>
              <w:t>boolean</w:t>
            </w:r>
            <w:bookmarkEnd w:id="4"/>
            <w:proofErr w:type="spellEnd"/>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proofErr w:type="spellStart"/>
            <w:r>
              <w:rPr>
                <w:rFonts w:ascii="Arial" w:hAnsi="Arial" w:cs="Arial"/>
                <w:sz w:val="16"/>
              </w:rPr>
              <w:t>boolean</w:t>
            </w:r>
            <w:proofErr w:type="spellEnd"/>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Pr>
                <w:rFonts w:ascii="Arial" w:hAnsi="Arial" w:cs="Arial"/>
                <w:sz w:val="16"/>
              </w:rPr>
              <w:t>TRUE</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sidRPr="004043FA">
              <w:rPr>
                <w:rFonts w:ascii="Arial" w:hAnsi="Arial" w:cs="Arial"/>
                <w:sz w:val="16"/>
              </w:rPr>
              <w:t>D_TRIMNOTPERFORMED_CNT_LGC</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proofErr w:type="spellStart"/>
            <w:r>
              <w:rPr>
                <w:rFonts w:ascii="Arial" w:hAnsi="Arial" w:cs="Arial"/>
                <w:sz w:val="16"/>
              </w:rPr>
              <w:t>boolean</w:t>
            </w:r>
            <w:proofErr w:type="spellEnd"/>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E05A20">
            <w:pPr>
              <w:spacing w:before="60"/>
              <w:rPr>
                <w:rFonts w:ascii="Arial" w:hAnsi="Arial" w:cs="Arial"/>
                <w:sz w:val="16"/>
              </w:rPr>
            </w:pPr>
            <w:proofErr w:type="spellStart"/>
            <w:r>
              <w:rPr>
                <w:rFonts w:ascii="Arial" w:hAnsi="Arial" w:cs="Arial"/>
                <w:sz w:val="16"/>
              </w:rPr>
              <w:t>boolean</w:t>
            </w:r>
            <w:proofErr w:type="spellEnd"/>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E05A20">
            <w:pPr>
              <w:spacing w:before="60"/>
              <w:rPr>
                <w:rFonts w:ascii="Arial" w:hAnsi="Arial" w:cs="Arial"/>
                <w:sz w:val="16"/>
              </w:rPr>
            </w:pPr>
            <w:r>
              <w:rPr>
                <w:rFonts w:ascii="Arial" w:hAnsi="Arial" w:cs="Arial"/>
                <w:sz w:val="16"/>
              </w:rPr>
              <w:t>FALSE</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F957FA">
            <w:pPr>
              <w:spacing w:before="60"/>
              <w:rPr>
                <w:rFonts w:ascii="Arial" w:hAnsi="Arial" w:cs="Arial"/>
                <w:sz w:val="16"/>
              </w:rPr>
            </w:pPr>
            <w:r w:rsidRPr="00200B5B">
              <w:rPr>
                <w:rFonts w:ascii="Arial" w:hAnsi="Arial" w:cs="Arial"/>
                <w:sz w:val="16"/>
              </w:rPr>
              <w:t>D_MFGMODE_CNT_ENUM</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F957FA">
            <w:pPr>
              <w:spacing w:before="60"/>
              <w:rPr>
                <w:rFonts w:ascii="Arial" w:hAnsi="Arial" w:cs="Arial"/>
                <w:sz w:val="16"/>
              </w:rPr>
            </w:pPr>
            <w:proofErr w:type="spellStart"/>
            <w:r>
              <w:rPr>
                <w:rFonts w:ascii="Arial" w:hAnsi="Arial" w:cs="Arial"/>
                <w:sz w:val="16"/>
              </w:rPr>
              <w:t>enum</w:t>
            </w:r>
            <w:proofErr w:type="spellEnd"/>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395D94">
            <w:pPr>
              <w:spacing w:before="60"/>
              <w:rPr>
                <w:rFonts w:ascii="Arial" w:hAnsi="Arial" w:cs="Arial"/>
                <w:sz w:val="16"/>
              </w:rPr>
            </w:pPr>
            <w:r>
              <w:rPr>
                <w:rFonts w:ascii="Arial" w:hAnsi="Arial" w:cs="Arial"/>
                <w:sz w:val="16"/>
              </w:rPr>
              <w:t>counts</w:t>
            </w:r>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F957FA">
            <w:pPr>
              <w:spacing w:before="60"/>
              <w:rPr>
                <w:rFonts w:ascii="Arial" w:hAnsi="Arial" w:cs="Arial"/>
                <w:sz w:val="16"/>
              </w:rPr>
            </w:pPr>
            <w:proofErr w:type="spellStart"/>
            <w:r>
              <w:rPr>
                <w:rFonts w:ascii="Arial" w:hAnsi="Arial" w:cs="Arial"/>
                <w:sz w:val="16"/>
              </w:rPr>
              <w:t>ManufacturingMode</w:t>
            </w:r>
            <w:proofErr w:type="spellEnd"/>
            <w:r w:rsidR="00DA7DEC">
              <w:rPr>
                <w:rFonts w:ascii="Arial" w:hAnsi="Arial" w:cs="Arial"/>
                <w:sz w:val="16"/>
              </w:rPr>
              <w:t xml:space="preserve"> </w:t>
            </w:r>
          </w:p>
        </w:tc>
      </w:tr>
      <w:tr w:rsidR="00200B5B" w:rsidTr="00200B5B">
        <w:tc>
          <w:tcPr>
            <w:tcW w:w="3528" w:type="dxa"/>
            <w:tcBorders>
              <w:top w:val="single" w:sz="6" w:space="0" w:color="auto"/>
              <w:left w:val="single" w:sz="6" w:space="0" w:color="auto"/>
              <w:bottom w:val="single" w:sz="6" w:space="0" w:color="auto"/>
              <w:right w:val="single" w:sz="6" w:space="0" w:color="auto"/>
            </w:tcBorders>
          </w:tcPr>
          <w:p w:rsidR="00200B5B" w:rsidRPr="004043FA" w:rsidRDefault="00200B5B" w:rsidP="00F957FA">
            <w:pPr>
              <w:spacing w:before="60"/>
              <w:rPr>
                <w:rFonts w:ascii="Arial" w:hAnsi="Arial" w:cs="Arial"/>
                <w:sz w:val="16"/>
              </w:rPr>
            </w:pPr>
            <w:r w:rsidRPr="00200B5B">
              <w:rPr>
                <w:rFonts w:ascii="Arial" w:hAnsi="Arial" w:cs="Arial"/>
                <w:sz w:val="16"/>
              </w:rPr>
              <w:t>D_ONERESOLUTIONCOUNT_HWNM_F32</w:t>
            </w:r>
          </w:p>
        </w:tc>
        <w:tc>
          <w:tcPr>
            <w:tcW w:w="1530" w:type="dxa"/>
            <w:tcBorders>
              <w:top w:val="single" w:sz="6" w:space="0" w:color="auto"/>
              <w:left w:val="single" w:sz="6" w:space="0" w:color="auto"/>
              <w:bottom w:val="single" w:sz="6" w:space="0" w:color="auto"/>
              <w:right w:val="single" w:sz="6" w:space="0" w:color="auto"/>
            </w:tcBorders>
          </w:tcPr>
          <w:p w:rsidR="00200B5B" w:rsidRDefault="00200B5B"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200B5B" w:rsidRDefault="00200B5B" w:rsidP="00395D94">
            <w:pPr>
              <w:spacing w:before="60"/>
              <w:rPr>
                <w:rFonts w:ascii="Arial" w:hAnsi="Arial" w:cs="Arial"/>
                <w:sz w:val="16"/>
              </w:rPr>
            </w:pPr>
            <w:proofErr w:type="spellStart"/>
            <w:r>
              <w:rPr>
                <w:rFonts w:ascii="Arial" w:hAnsi="Arial" w:cs="Arial"/>
                <w:sz w:val="16"/>
              </w:rPr>
              <w:t>HwNm</w:t>
            </w:r>
            <w:proofErr w:type="spellEnd"/>
          </w:p>
        </w:tc>
        <w:tc>
          <w:tcPr>
            <w:tcW w:w="2970" w:type="dxa"/>
            <w:tcBorders>
              <w:top w:val="single" w:sz="6" w:space="0" w:color="auto"/>
              <w:left w:val="single" w:sz="6" w:space="0" w:color="auto"/>
              <w:bottom w:val="single" w:sz="6" w:space="0" w:color="auto"/>
              <w:right w:val="single" w:sz="6" w:space="0" w:color="auto"/>
            </w:tcBorders>
          </w:tcPr>
          <w:p w:rsidR="00200B5B" w:rsidRPr="004043FA" w:rsidRDefault="00200B5B" w:rsidP="00F957FA">
            <w:pPr>
              <w:spacing w:before="60"/>
              <w:rPr>
                <w:rFonts w:ascii="Arial" w:hAnsi="Arial" w:cs="Arial"/>
                <w:sz w:val="16"/>
              </w:rPr>
            </w:pPr>
            <w:r>
              <w:rPr>
                <w:rFonts w:ascii="Arial" w:hAnsi="Arial" w:cs="Arial"/>
                <w:sz w:val="16"/>
              </w:rPr>
              <w:t>0.</w:t>
            </w:r>
            <w:r>
              <w:t xml:space="preserve"> </w:t>
            </w:r>
            <w:r w:rsidRPr="00200B5B">
              <w:rPr>
                <w:rFonts w:ascii="Arial" w:hAnsi="Arial" w:cs="Arial"/>
                <w:sz w:val="16"/>
              </w:rPr>
              <w:t>00390625f</w:t>
            </w:r>
          </w:p>
        </w:tc>
      </w:tr>
      <w:tr w:rsidR="00395D94" w:rsidTr="00200B5B">
        <w:tc>
          <w:tcPr>
            <w:tcW w:w="3528" w:type="dxa"/>
            <w:tcBorders>
              <w:top w:val="single" w:sz="6" w:space="0" w:color="auto"/>
              <w:left w:val="single" w:sz="6" w:space="0" w:color="auto"/>
              <w:bottom w:val="single" w:sz="6" w:space="0" w:color="auto"/>
              <w:right w:val="single" w:sz="6" w:space="0" w:color="auto"/>
            </w:tcBorders>
          </w:tcPr>
          <w:p w:rsidR="00395D94" w:rsidRPr="00CF7DEA" w:rsidRDefault="004043FA" w:rsidP="00F957FA">
            <w:pPr>
              <w:spacing w:before="60"/>
              <w:rPr>
                <w:rFonts w:ascii="Arial" w:hAnsi="Arial" w:cs="Arial"/>
                <w:sz w:val="16"/>
              </w:rPr>
            </w:pPr>
            <w:r w:rsidRPr="004043FA">
              <w:rPr>
                <w:rFonts w:ascii="Arial" w:hAnsi="Arial" w:cs="Arial"/>
                <w:sz w:val="16"/>
              </w:rPr>
              <w:lastRenderedPageBreak/>
              <w:t>D_DEFDIGHWTRQTRIM_HWNM_F32</w:t>
            </w:r>
          </w:p>
        </w:tc>
        <w:tc>
          <w:tcPr>
            <w:tcW w:w="1530" w:type="dxa"/>
            <w:tcBorders>
              <w:top w:val="single" w:sz="6" w:space="0" w:color="auto"/>
              <w:left w:val="single" w:sz="6" w:space="0" w:color="auto"/>
              <w:bottom w:val="single" w:sz="6" w:space="0" w:color="auto"/>
              <w:right w:val="single" w:sz="6" w:space="0" w:color="auto"/>
            </w:tcBorders>
          </w:tcPr>
          <w:p w:rsidR="00395D94"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395D94" w:rsidRDefault="004043FA" w:rsidP="00395D94">
            <w:pPr>
              <w:spacing w:before="60"/>
              <w:rPr>
                <w:rFonts w:ascii="Arial" w:hAnsi="Arial" w:cs="Arial"/>
                <w:sz w:val="16"/>
              </w:rPr>
            </w:pPr>
            <w:bookmarkStart w:id="5" w:name="OLE_LINK8"/>
            <w:proofErr w:type="spellStart"/>
            <w:r>
              <w:rPr>
                <w:rFonts w:ascii="Arial" w:hAnsi="Arial" w:cs="Arial"/>
                <w:sz w:val="16"/>
              </w:rPr>
              <w:t>HwNm</w:t>
            </w:r>
            <w:bookmarkEnd w:id="5"/>
            <w:proofErr w:type="spellEnd"/>
          </w:p>
        </w:tc>
        <w:tc>
          <w:tcPr>
            <w:tcW w:w="2970" w:type="dxa"/>
            <w:tcBorders>
              <w:top w:val="single" w:sz="6" w:space="0" w:color="auto"/>
              <w:left w:val="single" w:sz="6" w:space="0" w:color="auto"/>
              <w:bottom w:val="single" w:sz="6" w:space="0" w:color="auto"/>
              <w:right w:val="single" w:sz="6" w:space="0" w:color="auto"/>
            </w:tcBorders>
          </w:tcPr>
          <w:p w:rsidR="00395D94" w:rsidRPr="004043FA" w:rsidRDefault="004043FA" w:rsidP="00F957FA">
            <w:pPr>
              <w:spacing w:before="60"/>
              <w:rPr>
                <w:rFonts w:ascii="Arial" w:hAnsi="Arial" w:cs="Arial"/>
                <w:sz w:val="16"/>
              </w:rPr>
            </w:pPr>
            <w:r w:rsidRPr="004043FA">
              <w:rPr>
                <w:rFonts w:ascii="Arial" w:hAnsi="Arial" w:cs="Arial"/>
                <w:sz w:val="16"/>
              </w:rPr>
              <w:t>0.0</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sidRPr="004043FA">
              <w:rPr>
                <w:rFonts w:ascii="Arial" w:hAnsi="Arial" w:cs="Arial"/>
                <w:sz w:val="16"/>
              </w:rPr>
              <w:t>D_DEFSSDIAGFILTOUT_HWNM_F32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proofErr w:type="spellStart"/>
            <w:r>
              <w:rPr>
                <w:rFonts w:ascii="Arial" w:hAnsi="Arial" w:cs="Arial"/>
                <w:sz w:val="16"/>
              </w:rPr>
              <w:t>HwNm</w:t>
            </w:r>
            <w:proofErr w:type="spellEnd"/>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Pr>
                <w:rFonts w:ascii="Arial" w:hAnsi="Arial" w:cs="Arial"/>
                <w:sz w:val="16"/>
              </w:rPr>
              <w:t>0.0</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D_HWTRQLPFSAMPLEINT_SEC_F32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bookmarkStart w:id="6" w:name="OLE_LINK9"/>
            <w:r>
              <w:rPr>
                <w:rFonts w:ascii="Arial" w:hAnsi="Arial" w:cs="Arial"/>
                <w:sz w:val="16"/>
              </w:rPr>
              <w:t>sec</w:t>
            </w:r>
            <w:bookmarkEnd w:id="6"/>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sidRPr="004043FA">
              <w:rPr>
                <w:rFonts w:ascii="Arial" w:hAnsi="Arial" w:cs="Arial"/>
                <w:sz w:val="16"/>
              </w:rPr>
              <w:t>D_2MS_SEC_F32</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D_TDIAGLPFSAMPLEINT_SEC_F32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r>
              <w:rPr>
                <w:rFonts w:ascii="Arial" w:hAnsi="Arial" w:cs="Arial"/>
                <w:sz w:val="16"/>
              </w:rPr>
              <w:t>sec</w:t>
            </w:r>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Pr>
                <w:rFonts w:ascii="Arial" w:hAnsi="Arial" w:cs="Arial"/>
                <w:sz w:val="16"/>
              </w:rPr>
              <w:t>0.004</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D_CMCLPFSAMPLEINT_SEC_F32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r>
              <w:rPr>
                <w:rFonts w:ascii="Arial" w:hAnsi="Arial" w:cs="Arial"/>
                <w:sz w:val="16"/>
              </w:rPr>
              <w:t>sec</w:t>
            </w:r>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Pr>
                <w:rFonts w:ascii="Arial" w:hAnsi="Arial" w:cs="Arial"/>
                <w:sz w:val="16"/>
              </w:rPr>
              <w:t>0.1</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D_SSLPFSAMPLEINT_SEC_F32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r>
              <w:rPr>
                <w:rFonts w:ascii="Arial" w:hAnsi="Arial" w:cs="Arial"/>
                <w:sz w:val="16"/>
              </w:rPr>
              <w:t>sec</w:t>
            </w:r>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Pr>
                <w:rFonts w:ascii="Arial" w:hAnsi="Arial" w:cs="Arial"/>
                <w:sz w:val="16"/>
              </w:rPr>
              <w:t>0.1</w:t>
            </w:r>
          </w:p>
        </w:tc>
      </w:tr>
      <w:tr w:rsidR="004043FA" w:rsidRPr="004043FA" w:rsidTr="00200B5B">
        <w:tc>
          <w:tcPr>
            <w:tcW w:w="3528" w:type="dxa"/>
            <w:tcBorders>
              <w:top w:val="single" w:sz="6" w:space="0" w:color="auto"/>
              <w:left w:val="single" w:sz="6" w:space="0" w:color="auto"/>
              <w:bottom w:val="single" w:sz="6" w:space="0" w:color="auto"/>
              <w:right w:val="single" w:sz="6" w:space="0" w:color="auto"/>
            </w:tcBorders>
          </w:tcPr>
          <w:p w:rsidR="004043FA" w:rsidRPr="004043FA" w:rsidRDefault="004043FA" w:rsidP="004043FA">
            <w:pPr>
              <w:spacing w:before="60"/>
              <w:rPr>
                <w:rFonts w:ascii="Arial" w:hAnsi="Arial" w:cs="Arial"/>
                <w:sz w:val="16"/>
              </w:rPr>
            </w:pPr>
            <w:r w:rsidRPr="004043FA">
              <w:rPr>
                <w:rFonts w:ascii="Arial" w:hAnsi="Arial" w:cs="Arial"/>
                <w:sz w:val="16"/>
              </w:rPr>
              <w:t>D_SSFILTSVLMT_HWNM_F32</w:t>
            </w:r>
          </w:p>
        </w:tc>
        <w:tc>
          <w:tcPr>
            <w:tcW w:w="1530" w:type="dxa"/>
            <w:tcBorders>
              <w:top w:val="single" w:sz="6" w:space="0" w:color="auto"/>
              <w:left w:val="single" w:sz="6" w:space="0" w:color="auto"/>
              <w:bottom w:val="single" w:sz="6" w:space="0" w:color="auto"/>
              <w:right w:val="single" w:sz="6" w:space="0" w:color="auto"/>
            </w:tcBorders>
          </w:tcPr>
          <w:p w:rsidR="004043FA" w:rsidRDefault="004043FA" w:rsidP="00F957FA">
            <w:pPr>
              <w:spacing w:before="60"/>
              <w:rPr>
                <w:rFonts w:ascii="Arial" w:hAnsi="Arial" w:cs="Arial"/>
                <w:sz w:val="16"/>
              </w:rPr>
            </w:pPr>
            <w:r>
              <w:rPr>
                <w:rFonts w:ascii="Arial" w:hAnsi="Arial" w:cs="Arial"/>
                <w:sz w:val="16"/>
              </w:rPr>
              <w:t>Single precision floating point</w:t>
            </w:r>
          </w:p>
        </w:tc>
        <w:tc>
          <w:tcPr>
            <w:tcW w:w="900" w:type="dxa"/>
            <w:tcBorders>
              <w:top w:val="single" w:sz="6" w:space="0" w:color="auto"/>
              <w:left w:val="single" w:sz="6" w:space="0" w:color="auto"/>
              <w:bottom w:val="single" w:sz="6" w:space="0" w:color="auto"/>
              <w:right w:val="single" w:sz="6" w:space="0" w:color="auto"/>
            </w:tcBorders>
          </w:tcPr>
          <w:p w:rsidR="004043FA" w:rsidRDefault="004043FA" w:rsidP="00395D94">
            <w:pPr>
              <w:spacing w:before="60"/>
              <w:rPr>
                <w:rFonts w:ascii="Arial" w:hAnsi="Arial" w:cs="Arial"/>
                <w:sz w:val="16"/>
              </w:rPr>
            </w:pPr>
            <w:proofErr w:type="spellStart"/>
            <w:r>
              <w:rPr>
                <w:rFonts w:ascii="Arial" w:hAnsi="Arial" w:cs="Arial"/>
                <w:sz w:val="16"/>
              </w:rPr>
              <w:t>HwNm</w:t>
            </w:r>
            <w:proofErr w:type="spellEnd"/>
          </w:p>
        </w:tc>
        <w:tc>
          <w:tcPr>
            <w:tcW w:w="2970" w:type="dxa"/>
            <w:tcBorders>
              <w:top w:val="single" w:sz="6" w:space="0" w:color="auto"/>
              <w:left w:val="single" w:sz="6" w:space="0" w:color="auto"/>
              <w:bottom w:val="single" w:sz="6" w:space="0" w:color="auto"/>
              <w:right w:val="single" w:sz="6" w:space="0" w:color="auto"/>
            </w:tcBorders>
          </w:tcPr>
          <w:p w:rsidR="004043FA" w:rsidRPr="004043FA" w:rsidRDefault="004043FA" w:rsidP="00F957FA">
            <w:pPr>
              <w:spacing w:before="60"/>
              <w:rPr>
                <w:rFonts w:ascii="Arial" w:hAnsi="Arial" w:cs="Arial"/>
                <w:sz w:val="16"/>
              </w:rPr>
            </w:pPr>
            <w:r w:rsidRPr="004043FA">
              <w:rPr>
                <w:rFonts w:ascii="Arial" w:hAnsi="Arial" w:cs="Arial"/>
                <w:sz w:val="16"/>
              </w:rPr>
              <w:t xml:space="preserve">k_T1T2SSLim_HwNm_f32 + </w:t>
            </w:r>
            <w:r w:rsidR="00200B5B" w:rsidRPr="00200B5B">
              <w:rPr>
                <w:rFonts w:ascii="Arial" w:hAnsi="Arial" w:cs="Arial"/>
                <w:sz w:val="16"/>
              </w:rPr>
              <w:t>D_ONERESOLUTIONCOUNT_HWNM_F32</w:t>
            </w:r>
          </w:p>
        </w:tc>
      </w:tr>
      <w:tr w:rsidR="00567CBA" w:rsidRPr="004043FA" w:rsidTr="00200B5B">
        <w:tc>
          <w:tcPr>
            <w:tcW w:w="3528" w:type="dxa"/>
            <w:tcBorders>
              <w:top w:val="single" w:sz="6" w:space="0" w:color="auto"/>
              <w:left w:val="single" w:sz="6" w:space="0" w:color="auto"/>
              <w:bottom w:val="single" w:sz="6" w:space="0" w:color="auto"/>
              <w:right w:val="single" w:sz="6" w:space="0" w:color="auto"/>
            </w:tcBorders>
          </w:tcPr>
          <w:p w:rsidR="00567CBA" w:rsidRPr="004043FA" w:rsidRDefault="00567CBA" w:rsidP="004043FA">
            <w:pPr>
              <w:spacing w:before="60"/>
              <w:rPr>
                <w:rFonts w:ascii="Arial" w:hAnsi="Arial" w:cs="Arial"/>
                <w:sz w:val="16"/>
              </w:rPr>
            </w:pPr>
            <w:r w:rsidRPr="00567CBA">
              <w:rPr>
                <w:rFonts w:ascii="Arial" w:hAnsi="Arial" w:cs="Arial"/>
                <w:sz w:val="16"/>
              </w:rPr>
              <w:t>D_FAILEDANDFAILEDTHISOPCYCLE_CNT_U08</w:t>
            </w:r>
          </w:p>
        </w:tc>
        <w:tc>
          <w:tcPr>
            <w:tcW w:w="1530" w:type="dxa"/>
            <w:tcBorders>
              <w:top w:val="single" w:sz="6" w:space="0" w:color="auto"/>
              <w:left w:val="single" w:sz="6" w:space="0" w:color="auto"/>
              <w:bottom w:val="single" w:sz="6" w:space="0" w:color="auto"/>
              <w:right w:val="single" w:sz="6" w:space="0" w:color="auto"/>
            </w:tcBorders>
          </w:tcPr>
          <w:p w:rsidR="00567CBA" w:rsidRDefault="00567CBA" w:rsidP="00F957FA">
            <w:pPr>
              <w:spacing w:before="60"/>
              <w:rPr>
                <w:rFonts w:ascii="Arial" w:hAnsi="Arial" w:cs="Arial"/>
                <w:sz w:val="16"/>
              </w:rPr>
            </w:pPr>
            <w:r>
              <w:rPr>
                <w:rFonts w:ascii="Arial" w:hAnsi="Arial" w:cs="Arial"/>
                <w:sz w:val="16"/>
              </w:rPr>
              <w:t>1</w:t>
            </w:r>
          </w:p>
        </w:tc>
        <w:tc>
          <w:tcPr>
            <w:tcW w:w="900" w:type="dxa"/>
            <w:tcBorders>
              <w:top w:val="single" w:sz="6" w:space="0" w:color="auto"/>
              <w:left w:val="single" w:sz="6" w:space="0" w:color="auto"/>
              <w:bottom w:val="single" w:sz="6" w:space="0" w:color="auto"/>
              <w:right w:val="single" w:sz="6" w:space="0" w:color="auto"/>
            </w:tcBorders>
          </w:tcPr>
          <w:p w:rsidR="00567CBA" w:rsidRDefault="00567CBA" w:rsidP="00395D94">
            <w:pPr>
              <w:spacing w:before="60"/>
              <w:rPr>
                <w:rFonts w:ascii="Arial" w:hAnsi="Arial" w:cs="Arial"/>
                <w:sz w:val="16"/>
              </w:rPr>
            </w:pPr>
            <w:r>
              <w:rPr>
                <w:rFonts w:ascii="Arial" w:hAnsi="Arial" w:cs="Arial"/>
                <w:sz w:val="16"/>
              </w:rPr>
              <w:t>counts</w:t>
            </w:r>
          </w:p>
        </w:tc>
        <w:tc>
          <w:tcPr>
            <w:tcW w:w="2970" w:type="dxa"/>
            <w:tcBorders>
              <w:top w:val="single" w:sz="6" w:space="0" w:color="auto"/>
              <w:left w:val="single" w:sz="6" w:space="0" w:color="auto"/>
              <w:bottom w:val="single" w:sz="6" w:space="0" w:color="auto"/>
              <w:right w:val="single" w:sz="6" w:space="0" w:color="auto"/>
            </w:tcBorders>
          </w:tcPr>
          <w:p w:rsidR="00567CBA" w:rsidRPr="004043FA" w:rsidRDefault="00EC1618" w:rsidP="00F957FA">
            <w:pPr>
              <w:spacing w:before="60"/>
              <w:rPr>
                <w:rFonts w:ascii="Arial" w:hAnsi="Arial" w:cs="Arial"/>
                <w:sz w:val="16"/>
              </w:rPr>
            </w:pPr>
            <w:r w:rsidRPr="00EC1618">
              <w:rPr>
                <w:rFonts w:ascii="Arial" w:hAnsi="Arial" w:cs="Arial"/>
                <w:sz w:val="16"/>
              </w:rPr>
              <w:t>D_TESTFAILEDBIT_CNT_B8 | D_TESTFAILEDTHISOPCYCLEBIT_CNT_B8</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2F3852">
        <w:trPr>
          <w:jc w:val="center"/>
        </w:trPr>
        <w:tc>
          <w:tcPr>
            <w:tcW w:w="4608" w:type="dxa"/>
            <w:tcBorders>
              <w:top w:val="nil"/>
              <w:left w:val="single" w:sz="6" w:space="0" w:color="auto"/>
              <w:bottom w:val="single" w:sz="4" w:space="0" w:color="auto"/>
              <w:right w:val="single" w:sz="6" w:space="0" w:color="auto"/>
            </w:tcBorders>
          </w:tcPr>
          <w:p w:rsidR="004A781C" w:rsidRDefault="00D03FCD">
            <w:pPr>
              <w:spacing w:before="60"/>
              <w:rPr>
                <w:rFonts w:ascii="Arial" w:hAnsi="Arial" w:cs="Arial"/>
                <w:sz w:val="16"/>
              </w:rPr>
            </w:pPr>
            <w:r w:rsidRPr="00D03FCD">
              <w:rPr>
                <w:rFonts w:ascii="Arial" w:hAnsi="Arial" w:cs="Arial"/>
                <w:sz w:val="16"/>
              </w:rPr>
              <w:t>NULL_PTR</w:t>
            </w:r>
          </w:p>
        </w:tc>
      </w:tr>
      <w:tr w:rsidR="005616BF" w:rsidTr="002F3852">
        <w:trPr>
          <w:jc w:val="center"/>
        </w:trPr>
        <w:tc>
          <w:tcPr>
            <w:tcW w:w="4608" w:type="dxa"/>
            <w:tcBorders>
              <w:top w:val="single" w:sz="4" w:space="0" w:color="auto"/>
              <w:left w:val="single" w:sz="4" w:space="0" w:color="auto"/>
              <w:bottom w:val="single" w:sz="4" w:space="0" w:color="auto"/>
              <w:right w:val="single" w:sz="4" w:space="0" w:color="auto"/>
            </w:tcBorders>
          </w:tcPr>
          <w:p w:rsidR="005616BF" w:rsidRPr="00D03FCD" w:rsidRDefault="005616BF">
            <w:pPr>
              <w:spacing w:before="60"/>
              <w:rPr>
                <w:rFonts w:ascii="Arial" w:hAnsi="Arial" w:cs="Arial"/>
                <w:sz w:val="16"/>
              </w:rPr>
            </w:pPr>
            <w:r w:rsidRPr="005616BF">
              <w:rPr>
                <w:rFonts w:ascii="Arial" w:hAnsi="Arial" w:cs="Arial"/>
                <w:sz w:val="16"/>
              </w:rPr>
              <w:t>D_ZERO_ULS_F32</w:t>
            </w:r>
          </w:p>
        </w:tc>
      </w:tr>
      <w:tr w:rsidR="005616BF" w:rsidTr="00F70F55">
        <w:trPr>
          <w:jc w:val="center"/>
        </w:trPr>
        <w:tc>
          <w:tcPr>
            <w:tcW w:w="4608" w:type="dxa"/>
            <w:tcBorders>
              <w:top w:val="single" w:sz="4" w:space="0" w:color="auto"/>
              <w:left w:val="single" w:sz="6" w:space="0" w:color="auto"/>
              <w:bottom w:val="single" w:sz="4" w:space="0" w:color="auto"/>
              <w:right w:val="single" w:sz="6" w:space="0" w:color="auto"/>
            </w:tcBorders>
          </w:tcPr>
          <w:p w:rsidR="005616BF" w:rsidRPr="005616BF" w:rsidRDefault="00CE02BC">
            <w:pPr>
              <w:spacing w:before="60"/>
              <w:rPr>
                <w:rFonts w:ascii="Arial" w:hAnsi="Arial" w:cs="Arial"/>
                <w:sz w:val="16"/>
              </w:rPr>
            </w:pPr>
            <w:r w:rsidRPr="00CE02BC">
              <w:rPr>
                <w:rFonts w:ascii="Arial" w:hAnsi="Arial" w:cs="Arial"/>
                <w:sz w:val="16"/>
              </w:rPr>
              <w:t>D_2MS_SEC_F32</w:t>
            </w:r>
          </w:p>
        </w:tc>
      </w:tr>
      <w:tr w:rsidR="000474F9" w:rsidTr="00F70F55">
        <w:trPr>
          <w:jc w:val="center"/>
        </w:trPr>
        <w:tc>
          <w:tcPr>
            <w:tcW w:w="4608" w:type="dxa"/>
            <w:tcBorders>
              <w:top w:val="single" w:sz="4" w:space="0" w:color="auto"/>
              <w:left w:val="single" w:sz="6" w:space="0" w:color="auto"/>
              <w:bottom w:val="single" w:sz="4" w:space="0" w:color="auto"/>
              <w:right w:val="single" w:sz="6" w:space="0" w:color="auto"/>
            </w:tcBorders>
          </w:tcPr>
          <w:p w:rsidR="000474F9" w:rsidRPr="00CE02BC" w:rsidRDefault="000474F9">
            <w:pPr>
              <w:spacing w:before="60"/>
              <w:rPr>
                <w:rFonts w:ascii="Arial" w:hAnsi="Arial" w:cs="Arial"/>
                <w:sz w:val="16"/>
              </w:rPr>
            </w:pPr>
            <w:r>
              <w:rPr>
                <w:rFonts w:ascii="Arial" w:hAnsi="Arial" w:cs="Arial"/>
                <w:sz w:val="16"/>
              </w:rPr>
              <w:t>RTE_E_OK</w:t>
            </w:r>
          </w:p>
        </w:tc>
      </w:tr>
      <w:tr w:rsidR="000474F9" w:rsidTr="00E7374C">
        <w:trPr>
          <w:jc w:val="center"/>
        </w:trPr>
        <w:tc>
          <w:tcPr>
            <w:tcW w:w="4608" w:type="dxa"/>
            <w:tcBorders>
              <w:top w:val="single" w:sz="4" w:space="0" w:color="auto"/>
              <w:left w:val="single" w:sz="6" w:space="0" w:color="auto"/>
              <w:bottom w:val="single" w:sz="4" w:space="0" w:color="auto"/>
              <w:right w:val="single" w:sz="6" w:space="0" w:color="auto"/>
            </w:tcBorders>
          </w:tcPr>
          <w:p w:rsidR="000474F9" w:rsidRDefault="000474F9">
            <w:pPr>
              <w:spacing w:before="60"/>
              <w:rPr>
                <w:rFonts w:ascii="Arial" w:hAnsi="Arial" w:cs="Arial"/>
                <w:sz w:val="16"/>
              </w:rPr>
            </w:pPr>
            <w:r>
              <w:rPr>
                <w:rFonts w:ascii="Calibri" w:hAnsi="Calibri"/>
                <w:color w:val="222222"/>
                <w:shd w:val="clear" w:color="auto" w:fill="FFFFFF"/>
              </w:rPr>
              <w:t>NVM_REQ_OK</w:t>
            </w:r>
          </w:p>
        </w:tc>
      </w:tr>
      <w:tr w:rsidR="008321DA" w:rsidTr="00E7374C">
        <w:trPr>
          <w:jc w:val="center"/>
        </w:trPr>
        <w:tc>
          <w:tcPr>
            <w:tcW w:w="4608" w:type="dxa"/>
            <w:tcBorders>
              <w:top w:val="single" w:sz="4" w:space="0" w:color="auto"/>
              <w:left w:val="single" w:sz="6" w:space="0" w:color="auto"/>
              <w:bottom w:val="single" w:sz="4" w:space="0" w:color="auto"/>
              <w:right w:val="single" w:sz="6" w:space="0" w:color="auto"/>
            </w:tcBorders>
          </w:tcPr>
          <w:p w:rsidR="008321DA" w:rsidRDefault="008321DA">
            <w:pPr>
              <w:spacing w:before="60"/>
              <w:rPr>
                <w:rFonts w:ascii="Calibri" w:hAnsi="Calibri"/>
                <w:color w:val="222222"/>
                <w:shd w:val="clear" w:color="auto" w:fill="FFFFFF"/>
              </w:rPr>
            </w:pPr>
            <w:r w:rsidRPr="008321DA">
              <w:rPr>
                <w:rFonts w:ascii="Calibri" w:hAnsi="Calibri"/>
                <w:color w:val="222222"/>
                <w:shd w:val="clear" w:color="auto" w:fill="FFFFFF"/>
              </w:rPr>
              <w:t>FLTINJ_DIGHWTRQSENT_T1FAULT</w:t>
            </w:r>
          </w:p>
        </w:tc>
      </w:tr>
      <w:tr w:rsidR="008321DA" w:rsidTr="002F3852">
        <w:trPr>
          <w:jc w:val="center"/>
        </w:trPr>
        <w:tc>
          <w:tcPr>
            <w:tcW w:w="4608" w:type="dxa"/>
            <w:tcBorders>
              <w:top w:val="single" w:sz="4" w:space="0" w:color="auto"/>
              <w:left w:val="single" w:sz="6" w:space="0" w:color="auto"/>
              <w:bottom w:val="single" w:sz="6" w:space="0" w:color="auto"/>
              <w:right w:val="single" w:sz="6" w:space="0" w:color="auto"/>
            </w:tcBorders>
          </w:tcPr>
          <w:p w:rsidR="008321DA" w:rsidRDefault="008321DA">
            <w:pPr>
              <w:spacing w:before="60"/>
              <w:rPr>
                <w:rFonts w:ascii="Calibri" w:hAnsi="Calibri"/>
                <w:color w:val="222222"/>
                <w:shd w:val="clear" w:color="auto" w:fill="FFFFFF"/>
              </w:rPr>
            </w:pPr>
            <w:r w:rsidRPr="008321DA">
              <w:rPr>
                <w:rFonts w:ascii="Calibri" w:hAnsi="Calibri"/>
                <w:color w:val="222222"/>
                <w:shd w:val="clear" w:color="auto" w:fill="FFFFFF"/>
              </w:rPr>
              <w:t>FLTINJ_DIGHWTRQSENT_T2FAULT</w:t>
            </w:r>
          </w:p>
        </w:tc>
      </w:tr>
    </w:tbl>
    <w:p w:rsidR="004A781C" w:rsidRDefault="004A781C"/>
    <w:p w:rsidR="004A781C" w:rsidRDefault="004A781C">
      <w:pPr>
        <w:pStyle w:val="Heading3"/>
      </w:pPr>
      <w:r>
        <w:t>Module specific Lookup Tables Constants</w:t>
      </w:r>
    </w:p>
    <w:p w:rsidR="004A781C" w:rsidRDefault="004A781C">
      <w:r w:rsidRPr="00CE02BC">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lastRenderedPageBreak/>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3B2430" w:rsidP="008B3E94">
      <w:pPr>
        <w:numPr>
          <w:ilvl w:val="0"/>
          <w:numId w:val="5"/>
        </w:numPr>
        <w:spacing w:after="0"/>
      </w:pPr>
      <w:proofErr w:type="spellStart"/>
      <w:r w:rsidRPr="003B2430">
        <w:t>Limit_m</w:t>
      </w:r>
      <w:proofErr w:type="spellEnd"/>
      <w:r w:rsidRPr="003B2430">
        <w:t>(</w:t>
      </w:r>
      <w:r>
        <w:t>)</w:t>
      </w:r>
    </w:p>
    <w:p w:rsidR="003B2430" w:rsidRDefault="0044315D" w:rsidP="008B3E94">
      <w:pPr>
        <w:numPr>
          <w:ilvl w:val="0"/>
          <w:numId w:val="5"/>
        </w:numPr>
        <w:spacing w:after="0"/>
      </w:pPr>
      <w:r w:rsidRPr="0044315D">
        <w:t>Abs_f32_m(</w:t>
      </w:r>
      <w:r>
        <w:t>)</w:t>
      </w:r>
    </w:p>
    <w:p w:rsidR="0044315D" w:rsidRDefault="0044315D" w:rsidP="008B3E94">
      <w:pPr>
        <w:numPr>
          <w:ilvl w:val="0"/>
          <w:numId w:val="5"/>
        </w:numPr>
        <w:spacing w:after="0"/>
      </w:pPr>
      <w:proofErr w:type="spellStart"/>
      <w:r w:rsidRPr="0044315D">
        <w:t>FPM_FloatToFixed_m</w:t>
      </w:r>
      <w:proofErr w:type="spellEnd"/>
      <w:r w:rsidRPr="0044315D">
        <w:t>(</w:t>
      </w:r>
      <w:r>
        <w:t>)</w:t>
      </w:r>
    </w:p>
    <w:p w:rsidR="008C4FA1" w:rsidRDefault="008C4FA1" w:rsidP="008C4FA1">
      <w:pPr>
        <w:pStyle w:val="ListParagraph"/>
        <w:numPr>
          <w:ilvl w:val="0"/>
          <w:numId w:val="5"/>
        </w:numPr>
        <w:spacing w:after="0"/>
      </w:pPr>
      <w:proofErr w:type="spellStart"/>
      <w:r w:rsidRPr="003E38D9">
        <w:t>FPM_FixedToFloat_m</w:t>
      </w:r>
      <w:proofErr w:type="spellEnd"/>
    </w:p>
    <w:p w:rsidR="0044315D" w:rsidRDefault="0044315D" w:rsidP="008B3E94">
      <w:pPr>
        <w:numPr>
          <w:ilvl w:val="0"/>
          <w:numId w:val="5"/>
        </w:numPr>
        <w:spacing w:after="0"/>
      </w:pPr>
      <w:r w:rsidRPr="0044315D">
        <w:t>IntplVarXY_u16_u16Xu16Y_Cnt(</w:t>
      </w:r>
      <w:r>
        <w:t>)</w:t>
      </w:r>
    </w:p>
    <w:p w:rsidR="008C4FA1" w:rsidRDefault="008C4FA1" w:rsidP="008C4FA1">
      <w:pPr>
        <w:numPr>
          <w:ilvl w:val="0"/>
          <w:numId w:val="5"/>
        </w:numPr>
        <w:spacing w:after="0"/>
      </w:pPr>
      <w:r w:rsidRPr="008C4FA1">
        <w:t>LPF_Init_f32_m</w:t>
      </w:r>
      <w:r>
        <w:t>()</w:t>
      </w:r>
    </w:p>
    <w:p w:rsidR="0044315D" w:rsidRDefault="008C4FA1" w:rsidP="008C4FA1">
      <w:pPr>
        <w:numPr>
          <w:ilvl w:val="0"/>
          <w:numId w:val="5"/>
        </w:numPr>
        <w:spacing w:after="0"/>
      </w:pPr>
      <w:r w:rsidRPr="008C4FA1">
        <w:t xml:space="preserve">LPF_OpUpdate_f32_m </w:t>
      </w:r>
      <w:r w:rsidR="0044315D" w:rsidRPr="0044315D">
        <w:t>(</w:t>
      </w:r>
      <w:r w:rsidR="0044315D">
        <w:t>)</w:t>
      </w:r>
    </w:p>
    <w:p w:rsidR="008C4FA1" w:rsidRDefault="008C4FA1" w:rsidP="008C4FA1">
      <w:pPr>
        <w:numPr>
          <w:ilvl w:val="0"/>
          <w:numId w:val="5"/>
        </w:numPr>
        <w:spacing w:after="0"/>
      </w:pPr>
      <w:r w:rsidRPr="008C4FA1">
        <w:t>LPF_KUpdate_f32_m</w:t>
      </w:r>
      <w:r>
        <w:t>()</w:t>
      </w:r>
    </w:p>
    <w:p w:rsidR="00E33788" w:rsidRDefault="00DD32FD" w:rsidP="008B3E94">
      <w:pPr>
        <w:numPr>
          <w:ilvl w:val="0"/>
          <w:numId w:val="5"/>
        </w:numPr>
        <w:spacing w:after="0"/>
      </w:pPr>
      <w:proofErr w:type="spellStart"/>
      <w:r>
        <w:t>Tablesize_m</w:t>
      </w:r>
      <w:proofErr w:type="spellEnd"/>
      <w:r>
        <w:t>()</w:t>
      </w:r>
    </w:p>
    <w:p w:rsidR="003E38D9" w:rsidRDefault="003E38D9" w:rsidP="008B3E94">
      <w:pPr>
        <w:spacing w:after="0"/>
        <w:ind w:left="720"/>
      </w:pPr>
    </w:p>
    <w:p w:rsidR="008B3E94" w:rsidRDefault="008B3E94" w:rsidP="008B3E94">
      <w:pPr>
        <w:pStyle w:val="Heading2"/>
      </w:pPr>
      <w:r>
        <w:t>Data Hiding Functions</w:t>
      </w:r>
    </w:p>
    <w:p w:rsidR="0044315D" w:rsidRDefault="0044315D" w:rsidP="00DC7E08">
      <w:pPr>
        <w:numPr>
          <w:ilvl w:val="0"/>
          <w:numId w:val="10"/>
        </w:numPr>
        <w:spacing w:after="0"/>
      </w:pPr>
      <w:proofErr w:type="spellStart"/>
      <w:r w:rsidRPr="0044315D">
        <w:t>Rte_Call_NxtrDiagMgr_SetNTCStatus</w:t>
      </w:r>
      <w:proofErr w:type="spellEnd"/>
      <w:r w:rsidRPr="0044315D">
        <w:t>(</w:t>
      </w:r>
      <w:r>
        <w:t>)</w:t>
      </w:r>
    </w:p>
    <w:p w:rsidR="008C4FA1" w:rsidRDefault="008C4FA1" w:rsidP="008C4FA1">
      <w:pPr>
        <w:numPr>
          <w:ilvl w:val="0"/>
          <w:numId w:val="10"/>
        </w:numPr>
        <w:spacing w:after="0"/>
      </w:pPr>
      <w:proofErr w:type="spellStart"/>
      <w:r w:rsidRPr="0044315D">
        <w:t>Rte_Cal</w:t>
      </w:r>
      <w:r>
        <w:t>l_NxtrDiagMgr_G</w:t>
      </w:r>
      <w:r w:rsidRPr="0044315D">
        <w:t>etNTCStatus</w:t>
      </w:r>
      <w:proofErr w:type="spellEnd"/>
      <w:r w:rsidRPr="0044315D">
        <w:t>(</w:t>
      </w:r>
      <w:r>
        <w:t>)</w:t>
      </w:r>
    </w:p>
    <w:p w:rsidR="003B2430" w:rsidRDefault="003B2430" w:rsidP="00DC7E08">
      <w:pPr>
        <w:numPr>
          <w:ilvl w:val="0"/>
          <w:numId w:val="10"/>
        </w:numPr>
        <w:spacing w:after="0"/>
      </w:pPr>
      <w:proofErr w:type="spellStart"/>
      <w:r w:rsidRPr="003B2430">
        <w:t>Rte_Pim_DigTrqTrim</w:t>
      </w:r>
      <w:proofErr w:type="spellEnd"/>
      <w:r w:rsidRPr="003B2430">
        <w:t>()</w:t>
      </w:r>
    </w:p>
    <w:p w:rsidR="003B2430" w:rsidRPr="00CE02BC" w:rsidRDefault="003B2430" w:rsidP="00CE02BC">
      <w:pPr>
        <w:spacing w:after="0"/>
        <w:ind w:left="720"/>
      </w:pPr>
    </w:p>
    <w:p w:rsidR="001B60DF" w:rsidRDefault="001B60DF" w:rsidP="001B60DF">
      <w:pPr>
        <w:pStyle w:val="Heading2"/>
      </w:pPr>
      <w:r>
        <w:t xml:space="preserve">Global Functions/Macros Defined by this </w:t>
      </w:r>
      <w:r w:rsidR="00674ADF">
        <w:t>Module</w:t>
      </w:r>
    </w:p>
    <w:p w:rsidR="008A1DF2" w:rsidRDefault="008A1DF2" w:rsidP="008B3E94">
      <w:pPr>
        <w:spacing w:after="0"/>
      </w:pPr>
    </w:p>
    <w:p w:rsidR="001B60DF" w:rsidRDefault="008A1DF2" w:rsidP="008B3E94">
      <w:pPr>
        <w:spacing w:after="0"/>
      </w:pPr>
      <w:r>
        <w:t>None</w:t>
      </w:r>
    </w:p>
    <w:p w:rsidR="001F5712" w:rsidRDefault="001F5712">
      <w:pPr>
        <w:spacing w:after="0"/>
      </w:pPr>
      <w:r>
        <w:br w:type="page"/>
      </w:r>
    </w:p>
    <w:p w:rsidR="008B3E94" w:rsidRDefault="008B3E94" w:rsidP="008B3E94">
      <w:pPr>
        <w:pStyle w:val="Heading2"/>
      </w:pPr>
      <w:r>
        <w:lastRenderedPageBreak/>
        <w:t>Local Functions/Macros Used by this MDD only</w:t>
      </w:r>
    </w:p>
    <w:p w:rsidR="00153134" w:rsidRDefault="00952D75" w:rsidP="00153134">
      <w:pPr>
        <w:pStyle w:val="Heading3"/>
      </w:pPr>
      <w:r>
        <w:t>Trim Not Performed Diagnostic</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3"/>
        <w:gridCol w:w="3727"/>
        <w:gridCol w:w="1417"/>
        <w:gridCol w:w="600"/>
        <w:gridCol w:w="600"/>
        <w:gridCol w:w="601"/>
      </w:tblGrid>
      <w:tr w:rsidR="00153134" w:rsidTr="00C444A4">
        <w:tc>
          <w:tcPr>
            <w:tcW w:w="1995" w:type="dxa"/>
          </w:tcPr>
          <w:p w:rsidR="00153134" w:rsidRDefault="00153134" w:rsidP="00090926">
            <w:pPr>
              <w:spacing w:before="60"/>
              <w:rPr>
                <w:rFonts w:ascii="Arial" w:hAnsi="Arial" w:cs="Arial"/>
                <w:b/>
                <w:bCs/>
                <w:sz w:val="16"/>
              </w:rPr>
            </w:pPr>
            <w:r>
              <w:rPr>
                <w:rFonts w:ascii="Arial" w:hAnsi="Arial" w:cs="Arial"/>
                <w:b/>
                <w:bCs/>
                <w:sz w:val="16"/>
              </w:rPr>
              <w:t>Function Name</w:t>
            </w:r>
          </w:p>
        </w:tc>
        <w:tc>
          <w:tcPr>
            <w:tcW w:w="3729" w:type="dxa"/>
          </w:tcPr>
          <w:p w:rsidR="00153134" w:rsidRDefault="00153134" w:rsidP="00090926">
            <w:pPr>
              <w:spacing w:before="60"/>
              <w:rPr>
                <w:rFonts w:ascii="Arial" w:hAnsi="Arial" w:cs="Arial"/>
                <w:sz w:val="16"/>
              </w:rPr>
            </w:pPr>
            <w:proofErr w:type="spellStart"/>
            <w:r w:rsidRPr="0044315D">
              <w:rPr>
                <w:rFonts w:ascii="Arial" w:hAnsi="Arial" w:cs="Arial"/>
                <w:sz w:val="16"/>
              </w:rPr>
              <w:t>TrimNotPerfDiag</w:t>
            </w:r>
            <w:proofErr w:type="spellEnd"/>
          </w:p>
        </w:tc>
        <w:tc>
          <w:tcPr>
            <w:tcW w:w="1417" w:type="dxa"/>
            <w:shd w:val="pct30" w:color="FFFF00" w:fill="auto"/>
          </w:tcPr>
          <w:p w:rsidR="00153134" w:rsidRDefault="00153134" w:rsidP="00090926">
            <w:pPr>
              <w:spacing w:before="60"/>
              <w:jc w:val="center"/>
              <w:rPr>
                <w:rFonts w:ascii="Arial" w:hAnsi="Arial" w:cs="Arial"/>
                <w:sz w:val="16"/>
              </w:rPr>
            </w:pPr>
            <w:r>
              <w:rPr>
                <w:rFonts w:ascii="Arial" w:hAnsi="Arial" w:cs="Arial"/>
                <w:sz w:val="16"/>
              </w:rPr>
              <w:t>Type</w:t>
            </w:r>
          </w:p>
        </w:tc>
        <w:tc>
          <w:tcPr>
            <w:tcW w:w="596" w:type="dxa"/>
            <w:shd w:val="pct30" w:color="FFFF00" w:fill="auto"/>
          </w:tcPr>
          <w:p w:rsidR="00153134" w:rsidRDefault="00153134" w:rsidP="00090926">
            <w:pPr>
              <w:spacing w:before="60"/>
              <w:jc w:val="center"/>
              <w:rPr>
                <w:rFonts w:ascii="Arial" w:hAnsi="Arial" w:cs="Arial"/>
                <w:sz w:val="16"/>
              </w:rPr>
            </w:pPr>
            <w:r>
              <w:rPr>
                <w:rFonts w:ascii="Arial" w:hAnsi="Arial" w:cs="Arial"/>
                <w:sz w:val="16"/>
              </w:rPr>
              <w:t>Min</w:t>
            </w:r>
          </w:p>
        </w:tc>
        <w:tc>
          <w:tcPr>
            <w:tcW w:w="600" w:type="dxa"/>
            <w:shd w:val="pct30" w:color="FFFF00" w:fill="auto"/>
          </w:tcPr>
          <w:p w:rsidR="00153134" w:rsidRDefault="00153134" w:rsidP="00090926">
            <w:pPr>
              <w:spacing w:before="60"/>
              <w:jc w:val="center"/>
              <w:rPr>
                <w:rFonts w:ascii="Arial" w:hAnsi="Arial" w:cs="Arial"/>
                <w:sz w:val="16"/>
              </w:rPr>
            </w:pPr>
            <w:r>
              <w:rPr>
                <w:rFonts w:ascii="Arial" w:hAnsi="Arial" w:cs="Arial"/>
                <w:sz w:val="16"/>
              </w:rPr>
              <w:t>Max</w:t>
            </w:r>
          </w:p>
        </w:tc>
        <w:tc>
          <w:tcPr>
            <w:tcW w:w="601" w:type="dxa"/>
            <w:tcBorders>
              <w:bottom w:val="single" w:sz="4" w:space="0" w:color="auto"/>
            </w:tcBorders>
            <w:shd w:val="pct30" w:color="FFFF00" w:fill="auto"/>
          </w:tcPr>
          <w:p w:rsidR="00153134" w:rsidRDefault="00153134" w:rsidP="00090926">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C444A4" w:rsidTr="00C444A4">
        <w:tc>
          <w:tcPr>
            <w:tcW w:w="1995" w:type="dxa"/>
          </w:tcPr>
          <w:p w:rsidR="00C444A4" w:rsidRDefault="00C444A4" w:rsidP="00090926">
            <w:pPr>
              <w:spacing w:before="60"/>
              <w:rPr>
                <w:rFonts w:ascii="Arial" w:hAnsi="Arial" w:cs="Arial"/>
                <w:b/>
                <w:bCs/>
                <w:sz w:val="16"/>
              </w:rPr>
            </w:pPr>
            <w:r>
              <w:rPr>
                <w:rFonts w:ascii="Arial" w:hAnsi="Arial" w:cs="Arial"/>
                <w:b/>
                <w:bCs/>
                <w:sz w:val="16"/>
              </w:rPr>
              <w:t xml:space="preserve">Arguments Passed </w:t>
            </w:r>
          </w:p>
        </w:tc>
        <w:tc>
          <w:tcPr>
            <w:tcW w:w="3729" w:type="dxa"/>
          </w:tcPr>
          <w:p w:rsidR="00C444A4" w:rsidRDefault="00C444A4" w:rsidP="001F5712">
            <w:pPr>
              <w:spacing w:before="60"/>
              <w:rPr>
                <w:rFonts w:ascii="Arial" w:hAnsi="Arial" w:cs="Arial"/>
                <w:sz w:val="16"/>
              </w:rPr>
            </w:pPr>
            <w:r>
              <w:rPr>
                <w:rFonts w:ascii="Arial" w:hAnsi="Arial" w:cs="Arial"/>
                <w:sz w:val="16"/>
              </w:rPr>
              <w:t xml:space="preserve"> </w:t>
            </w:r>
            <w:proofErr w:type="spellStart"/>
            <w:r w:rsidRPr="00B73CA2">
              <w:rPr>
                <w:rFonts w:ascii="Arial" w:hAnsi="Arial" w:cs="Arial"/>
                <w:sz w:val="16"/>
              </w:rPr>
              <w:t>MECCounter_Cnt_T_enum</w:t>
            </w:r>
            <w:proofErr w:type="spellEnd"/>
          </w:p>
        </w:tc>
        <w:tc>
          <w:tcPr>
            <w:tcW w:w="1417" w:type="dxa"/>
          </w:tcPr>
          <w:p w:rsidR="00C444A4" w:rsidRDefault="00C444A4" w:rsidP="00090926">
            <w:pPr>
              <w:spacing w:before="60"/>
              <w:rPr>
                <w:rFonts w:ascii="Arial" w:hAnsi="Arial" w:cs="Arial"/>
                <w:sz w:val="16"/>
              </w:rPr>
            </w:pPr>
            <w:proofErr w:type="spellStart"/>
            <w:r w:rsidRPr="00B73CA2">
              <w:rPr>
                <w:rFonts w:ascii="Arial" w:hAnsi="Arial" w:cs="Arial"/>
                <w:sz w:val="16"/>
              </w:rPr>
              <w:t>ManufModeType</w:t>
            </w:r>
            <w:proofErr w:type="spellEnd"/>
          </w:p>
        </w:tc>
        <w:tc>
          <w:tcPr>
            <w:tcW w:w="600" w:type="dxa"/>
          </w:tcPr>
          <w:p w:rsidR="00C444A4" w:rsidRDefault="00C444A4" w:rsidP="00090926">
            <w:pPr>
              <w:spacing w:before="60"/>
              <w:rPr>
                <w:rFonts w:ascii="Arial" w:hAnsi="Arial" w:cs="Arial"/>
                <w:sz w:val="16"/>
              </w:rPr>
            </w:pPr>
            <w:r>
              <w:rPr>
                <w:rFonts w:ascii="Arial" w:hAnsi="Arial" w:cs="Arial"/>
                <w:sz w:val="16"/>
              </w:rPr>
              <w:t>0</w:t>
            </w:r>
          </w:p>
        </w:tc>
        <w:tc>
          <w:tcPr>
            <w:tcW w:w="596" w:type="dxa"/>
          </w:tcPr>
          <w:p w:rsidR="00C444A4" w:rsidRDefault="00C444A4" w:rsidP="00C444A4">
            <w:pPr>
              <w:spacing w:before="60"/>
              <w:rPr>
                <w:rFonts w:ascii="Arial" w:hAnsi="Arial" w:cs="Arial"/>
                <w:sz w:val="16"/>
              </w:rPr>
            </w:pPr>
            <w:r>
              <w:rPr>
                <w:rFonts w:ascii="Arial" w:hAnsi="Arial" w:cs="Arial"/>
                <w:sz w:val="16"/>
              </w:rPr>
              <w:t>2</w:t>
            </w:r>
          </w:p>
        </w:tc>
        <w:tc>
          <w:tcPr>
            <w:tcW w:w="601" w:type="dxa"/>
            <w:shd w:val="pct15" w:color="auto" w:fill="auto"/>
          </w:tcPr>
          <w:p w:rsidR="00C444A4" w:rsidRDefault="00C444A4" w:rsidP="00090926">
            <w:pPr>
              <w:spacing w:before="60"/>
              <w:rPr>
                <w:rFonts w:ascii="Arial" w:hAnsi="Arial" w:cs="Arial"/>
                <w:sz w:val="16"/>
              </w:rPr>
            </w:pPr>
            <w:r>
              <w:rPr>
                <w:rFonts w:ascii="Arial" w:hAnsi="Arial" w:cs="Arial"/>
                <w:sz w:val="16"/>
              </w:rPr>
              <w:t>n/a</w:t>
            </w:r>
          </w:p>
        </w:tc>
      </w:tr>
      <w:tr w:rsidR="00153134" w:rsidTr="00C444A4">
        <w:tc>
          <w:tcPr>
            <w:tcW w:w="1995" w:type="dxa"/>
          </w:tcPr>
          <w:p w:rsidR="00153134" w:rsidRDefault="00153134" w:rsidP="00090926">
            <w:pPr>
              <w:spacing w:before="60"/>
              <w:rPr>
                <w:rFonts w:ascii="Arial" w:hAnsi="Arial" w:cs="Arial"/>
                <w:b/>
                <w:bCs/>
                <w:sz w:val="16"/>
              </w:rPr>
            </w:pPr>
            <w:r>
              <w:rPr>
                <w:rFonts w:ascii="Arial" w:hAnsi="Arial" w:cs="Arial"/>
                <w:b/>
                <w:bCs/>
                <w:sz w:val="16"/>
              </w:rPr>
              <w:t>Return Value</w:t>
            </w:r>
          </w:p>
        </w:tc>
        <w:tc>
          <w:tcPr>
            <w:tcW w:w="3729" w:type="dxa"/>
          </w:tcPr>
          <w:p w:rsidR="00153134" w:rsidRDefault="00153134" w:rsidP="00090926">
            <w:pPr>
              <w:spacing w:before="60"/>
              <w:rPr>
                <w:rFonts w:ascii="Arial" w:hAnsi="Arial" w:cs="Arial"/>
                <w:sz w:val="16"/>
              </w:rPr>
            </w:pPr>
            <w:r>
              <w:rPr>
                <w:rFonts w:ascii="Arial" w:hAnsi="Arial" w:cs="Arial"/>
                <w:sz w:val="16"/>
              </w:rPr>
              <w:t>n/a</w:t>
            </w:r>
          </w:p>
        </w:tc>
        <w:tc>
          <w:tcPr>
            <w:tcW w:w="1417" w:type="dxa"/>
          </w:tcPr>
          <w:p w:rsidR="00153134" w:rsidRDefault="00153134" w:rsidP="00090926">
            <w:pPr>
              <w:spacing w:before="60"/>
              <w:rPr>
                <w:rFonts w:ascii="Arial" w:hAnsi="Arial" w:cs="Arial"/>
                <w:sz w:val="16"/>
              </w:rPr>
            </w:pPr>
          </w:p>
        </w:tc>
        <w:tc>
          <w:tcPr>
            <w:tcW w:w="596" w:type="dxa"/>
          </w:tcPr>
          <w:p w:rsidR="00153134" w:rsidRDefault="00153134" w:rsidP="00090926">
            <w:pPr>
              <w:spacing w:before="60"/>
              <w:rPr>
                <w:rFonts w:ascii="Arial" w:hAnsi="Arial" w:cs="Arial"/>
                <w:sz w:val="16"/>
              </w:rPr>
            </w:pPr>
          </w:p>
        </w:tc>
        <w:tc>
          <w:tcPr>
            <w:tcW w:w="600" w:type="dxa"/>
          </w:tcPr>
          <w:p w:rsidR="00153134" w:rsidRDefault="00153134" w:rsidP="00090926">
            <w:pPr>
              <w:spacing w:before="60"/>
              <w:rPr>
                <w:rFonts w:ascii="Arial" w:hAnsi="Arial" w:cs="Arial"/>
                <w:sz w:val="16"/>
              </w:rPr>
            </w:pPr>
          </w:p>
        </w:tc>
        <w:tc>
          <w:tcPr>
            <w:tcW w:w="601" w:type="dxa"/>
          </w:tcPr>
          <w:p w:rsidR="00153134" w:rsidRDefault="00153134" w:rsidP="00090926">
            <w:pPr>
              <w:spacing w:before="60"/>
              <w:rPr>
                <w:rFonts w:ascii="Arial" w:hAnsi="Arial" w:cs="Arial"/>
                <w:sz w:val="16"/>
              </w:rPr>
            </w:pPr>
          </w:p>
        </w:tc>
      </w:tr>
    </w:tbl>
    <w:p w:rsidR="00153134" w:rsidRDefault="00153134" w:rsidP="00153134">
      <w:pPr>
        <w:pStyle w:val="Heading4"/>
      </w:pPr>
      <w:r>
        <w:t>Description</w:t>
      </w:r>
    </w:p>
    <w:p w:rsidR="00B73CA2" w:rsidRDefault="00B73CA2" w:rsidP="00B73CA2">
      <w:pPr>
        <w:ind w:left="864"/>
      </w:pPr>
    </w:p>
    <w:p w:rsidR="00B73CA2" w:rsidRPr="00B73CA2" w:rsidRDefault="00B72DCC" w:rsidP="00B73CA2">
      <w:pPr>
        <w:jc w:val="center"/>
      </w:pPr>
      <w:r>
        <w:object w:dxaOrig="6890" w:dyaOrig="4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39.75pt" o:ole="">
            <v:imagedata r:id="rId10" o:title=""/>
          </v:shape>
          <o:OLEObject Type="Embed" ProgID="Visio.Drawing.11" ShapeID="_x0000_i1025" DrawAspect="Content" ObjectID="_1468738486" r:id="rId11"/>
        </w:object>
      </w:r>
    </w:p>
    <w:p w:rsidR="00153134" w:rsidRDefault="00153134" w:rsidP="00AB5D23">
      <w:pPr>
        <w:spacing w:after="0"/>
        <w:jc w:val="center"/>
      </w:pPr>
    </w:p>
    <w:p w:rsidR="001F5712" w:rsidRDefault="001F5712">
      <w:pPr>
        <w:spacing w:after="0"/>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181CC3" w:rsidRDefault="0072265C" w:rsidP="00181CC3">
            <w:pPr>
              <w:spacing w:before="100" w:beforeAutospacing="1" w:after="100" w:afterAutospacing="1"/>
              <w:rPr>
                <w:rFonts w:ascii="Arial" w:hAnsi="Arial" w:cs="Arial"/>
                <w:sz w:val="16"/>
                <w:szCs w:val="16"/>
              </w:rPr>
            </w:pPr>
            <w:r w:rsidRPr="00181CC3">
              <w:rPr>
                <w:rFonts w:ascii="Arial" w:hAnsi="Arial" w:cs="Arial"/>
                <w:sz w:val="16"/>
                <w:szCs w:val="16"/>
              </w:rPr>
              <w:t>Rte_InitValue_</w:t>
            </w:r>
            <w:r w:rsidR="00181CC3">
              <w:rPr>
                <w:rFonts w:ascii="Arial" w:hAnsi="Arial" w:cs="Arial"/>
                <w:sz w:val="16"/>
                <w:szCs w:val="16"/>
              </w:rPr>
              <w:t>T1</w:t>
            </w:r>
            <w:r w:rsidRPr="00181CC3">
              <w:rPr>
                <w:rFonts w:ascii="Arial" w:hAnsi="Arial" w:cs="Arial"/>
                <w:sz w:val="16"/>
                <w:szCs w:val="16"/>
              </w:rPr>
              <w:t>_HwNm_f32</w:t>
            </w:r>
          </w:p>
        </w:tc>
        <w:tc>
          <w:tcPr>
            <w:tcW w:w="4455" w:type="dxa"/>
            <w:vAlign w:val="center"/>
          </w:tcPr>
          <w:p w:rsidR="002C03D8" w:rsidRPr="004B5BE2" w:rsidRDefault="00F053E2" w:rsidP="00F957FA">
            <w:pPr>
              <w:spacing w:before="100" w:beforeAutospacing="1" w:after="100" w:afterAutospacing="1"/>
              <w:rPr>
                <w:rFonts w:ascii="Arial" w:hAnsi="Arial" w:cs="Arial"/>
                <w:sz w:val="16"/>
                <w:szCs w:val="16"/>
              </w:rPr>
            </w:pPr>
            <w:r>
              <w:rPr>
                <w:rFonts w:ascii="Arial" w:hAnsi="Arial" w:cs="Arial"/>
                <w:sz w:val="16"/>
                <w:szCs w:val="16"/>
              </w:rPr>
              <w:t>0</w:t>
            </w:r>
            <w:r w:rsidR="00181CC3">
              <w:rPr>
                <w:rFonts w:ascii="Arial" w:hAnsi="Arial" w:cs="Arial"/>
                <w:sz w:val="16"/>
                <w:szCs w:val="16"/>
              </w:rPr>
              <w:t>.0</w:t>
            </w:r>
          </w:p>
        </w:tc>
      </w:tr>
      <w:tr w:rsidR="00C47C41" w:rsidRPr="004B5BE2" w:rsidTr="00F957FA">
        <w:trPr>
          <w:trHeight w:val="341"/>
        </w:trPr>
        <w:tc>
          <w:tcPr>
            <w:tcW w:w="4455" w:type="dxa"/>
            <w:vAlign w:val="center"/>
          </w:tcPr>
          <w:p w:rsidR="00C47C41" w:rsidRPr="00181CC3" w:rsidRDefault="00C47C41" w:rsidP="00181CC3">
            <w:pPr>
              <w:spacing w:before="100" w:beforeAutospacing="1" w:after="100" w:afterAutospacing="1"/>
              <w:rPr>
                <w:rFonts w:ascii="Arial" w:hAnsi="Arial" w:cs="Arial"/>
                <w:sz w:val="16"/>
                <w:szCs w:val="16"/>
              </w:rPr>
            </w:pPr>
            <w:r w:rsidRPr="00181CC3">
              <w:rPr>
                <w:rFonts w:ascii="Arial" w:hAnsi="Arial" w:cs="Arial"/>
                <w:sz w:val="16"/>
                <w:szCs w:val="16"/>
              </w:rPr>
              <w:t>Rte_InitValue_</w:t>
            </w:r>
            <w:r w:rsidR="00181CC3">
              <w:rPr>
                <w:rFonts w:ascii="Arial" w:hAnsi="Arial" w:cs="Arial"/>
                <w:sz w:val="16"/>
                <w:szCs w:val="16"/>
              </w:rPr>
              <w:t>T2</w:t>
            </w:r>
            <w:r w:rsidRPr="00181CC3">
              <w:rPr>
                <w:rFonts w:ascii="Arial" w:hAnsi="Arial" w:cs="Arial"/>
                <w:sz w:val="16"/>
                <w:szCs w:val="16"/>
              </w:rPr>
              <w:t>_</w:t>
            </w:r>
            <w:r w:rsidR="00B34F15" w:rsidRPr="00181CC3">
              <w:rPr>
                <w:rFonts w:ascii="Arial" w:hAnsi="Arial" w:cs="Arial"/>
                <w:sz w:val="16"/>
                <w:szCs w:val="16"/>
              </w:rPr>
              <w:t>HwNm</w:t>
            </w:r>
            <w:r w:rsidRPr="00181CC3">
              <w:rPr>
                <w:rFonts w:ascii="Arial" w:hAnsi="Arial" w:cs="Arial"/>
                <w:sz w:val="16"/>
                <w:szCs w:val="16"/>
              </w:rPr>
              <w:t>_f32</w:t>
            </w:r>
          </w:p>
        </w:tc>
        <w:tc>
          <w:tcPr>
            <w:tcW w:w="4455" w:type="dxa"/>
            <w:vAlign w:val="center"/>
          </w:tcPr>
          <w:p w:rsidR="00C47C41" w:rsidRDefault="00181CC3"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3A3EC9" w:rsidRPr="004B5BE2" w:rsidTr="00F957FA">
        <w:trPr>
          <w:trHeight w:val="341"/>
        </w:trPr>
        <w:tc>
          <w:tcPr>
            <w:tcW w:w="4455" w:type="dxa"/>
            <w:vAlign w:val="center"/>
          </w:tcPr>
          <w:p w:rsidR="003A3EC9" w:rsidRPr="00181CC3" w:rsidRDefault="003A3EC9" w:rsidP="00181CC3">
            <w:pPr>
              <w:spacing w:before="100" w:beforeAutospacing="1" w:after="100" w:afterAutospacing="1"/>
              <w:rPr>
                <w:rFonts w:ascii="Arial" w:hAnsi="Arial" w:cs="Arial"/>
                <w:sz w:val="16"/>
                <w:szCs w:val="16"/>
              </w:rPr>
            </w:pPr>
            <w:r w:rsidRPr="00181CC3">
              <w:rPr>
                <w:rFonts w:ascii="Arial" w:hAnsi="Arial" w:cs="Arial"/>
                <w:sz w:val="16"/>
                <w:szCs w:val="16"/>
              </w:rPr>
              <w:t>Rte_InitValue_</w:t>
            </w:r>
            <w:r w:rsidR="00181CC3">
              <w:rPr>
                <w:rFonts w:ascii="Arial" w:hAnsi="Arial" w:cs="Arial"/>
                <w:sz w:val="16"/>
                <w:szCs w:val="16"/>
              </w:rPr>
              <w:t>HwTorque_HwNm_f32</w:t>
            </w:r>
          </w:p>
        </w:tc>
        <w:tc>
          <w:tcPr>
            <w:tcW w:w="4455" w:type="dxa"/>
            <w:vAlign w:val="center"/>
          </w:tcPr>
          <w:p w:rsidR="003A3EC9" w:rsidRDefault="00181CC3" w:rsidP="00F957FA">
            <w:pPr>
              <w:spacing w:before="100" w:beforeAutospacing="1" w:after="100" w:afterAutospacing="1"/>
              <w:rPr>
                <w:rFonts w:ascii="Arial" w:hAnsi="Arial" w:cs="Arial"/>
                <w:sz w:val="16"/>
                <w:szCs w:val="16"/>
              </w:rPr>
            </w:pPr>
            <w:r>
              <w:rPr>
                <w:rFonts w:ascii="Arial" w:hAnsi="Arial" w:cs="Arial"/>
                <w:sz w:val="16"/>
                <w:szCs w:val="16"/>
              </w:rPr>
              <w:t>0.0</w:t>
            </w:r>
          </w:p>
        </w:tc>
      </w:tr>
      <w:tr w:rsidR="00C47C41" w:rsidRPr="00C47C41" w:rsidTr="00F957FA">
        <w:trPr>
          <w:trHeight w:val="341"/>
        </w:trPr>
        <w:tc>
          <w:tcPr>
            <w:tcW w:w="4455" w:type="dxa"/>
            <w:vAlign w:val="center"/>
          </w:tcPr>
          <w:p w:rsidR="00C47C41" w:rsidRPr="00181CC3" w:rsidRDefault="00C47C41" w:rsidP="00181CC3">
            <w:pPr>
              <w:spacing w:before="100" w:beforeAutospacing="1" w:after="100" w:afterAutospacing="1"/>
              <w:rPr>
                <w:rFonts w:ascii="Arial" w:hAnsi="Arial" w:cs="Arial"/>
                <w:sz w:val="16"/>
                <w:szCs w:val="16"/>
                <w:lang w:val="fr-FR"/>
              </w:rPr>
            </w:pPr>
            <w:r w:rsidRPr="00181CC3">
              <w:rPr>
                <w:rFonts w:ascii="Arial" w:hAnsi="Arial" w:cs="Arial"/>
                <w:sz w:val="16"/>
                <w:szCs w:val="16"/>
                <w:lang w:val="fr-FR"/>
              </w:rPr>
              <w:t>Rte_InitValue_</w:t>
            </w:r>
            <w:r w:rsidR="00181CC3">
              <w:rPr>
                <w:rFonts w:ascii="Arial" w:hAnsi="Arial" w:cs="Arial"/>
                <w:sz w:val="16"/>
                <w:szCs w:val="16"/>
                <w:lang w:val="fr-FR"/>
              </w:rPr>
              <w:t>SrlComHwTrq_HwNm_f32</w:t>
            </w:r>
          </w:p>
        </w:tc>
        <w:tc>
          <w:tcPr>
            <w:tcW w:w="4455" w:type="dxa"/>
            <w:vAlign w:val="center"/>
          </w:tcPr>
          <w:p w:rsidR="00C47C41" w:rsidRPr="00C47C41" w:rsidRDefault="00181CC3" w:rsidP="00F957FA">
            <w:pPr>
              <w:spacing w:before="100" w:beforeAutospacing="1" w:after="100" w:afterAutospacing="1"/>
              <w:rPr>
                <w:rFonts w:ascii="Arial" w:hAnsi="Arial" w:cs="Arial"/>
                <w:sz w:val="16"/>
                <w:szCs w:val="16"/>
                <w:lang w:val="fr-FR"/>
              </w:rPr>
            </w:pPr>
            <w:r>
              <w:rPr>
                <w:rFonts w:ascii="Arial" w:hAnsi="Arial" w:cs="Arial"/>
                <w:sz w:val="16"/>
                <w:szCs w:val="16"/>
              </w:rPr>
              <w:t>0.0</w:t>
            </w:r>
          </w:p>
        </w:tc>
      </w:tr>
      <w:tr w:rsidR="00C47C41" w:rsidRPr="00C47C41" w:rsidTr="00F957FA">
        <w:trPr>
          <w:trHeight w:val="341"/>
        </w:trPr>
        <w:tc>
          <w:tcPr>
            <w:tcW w:w="4455" w:type="dxa"/>
            <w:vAlign w:val="center"/>
          </w:tcPr>
          <w:p w:rsidR="00C47C41" w:rsidRPr="00181CC3" w:rsidRDefault="00C47C41" w:rsidP="00181CC3">
            <w:pPr>
              <w:spacing w:before="100" w:beforeAutospacing="1" w:after="100" w:afterAutospacing="1"/>
              <w:rPr>
                <w:rFonts w:ascii="Arial" w:hAnsi="Arial" w:cs="Arial"/>
                <w:sz w:val="16"/>
                <w:szCs w:val="16"/>
                <w:lang w:val="fr-FR"/>
              </w:rPr>
            </w:pPr>
            <w:r w:rsidRPr="00181CC3">
              <w:rPr>
                <w:rFonts w:ascii="Arial" w:hAnsi="Arial" w:cs="Arial"/>
                <w:sz w:val="16"/>
                <w:szCs w:val="16"/>
                <w:lang w:val="fr-FR"/>
              </w:rPr>
              <w:t>Rte_InitValue_</w:t>
            </w:r>
            <w:r w:rsidR="00181CC3">
              <w:rPr>
                <w:rFonts w:ascii="Arial" w:hAnsi="Arial" w:cs="Arial"/>
                <w:sz w:val="16"/>
                <w:szCs w:val="16"/>
                <w:lang w:val="fr-FR"/>
              </w:rPr>
              <w:t>SrlComHwTrqValid</w:t>
            </w:r>
          </w:p>
        </w:tc>
        <w:tc>
          <w:tcPr>
            <w:tcW w:w="4455" w:type="dxa"/>
            <w:vAlign w:val="center"/>
          </w:tcPr>
          <w:p w:rsidR="00C47C41" w:rsidRPr="00C47C41" w:rsidRDefault="00181CC3" w:rsidP="00F957FA">
            <w:pPr>
              <w:spacing w:before="100" w:beforeAutospacing="1" w:after="100" w:afterAutospacing="1"/>
              <w:rPr>
                <w:rFonts w:ascii="Arial" w:hAnsi="Arial" w:cs="Arial"/>
                <w:sz w:val="16"/>
                <w:szCs w:val="16"/>
                <w:lang w:val="fr-FR"/>
              </w:rPr>
            </w:pPr>
            <w:r>
              <w:rPr>
                <w:rFonts w:ascii="Arial" w:hAnsi="Arial" w:cs="Arial"/>
                <w:sz w:val="16"/>
                <w:szCs w:val="16"/>
                <w:lang w:val="fr-FR"/>
              </w:rPr>
              <w:t>FALSE</w:t>
            </w:r>
          </w:p>
        </w:tc>
      </w:tr>
      <w:tr w:rsidR="00575824" w:rsidRPr="00C47C41" w:rsidTr="00F957FA">
        <w:trPr>
          <w:trHeight w:val="341"/>
        </w:trPr>
        <w:tc>
          <w:tcPr>
            <w:tcW w:w="4455" w:type="dxa"/>
            <w:vAlign w:val="center"/>
          </w:tcPr>
          <w:p w:rsidR="00575824" w:rsidRPr="004D7AF8" w:rsidRDefault="00575824" w:rsidP="00C47C41">
            <w:pPr>
              <w:spacing w:before="100" w:beforeAutospacing="1" w:after="100" w:afterAutospacing="1"/>
              <w:rPr>
                <w:rFonts w:ascii="Arial" w:hAnsi="Arial" w:cs="Arial"/>
                <w:sz w:val="16"/>
                <w:szCs w:val="16"/>
                <w:lang w:val="fr-FR"/>
              </w:rPr>
            </w:pPr>
            <w:r w:rsidRPr="004D7AF8">
              <w:rPr>
                <w:rFonts w:ascii="Arial" w:hAnsi="Arial" w:cs="Arial"/>
                <w:sz w:val="16"/>
                <w:szCs w:val="16"/>
                <w:lang w:val="fr-FR"/>
              </w:rPr>
              <w:t>Rte_InitValue_MECCounter_Cnt_enum</w:t>
            </w:r>
          </w:p>
        </w:tc>
        <w:tc>
          <w:tcPr>
            <w:tcW w:w="4455" w:type="dxa"/>
            <w:vAlign w:val="center"/>
          </w:tcPr>
          <w:p w:rsidR="00575824" w:rsidRPr="004D7AF8" w:rsidRDefault="00575824" w:rsidP="00F957FA">
            <w:pPr>
              <w:spacing w:before="100" w:beforeAutospacing="1" w:after="100" w:afterAutospacing="1"/>
              <w:rPr>
                <w:rFonts w:ascii="Arial" w:hAnsi="Arial" w:cs="Arial"/>
                <w:sz w:val="16"/>
                <w:szCs w:val="16"/>
                <w:lang w:val="fr-FR"/>
              </w:rPr>
            </w:pPr>
            <w:r w:rsidRPr="004D7AF8">
              <w:rPr>
                <w:rFonts w:ascii="Arial" w:hAnsi="Arial" w:cs="Arial"/>
                <w:sz w:val="16"/>
                <w:szCs w:val="16"/>
                <w:lang w:val="fr-FR"/>
              </w:rPr>
              <w:t>0</w:t>
            </w:r>
          </w:p>
        </w:tc>
      </w:tr>
      <w:tr w:rsidR="00E0716B" w:rsidRPr="00C47C41" w:rsidTr="00F957FA">
        <w:trPr>
          <w:trHeight w:val="341"/>
        </w:trPr>
        <w:tc>
          <w:tcPr>
            <w:tcW w:w="4455" w:type="dxa"/>
            <w:vAlign w:val="center"/>
          </w:tcPr>
          <w:p w:rsidR="00E0716B" w:rsidRPr="004D7AF8" w:rsidRDefault="00E0716B" w:rsidP="00C47C41">
            <w:pPr>
              <w:spacing w:before="100" w:beforeAutospacing="1" w:after="100" w:afterAutospacing="1"/>
              <w:rPr>
                <w:rFonts w:ascii="Arial" w:hAnsi="Arial" w:cs="Arial"/>
                <w:sz w:val="16"/>
                <w:szCs w:val="16"/>
                <w:lang w:val="fr-FR"/>
              </w:rPr>
            </w:pPr>
            <w:r>
              <w:rPr>
                <w:rFonts w:ascii="Arial" w:hAnsi="Arial" w:cs="Arial"/>
                <w:sz w:val="16"/>
                <w:szCs w:val="16"/>
                <w:lang w:val="fr-FR"/>
              </w:rPr>
              <w:t>Rte_InitValue_SysCHwTorque</w:t>
            </w:r>
          </w:p>
        </w:tc>
        <w:tc>
          <w:tcPr>
            <w:tcW w:w="4455" w:type="dxa"/>
            <w:vAlign w:val="center"/>
          </w:tcPr>
          <w:p w:rsidR="00E0716B" w:rsidRPr="004D7AF8" w:rsidRDefault="00E0716B" w:rsidP="00F957FA">
            <w:pPr>
              <w:spacing w:before="100" w:beforeAutospacing="1" w:after="100" w:afterAutospacing="1"/>
              <w:rPr>
                <w:rFonts w:ascii="Arial" w:hAnsi="Arial" w:cs="Arial"/>
                <w:sz w:val="16"/>
                <w:szCs w:val="16"/>
                <w:lang w:val="fr-FR"/>
              </w:rPr>
            </w:pPr>
            <w:r>
              <w:rPr>
                <w:rFonts w:ascii="Arial" w:hAnsi="Arial" w:cs="Arial"/>
                <w:sz w:val="16"/>
                <w:szCs w:val="16"/>
                <w:lang w:val="fr-FR"/>
              </w:rPr>
              <w:t>0</w:t>
            </w:r>
          </w:p>
        </w:tc>
      </w:tr>
    </w:tbl>
    <w:p w:rsidR="002C03D8" w:rsidRPr="00C47C41" w:rsidRDefault="002C03D8" w:rsidP="002C03D8">
      <w:pPr>
        <w:rPr>
          <w:lang w:val="fr-FR"/>
        </w:rPr>
      </w:pPr>
    </w:p>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3B1E81">
        <w:fldChar w:fldCharType="begin"/>
      </w:r>
      <w:r w:rsidR="003B1E81">
        <w:instrText xml:space="preserve"> DOCPROPERTY "Module Name"  \* MERGEFORMAT </w:instrText>
      </w:r>
      <w:r w:rsidR="003B1E81">
        <w:fldChar w:fldCharType="separate"/>
      </w:r>
      <w:r w:rsidR="00110D15">
        <w:t>DigHwTrq</w:t>
      </w:r>
      <w:r w:rsidR="003B1E81">
        <w:fldChar w:fldCharType="end"/>
      </w:r>
      <w:r w:rsidR="00855662">
        <w:t>SENT</w:t>
      </w:r>
      <w:r>
        <w:t>_Init</w:t>
      </w:r>
      <w:r w:rsidR="00243947">
        <w:t>1</w:t>
      </w:r>
    </w:p>
    <w:p w:rsidR="004A781C" w:rsidRDefault="004A781C">
      <w:pPr>
        <w:pStyle w:val="Heading4"/>
      </w:pPr>
      <w:r>
        <w:t>Design Rationale</w:t>
      </w:r>
    </w:p>
    <w:p w:rsidR="004A781C" w:rsidRDefault="0029142F">
      <w:r>
        <w:t>TDiag filter does not need initialization because the state variable initialization value is zero and the filter constant is calculated each time the filter is updated.</w:t>
      </w:r>
    </w:p>
    <w:p w:rsidR="004A781C" w:rsidRDefault="004A781C">
      <w:pPr>
        <w:pStyle w:val="Heading4"/>
      </w:pPr>
      <w:r>
        <w:t>Module Outputs</w:t>
      </w:r>
    </w:p>
    <w:p w:rsidR="00181CC3" w:rsidRDefault="00181CC3" w:rsidP="00181CC3">
      <w:r>
        <w:t>None</w:t>
      </w:r>
    </w:p>
    <w:p w:rsidR="004A781C" w:rsidRDefault="004A781C">
      <w:pPr>
        <w:pStyle w:val="Heading4"/>
      </w:pPr>
      <w:r>
        <w:t xml:space="preserve">Module Internal  </w:t>
      </w:r>
    </w:p>
    <w:p w:rsidR="00181CC3" w:rsidDel="00C34B94" w:rsidRDefault="00181CC3" w:rsidP="00181CC3">
      <w:pPr>
        <w:rPr>
          <w:del w:id="7" w:author="Balani, Spandana" w:date="2014-08-04T13:32:00Z"/>
        </w:rPr>
      </w:pPr>
      <w:del w:id="8" w:author="Balani, Spandana" w:date="2014-08-04T13:32:00Z">
        <w:r w:rsidDel="00C34B94">
          <w:delText>LPF_Init_f32_m(0.0f, k_HwTrqLPFFc_Hz_f32, D_HWTRQLPFSAMPLEINT_SEC_F32, &amp;</w:delText>
        </w:r>
        <w:r w:rsidR="001539C6" w:rsidDel="00C34B94">
          <w:rPr>
            <w:rFonts w:ascii="Consolas" w:hAnsi="Consolas" w:cs="Consolas"/>
            <w:color w:val="000000"/>
          </w:rPr>
          <w:delText>DigHwTrqSENT_</w:delText>
        </w:r>
        <w:r w:rsidDel="00C34B94">
          <w:delText>DigHwTrqKSV_M_str);</w:delText>
        </w:r>
      </w:del>
    </w:p>
    <w:p w:rsidR="00181CC3" w:rsidDel="00C34B94" w:rsidRDefault="00181CC3" w:rsidP="00181CC3">
      <w:pPr>
        <w:rPr>
          <w:del w:id="9" w:author="Balani, Spandana" w:date="2014-08-04T13:32:00Z"/>
        </w:rPr>
      </w:pPr>
      <w:del w:id="10" w:author="Balani, Spandana" w:date="2014-08-04T13:32:00Z">
        <w:r w:rsidDel="00C34B94">
          <w:delText>LPF_Init_f32_m(0.0f, k_T1T2SSLPF</w:delText>
        </w:r>
        <w:r w:rsidR="006E1B09" w:rsidDel="00C34B94">
          <w:delText>Fc</w:delText>
        </w:r>
        <w:r w:rsidDel="00C34B94">
          <w:delText>_Hz_f32, D_SSLPFSAMPLEINT_SEC_F32, &amp;</w:delText>
        </w:r>
        <w:r w:rsidR="001539C6" w:rsidDel="00C34B94">
          <w:rPr>
            <w:rFonts w:ascii="Consolas" w:hAnsi="Consolas" w:cs="Consolas"/>
            <w:color w:val="000000"/>
          </w:rPr>
          <w:delText>DigHwTrqSENT_</w:delText>
        </w:r>
        <w:r w:rsidDel="00C34B94">
          <w:delText>SSFiltKSV_M_str);</w:delText>
        </w:r>
      </w:del>
    </w:p>
    <w:p w:rsidR="00181CC3" w:rsidDel="00C34B94" w:rsidRDefault="00181CC3" w:rsidP="00181CC3">
      <w:pPr>
        <w:rPr>
          <w:del w:id="11" w:author="Balani, Spandana" w:date="2014-08-04T13:32:00Z"/>
        </w:rPr>
      </w:pPr>
    </w:p>
    <w:p w:rsidR="00181CC3" w:rsidDel="00C34B94" w:rsidRDefault="00181CC3" w:rsidP="00181CC3">
      <w:pPr>
        <w:rPr>
          <w:del w:id="12" w:author="Balani, Spandana" w:date="2014-08-04T13:32:00Z"/>
        </w:rPr>
      </w:pPr>
      <w:del w:id="13" w:author="Balani, Spandana" w:date="2014-08-04T13:32:00Z">
        <w:r w:rsidDel="00C34B94">
          <w:delText>/* CMC filter state variable is stored in EEPROM on powerdown and restored on powerup */</w:delText>
        </w:r>
      </w:del>
    </w:p>
    <w:p w:rsidR="00181CC3" w:rsidDel="00C34B94" w:rsidRDefault="00181CC3" w:rsidP="00181CC3">
      <w:pPr>
        <w:rPr>
          <w:del w:id="14" w:author="Balani, Spandana" w:date="2014-08-04T13:32:00Z"/>
        </w:rPr>
      </w:pPr>
      <w:del w:id="15" w:author="Balani, Spandana" w:date="2014-08-04T13:32:00Z">
        <w:r w:rsidDel="00C34B94">
          <w:delText>/* initialize CMC filter and filter output using restored value of state variable */</w:delText>
        </w:r>
      </w:del>
    </w:p>
    <w:p w:rsidR="00181CC3" w:rsidDel="00C34B94" w:rsidRDefault="00181CC3" w:rsidP="00181CC3">
      <w:pPr>
        <w:rPr>
          <w:del w:id="16" w:author="Balani, Spandana" w:date="2014-08-04T13:32:00Z"/>
        </w:rPr>
      </w:pPr>
      <w:del w:id="17" w:author="Balani, Spandana" w:date="2014-08-04T13:32:00Z">
        <w:r w:rsidDel="00C34B94">
          <w:delText>LPF_Init_f32_m(</w:delText>
        </w:r>
        <w:r w:rsidR="001539C6" w:rsidDel="00C34B94">
          <w:rPr>
            <w:rFonts w:ascii="Consolas" w:hAnsi="Consolas" w:cs="Consolas"/>
            <w:color w:val="000000"/>
          </w:rPr>
          <w:delText>DigHwTrqSENT_</w:delText>
        </w:r>
        <w:r w:rsidDel="00C34B94">
          <w:delText>CMCFiltSV_HwNm_M_f32, k_T1T2CMCLPF</w:delText>
        </w:r>
        <w:r w:rsidR="006E1B09" w:rsidDel="00C34B94">
          <w:delText>Fc</w:delText>
        </w:r>
        <w:r w:rsidDel="00C34B94">
          <w:delText>_Hz_f32, D_CMCLPFSAMPLEINT_SEC_F32, &amp;</w:delText>
        </w:r>
        <w:r w:rsidR="001539C6" w:rsidRPr="001539C6" w:rsidDel="00C34B94">
          <w:rPr>
            <w:rFonts w:ascii="Consolas" w:hAnsi="Consolas" w:cs="Consolas"/>
            <w:color w:val="000000"/>
          </w:rPr>
          <w:delText xml:space="preserve"> </w:delText>
        </w:r>
        <w:r w:rsidR="001539C6" w:rsidDel="00C34B94">
          <w:rPr>
            <w:rFonts w:ascii="Consolas" w:hAnsi="Consolas" w:cs="Consolas"/>
            <w:color w:val="000000"/>
          </w:rPr>
          <w:delText>DigHwTrqSENT_</w:delText>
        </w:r>
        <w:r w:rsidDel="00C34B94">
          <w:delText>CMCFiltKSV_M_str);</w:delText>
        </w:r>
      </w:del>
    </w:p>
    <w:p w:rsidR="00181CC3" w:rsidDel="00C34B94" w:rsidRDefault="001539C6" w:rsidP="00181CC3">
      <w:pPr>
        <w:rPr>
          <w:del w:id="18" w:author="Balani, Spandana" w:date="2014-08-04T13:32:00Z"/>
        </w:rPr>
      </w:pPr>
      <w:del w:id="19" w:author="Balani, Spandana" w:date="2014-08-04T13:32:00Z">
        <w:r w:rsidDel="00C34B94">
          <w:rPr>
            <w:rFonts w:ascii="Consolas" w:hAnsi="Consolas" w:cs="Consolas"/>
            <w:color w:val="000000"/>
          </w:rPr>
          <w:delText>DigHwTrqSENT_</w:delText>
        </w:r>
        <w:r w:rsidR="00181CC3" w:rsidDel="00C34B94">
          <w:delText xml:space="preserve">CMCFiltOut_HwNm_M_f32 = </w:delText>
        </w:r>
        <w:r w:rsidDel="00C34B94">
          <w:rPr>
            <w:rFonts w:ascii="Consolas" w:hAnsi="Consolas" w:cs="Consolas"/>
            <w:color w:val="000000"/>
          </w:rPr>
          <w:delText>DigHwTrqSENT_</w:delText>
        </w:r>
        <w:r w:rsidR="00181CC3" w:rsidDel="00C34B94">
          <w:delText>CMCFiltSV_HwNm_M_f32;</w:delText>
        </w:r>
      </w:del>
    </w:p>
    <w:p w:rsidR="00181CC3" w:rsidDel="00C34B94" w:rsidRDefault="00181CC3" w:rsidP="00181CC3">
      <w:pPr>
        <w:rPr>
          <w:del w:id="20" w:author="Balani, Spandana" w:date="2014-08-04T13:32:00Z"/>
        </w:rPr>
      </w:pPr>
    </w:p>
    <w:p w:rsidR="00181CC3" w:rsidDel="00C34B94" w:rsidRDefault="001539C6" w:rsidP="00181CC3">
      <w:pPr>
        <w:rPr>
          <w:del w:id="21" w:author="Balani, Spandana" w:date="2014-08-04T13:32:00Z"/>
        </w:rPr>
      </w:pPr>
      <w:del w:id="22" w:author="Balani, Spandana" w:date="2014-08-04T13:32:00Z">
        <w:r w:rsidDel="00C34B94">
          <w:rPr>
            <w:rFonts w:ascii="Consolas" w:hAnsi="Consolas" w:cs="Consolas"/>
            <w:color w:val="000000"/>
          </w:rPr>
          <w:lastRenderedPageBreak/>
          <w:delText>DigHwTrqSENT_</w:delText>
        </w:r>
        <w:r w:rsidR="00181CC3" w:rsidDel="00C34B94">
          <w:delText>SSDiagFiltOut_HwNm_M_f32 = D_DEFSSDIAGFILTOUT_HWNM_F32;</w:delText>
        </w:r>
      </w:del>
    </w:p>
    <w:p w:rsidR="00181CC3" w:rsidRDefault="00181CC3" w:rsidP="00181CC3"/>
    <w:p w:rsidR="00181CC3" w:rsidRDefault="00181CC3" w:rsidP="00181CC3"/>
    <w:p w:rsidR="00181CC3" w:rsidRDefault="00181CC3" w:rsidP="00181CC3"/>
    <w:p w:rsidR="0053083F" w:rsidRDefault="0053083F" w:rsidP="0053083F">
      <w:pPr>
        <w:pStyle w:val="Heading4"/>
      </w:pPr>
      <w:r>
        <w:t xml:space="preserve">Check </w:t>
      </w:r>
      <w:r w:rsidR="00747F39">
        <w:t>NvM Error Status</w:t>
      </w:r>
      <w:r w:rsidR="005405D5">
        <w:t xml:space="preserve"> </w:t>
      </w:r>
    </w:p>
    <w:p w:rsidR="00F357D2" w:rsidRDefault="00F357D2" w:rsidP="00F357D2">
      <w:pPr>
        <w:ind w:left="864"/>
        <w:rPr>
          <w:ins w:id="23" w:author="Balani, Spandana" w:date="2014-08-04T13:32:00Z"/>
        </w:rPr>
      </w:pPr>
    </w:p>
    <w:p w:rsidR="00C34B94" w:rsidRDefault="00C34B94" w:rsidP="00F357D2">
      <w:pPr>
        <w:ind w:left="864"/>
        <w:rPr>
          <w:ins w:id="24" w:author="Balani, Spandana" w:date="2014-08-04T13:32:00Z"/>
        </w:rPr>
      </w:pPr>
      <w:ins w:id="25" w:author="Balani, Spandana" w:date="2014-08-04T13:33:00Z">
        <w:r>
          <w:object w:dxaOrig="7260" w:dyaOrig="8850">
            <v:shape id="_x0000_i1026" type="#_x0000_t75" style="width:363.4pt;height:441.5pt" o:ole="">
              <v:imagedata r:id="rId12" o:title=""/>
            </v:shape>
            <o:OLEObject Type="Embed" ProgID="Visio.Drawing.11" ShapeID="_x0000_i1026" DrawAspect="Content" ObjectID="_1468738487" r:id="rId13"/>
          </w:object>
        </w:r>
      </w:ins>
    </w:p>
    <w:p w:rsidR="00C34B94" w:rsidRDefault="00C34B94" w:rsidP="00F357D2">
      <w:pPr>
        <w:ind w:left="864"/>
        <w:rPr>
          <w:ins w:id="26" w:author="Balani, Spandana" w:date="2014-08-04T13:32:00Z"/>
        </w:rPr>
      </w:pPr>
    </w:p>
    <w:p w:rsidR="00C34B94" w:rsidRDefault="00C34B94" w:rsidP="00F357D2">
      <w:pPr>
        <w:ind w:left="864"/>
      </w:pPr>
    </w:p>
    <w:bookmarkStart w:id="27" w:name="_MON_1433582360"/>
    <w:bookmarkEnd w:id="27"/>
    <w:p w:rsidR="00F357D2" w:rsidRPr="00F357D2" w:rsidRDefault="003D7A31" w:rsidP="00F357D2">
      <w:pPr>
        <w:jc w:val="center"/>
      </w:pPr>
      <w:del w:id="28" w:author="Balani, Spandana" w:date="2014-08-04T13:33:00Z">
        <w:r w:rsidDel="00C34B94">
          <w:object w:dxaOrig="6170" w:dyaOrig="6215">
            <v:shape id="_x0000_i1027" type="#_x0000_t75" style="width:308.4pt;height:310.4pt" o:ole="">
              <v:imagedata r:id="rId14" o:title=""/>
            </v:shape>
            <o:OLEObject Type="Embed" ProgID="Visio.Drawing.11" ShapeID="_x0000_i1027" DrawAspect="Content" ObjectID="_1468738488" r:id="rId15"/>
          </w:object>
        </w:r>
      </w:del>
    </w:p>
    <w:p w:rsidR="0053083F" w:rsidRPr="0053083F" w:rsidRDefault="00EC3467" w:rsidP="0053083F">
      <w:pPr>
        <w:jc w:val="center"/>
      </w:pPr>
      <w:r>
        <w:fldChar w:fldCharType="begin"/>
      </w:r>
      <w:r>
        <w:fldChar w:fldCharType="end"/>
      </w:r>
    </w:p>
    <w:p w:rsidR="004A781C" w:rsidRDefault="004A781C">
      <w:pPr>
        <w:pStyle w:val="Heading2"/>
      </w:pPr>
      <w:r>
        <w:br w:type="page"/>
      </w:r>
      <w:r>
        <w:lastRenderedPageBreak/>
        <w:t>Periodic Functions</w:t>
      </w:r>
    </w:p>
    <w:p w:rsidR="004A781C" w:rsidRDefault="004A781C">
      <w:pPr>
        <w:pStyle w:val="Heading3"/>
      </w:pPr>
      <w:r>
        <w:t xml:space="preserve">Per: </w:t>
      </w:r>
      <w:r w:rsidR="003B1E81">
        <w:fldChar w:fldCharType="begin"/>
      </w:r>
      <w:r w:rsidR="003B1E81">
        <w:instrText xml:space="preserve"> DOCPROPERTY "Module Name"  \* MERGEFORMAT </w:instrText>
      </w:r>
      <w:r w:rsidR="003B1E81">
        <w:fldChar w:fldCharType="separate"/>
      </w:r>
      <w:r w:rsidR="00110D15">
        <w:t>DigHwTrq</w:t>
      </w:r>
      <w:r w:rsidR="003B1E81">
        <w:fldChar w:fldCharType="end"/>
      </w:r>
      <w:r w:rsidR="002E3004">
        <w:t>SENT</w:t>
      </w:r>
      <w:r>
        <w:t>_</w:t>
      </w:r>
      <w:r w:rsidR="00A034DB">
        <w:t>Per1</w:t>
      </w:r>
    </w:p>
    <w:p w:rsidR="004A781C" w:rsidRDefault="004A781C">
      <w:pPr>
        <w:pStyle w:val="Heading4"/>
      </w:pPr>
      <w:r>
        <w:t>Design Rationale</w:t>
      </w:r>
    </w:p>
    <w:p w:rsidR="004A781C" w:rsidRDefault="00524525">
      <w:r>
        <w:t>None</w:t>
      </w:r>
    </w:p>
    <w:p w:rsidR="004A781C" w:rsidRDefault="004A781C">
      <w:pPr>
        <w:pStyle w:val="Heading4"/>
      </w:pPr>
      <w:r>
        <w:t>Program Flow Start</w:t>
      </w:r>
    </w:p>
    <w:p w:rsidR="005D748F" w:rsidRPr="005D748F" w:rsidRDefault="00F768E2" w:rsidP="005D748F">
      <w:pPr>
        <w:rPr>
          <w:sz w:val="18"/>
          <w:szCs w:val="18"/>
        </w:rPr>
      </w:pPr>
      <w:r w:rsidRPr="005D748F">
        <w:rPr>
          <w:sz w:val="18"/>
          <w:szCs w:val="18"/>
        </w:rPr>
        <w:t>Rte_Call_DigHwTrq</w:t>
      </w:r>
      <w:r w:rsidR="002E3004" w:rsidRPr="005D748F">
        <w:rPr>
          <w:sz w:val="18"/>
          <w:szCs w:val="18"/>
        </w:rPr>
        <w:t>SENT</w:t>
      </w:r>
      <w:r w:rsidRPr="005D748F">
        <w:rPr>
          <w:sz w:val="18"/>
          <w:szCs w:val="18"/>
        </w:rPr>
        <w:t>_Per1_CP0_CheckpointReached()</w:t>
      </w:r>
      <w:bookmarkStart w:id="29" w:name="_GoBack"/>
      <w:bookmarkEnd w:id="29"/>
    </w:p>
    <w:p w:rsidR="004A781C" w:rsidRDefault="004A781C">
      <w:pPr>
        <w:pStyle w:val="Heading4"/>
      </w:pPr>
      <w:r>
        <w:t>Store Module Inputs to Local copies</w:t>
      </w:r>
    </w:p>
    <w:p w:rsidR="005D748F" w:rsidRPr="005D748F" w:rsidRDefault="001539C6" w:rsidP="005D748F">
      <w:pPr>
        <w:rPr>
          <w:sz w:val="18"/>
          <w:szCs w:val="18"/>
        </w:rPr>
      </w:pPr>
      <w:r>
        <w:rPr>
          <w:sz w:val="18"/>
          <w:szCs w:val="18"/>
        </w:rPr>
        <w:t>DigHwTrqSENT_</w:t>
      </w:r>
      <w:r w:rsidR="005D748F" w:rsidRPr="005D748F">
        <w:rPr>
          <w:sz w:val="18"/>
          <w:szCs w:val="18"/>
        </w:rPr>
        <w:t>T1_HwNm_M_f32 = Rte_IRead__DigHwTrqSENT_Per1_T1_HwNm_f32();</w:t>
      </w:r>
    </w:p>
    <w:p w:rsidR="005D748F" w:rsidRDefault="001539C6" w:rsidP="005D748F">
      <w:pPr>
        <w:rPr>
          <w:sz w:val="18"/>
          <w:szCs w:val="18"/>
        </w:rPr>
      </w:pPr>
      <w:r>
        <w:rPr>
          <w:sz w:val="18"/>
          <w:szCs w:val="18"/>
        </w:rPr>
        <w:t>DigHwTrqSENT_</w:t>
      </w:r>
      <w:r w:rsidR="005D748F" w:rsidRPr="005D748F">
        <w:rPr>
          <w:sz w:val="18"/>
          <w:szCs w:val="18"/>
        </w:rPr>
        <w:t xml:space="preserve">T2_HwNm_M_f32 = </w:t>
      </w:r>
      <w:r w:rsidR="005D748F">
        <w:rPr>
          <w:sz w:val="18"/>
          <w:szCs w:val="18"/>
        </w:rPr>
        <w:t>R</w:t>
      </w:r>
      <w:r w:rsidR="005D748F" w:rsidRPr="005D748F">
        <w:rPr>
          <w:sz w:val="18"/>
          <w:szCs w:val="18"/>
        </w:rPr>
        <w:t>te_IRead_DigHwTrqSENT_Per1_T2_HwNm_f32();</w:t>
      </w:r>
    </w:p>
    <w:p w:rsidR="0008457F" w:rsidRDefault="00DD5346" w:rsidP="0008457F">
      <w:pPr>
        <w:pStyle w:val="Heading4"/>
      </w:pPr>
      <w:r>
        <w:t>Handwheel Torque Calculation</w:t>
      </w:r>
    </w:p>
    <w:bookmarkStart w:id="30" w:name="_MON_1432465868"/>
    <w:bookmarkEnd w:id="30"/>
    <w:p w:rsidR="00DD5346" w:rsidRDefault="00DE71AC" w:rsidP="00DD5346">
      <w:pPr>
        <w:jc w:val="center"/>
      </w:pPr>
      <w:r>
        <w:object w:dxaOrig="7277" w:dyaOrig="7030">
          <v:shape id="_x0000_i1036" type="#_x0000_t75" style="width:363.4pt;height:352.55pt" o:ole="">
            <v:imagedata r:id="rId16" o:title=""/>
          </v:shape>
          <o:OLEObject Type="Embed" ProgID="Visio.Drawing.11" ShapeID="_x0000_i1036" DrawAspect="Content" ObjectID="_1468738489" r:id="rId17"/>
        </w:object>
      </w:r>
    </w:p>
    <w:p w:rsidR="004A781C" w:rsidRDefault="004A781C">
      <w:pPr>
        <w:pStyle w:val="Heading4"/>
      </w:pPr>
      <w:r>
        <w:lastRenderedPageBreak/>
        <w:t>Store Local copy of outputs into Module Outputs</w:t>
      </w:r>
    </w:p>
    <w:p w:rsidR="005D748F" w:rsidRPr="005D748F" w:rsidRDefault="00820923" w:rsidP="005D748F">
      <w:pPr>
        <w:rPr>
          <w:lang w:val="fr-FR"/>
        </w:rPr>
      </w:pPr>
      <w:bookmarkStart w:id="31" w:name="OLE_LINK43"/>
      <w:r>
        <w:rPr>
          <w:lang w:val="fr-FR"/>
        </w:rPr>
        <w:t>DigHwTrqSENT_</w:t>
      </w:r>
      <w:r w:rsidR="005D748F" w:rsidRPr="005D748F">
        <w:rPr>
          <w:lang w:val="fr-FR"/>
        </w:rPr>
        <w:t>TmpDigHwTrq_HwNm</w:t>
      </w:r>
      <w:r w:rsidR="005D748F">
        <w:rPr>
          <w:lang w:val="fr-FR"/>
        </w:rPr>
        <w:t>_D_f32 = TmpDigHwTrq_HwNm_T_f32</w:t>
      </w:r>
    </w:p>
    <w:p w:rsidR="00D27BA9" w:rsidRDefault="00820923" w:rsidP="005D748F">
      <w:pPr>
        <w:rPr>
          <w:lang w:val="fr-FR"/>
        </w:rPr>
      </w:pPr>
      <w:r>
        <w:rPr>
          <w:lang w:val="fr-FR"/>
        </w:rPr>
        <w:t>DigHwTrqSENT_</w:t>
      </w:r>
      <w:r w:rsidR="005D748F" w:rsidRPr="005D748F">
        <w:rPr>
          <w:lang w:val="fr-FR"/>
        </w:rPr>
        <w:t>DigHwTrq_Hw</w:t>
      </w:r>
      <w:r w:rsidR="005D748F">
        <w:rPr>
          <w:lang w:val="fr-FR"/>
        </w:rPr>
        <w:t>Nm_D_f32 = DigHwTrq_HwNm_T_f32</w:t>
      </w:r>
    </w:p>
    <w:p w:rsidR="00650602" w:rsidRDefault="00650602" w:rsidP="005D748F">
      <w:pPr>
        <w:rPr>
          <w:lang w:val="fr-FR"/>
        </w:rPr>
      </w:pPr>
      <w:r w:rsidRPr="005D748F">
        <w:rPr>
          <w:lang w:val="fr-FR"/>
        </w:rPr>
        <w:t>Rte_IWrite_DigHwTrqSENT_Per1_HwTo</w:t>
      </w:r>
      <w:r>
        <w:rPr>
          <w:lang w:val="fr-FR"/>
        </w:rPr>
        <w:t>rque_HwNm_f32(</w:t>
      </w:r>
      <w:r w:rsidR="001539C6">
        <w:rPr>
          <w:sz w:val="18"/>
          <w:szCs w:val="18"/>
        </w:rPr>
        <w:t>DigHwTrqSENT_</w:t>
      </w:r>
      <w:r>
        <w:rPr>
          <w:lang w:val="fr-FR"/>
        </w:rPr>
        <w:t>HwTrq_HwNm_M_f32)</w:t>
      </w:r>
    </w:p>
    <w:p w:rsidR="002D4E54" w:rsidRPr="00650602" w:rsidRDefault="002D4E54" w:rsidP="005D748F">
      <w:pPr>
        <w:rPr>
          <w:lang w:val="fr-FR"/>
        </w:rPr>
      </w:pPr>
      <w:r w:rsidRPr="002D4E54">
        <w:rPr>
          <w:lang w:val="fr-FR"/>
        </w:rPr>
        <w:t>Rt</w:t>
      </w:r>
      <w:r w:rsidR="00E0716B">
        <w:rPr>
          <w:lang w:val="fr-FR"/>
        </w:rPr>
        <w:t>e_IWrite_DigHwTrqSENT_Per1_SysCHwTor</w:t>
      </w:r>
      <w:r w:rsidRPr="002D4E54">
        <w:rPr>
          <w:lang w:val="fr-FR"/>
        </w:rPr>
        <w:t>q</w:t>
      </w:r>
      <w:r w:rsidR="00E0716B">
        <w:rPr>
          <w:lang w:val="fr-FR"/>
        </w:rPr>
        <w:t>ue</w:t>
      </w:r>
      <w:r w:rsidRPr="002D4E54">
        <w:rPr>
          <w:lang w:val="fr-FR"/>
        </w:rPr>
        <w:t>_HwNm_f32(DigHwTrqSENT_HwTrq_HwNm_M_f32);</w:t>
      </w:r>
    </w:p>
    <w:bookmarkEnd w:id="31"/>
    <w:p w:rsidR="004A781C" w:rsidRDefault="004A781C">
      <w:pPr>
        <w:pStyle w:val="Heading4"/>
      </w:pPr>
      <w:r>
        <w:t>Program Flow End</w:t>
      </w:r>
    </w:p>
    <w:p w:rsidR="00791975" w:rsidRDefault="00F768E2">
      <w:pPr>
        <w:spacing w:after="0"/>
      </w:pPr>
      <w:r w:rsidRPr="00F768E2">
        <w:t>Rte_Call_DigHwTrq</w:t>
      </w:r>
      <w:r w:rsidR="001D113A">
        <w:t>SENT</w:t>
      </w:r>
      <w:r w:rsidRPr="00F768E2">
        <w:t>_Per1_CP</w:t>
      </w:r>
      <w:r>
        <w:t>1</w:t>
      </w:r>
      <w:r w:rsidRPr="00F768E2">
        <w:t>_CheckpointReached()</w:t>
      </w:r>
      <w:r w:rsidR="00791975">
        <w:br w:type="page"/>
      </w:r>
    </w:p>
    <w:p w:rsidR="0003736E" w:rsidRDefault="0003736E" w:rsidP="0003736E">
      <w:pPr>
        <w:pStyle w:val="Heading3"/>
      </w:pPr>
      <w:r>
        <w:lastRenderedPageBreak/>
        <w:t>Per: DigHwTrq</w:t>
      </w:r>
      <w:r w:rsidR="00432088">
        <w:t>SENT</w:t>
      </w:r>
      <w:r>
        <w:t>_Per2</w:t>
      </w:r>
    </w:p>
    <w:p w:rsidR="0003736E" w:rsidRDefault="0003736E" w:rsidP="0003736E">
      <w:pPr>
        <w:pStyle w:val="Heading4"/>
      </w:pPr>
      <w:r>
        <w:t>Design Rationale</w:t>
      </w:r>
    </w:p>
    <w:p w:rsidR="0003736E" w:rsidRDefault="0003736E" w:rsidP="0003736E">
      <w:r>
        <w:t>None</w:t>
      </w:r>
    </w:p>
    <w:p w:rsidR="0003736E" w:rsidRDefault="0003736E" w:rsidP="0003736E">
      <w:pPr>
        <w:pStyle w:val="Heading4"/>
      </w:pPr>
      <w:r>
        <w:t>Program Flow Start</w:t>
      </w:r>
    </w:p>
    <w:p w:rsidR="00385289" w:rsidRDefault="00F768E2" w:rsidP="00385289">
      <w:r w:rsidRPr="00F768E2">
        <w:t>Rte_Call_DigHwTrq_Per</w:t>
      </w:r>
      <w:r>
        <w:t>2</w:t>
      </w:r>
      <w:r w:rsidRPr="00F768E2">
        <w:t>_CP0_CheckpointReached()</w:t>
      </w:r>
    </w:p>
    <w:p w:rsidR="0003736E" w:rsidRDefault="0003736E" w:rsidP="0003736E">
      <w:pPr>
        <w:pStyle w:val="Heading4"/>
      </w:pPr>
      <w:r>
        <w:t>Store Module Inputs to Local copies</w:t>
      </w:r>
    </w:p>
    <w:p w:rsidR="0003736E" w:rsidRDefault="000D0254" w:rsidP="0003736E">
      <w:r>
        <w:t>None</w:t>
      </w:r>
    </w:p>
    <w:p w:rsidR="0003736E" w:rsidRPr="006C09EC" w:rsidRDefault="000A4781" w:rsidP="003B6FF1">
      <w:pPr>
        <w:jc w:val="center"/>
      </w:pPr>
      <w:r w:rsidRPr="000A4781">
        <w:t xml:space="preserve"> </w:t>
      </w:r>
    </w:p>
    <w:p w:rsidR="003B6FF1" w:rsidRPr="00AB3819" w:rsidRDefault="0073756F" w:rsidP="003B6FF1">
      <w:pPr>
        <w:pStyle w:val="Heading4"/>
        <w:rPr>
          <w:lang w:val="fr-FR"/>
        </w:rPr>
      </w:pPr>
      <w:r w:rsidRPr="00AB3819">
        <w:rPr>
          <w:lang w:val="fr-FR"/>
        </w:rPr>
        <w:lastRenderedPageBreak/>
        <w:t>T1 vs T2 Comparison Diagnostic</w:t>
      </w:r>
    </w:p>
    <w:bookmarkStart w:id="32" w:name="_MON_1433582969"/>
    <w:bookmarkEnd w:id="32"/>
    <w:p w:rsidR="0073756F" w:rsidRPr="0073756F" w:rsidRDefault="00C34B94" w:rsidP="0073756F">
      <w:pPr>
        <w:jc w:val="center"/>
      </w:pPr>
      <w:r>
        <w:object w:dxaOrig="10310" w:dyaOrig="10215">
          <v:shape id="_x0000_i1028" type="#_x0000_t75" style="width:480.9pt;height:522.35pt" o:ole="">
            <v:imagedata r:id="rId18" o:title=""/>
          </v:shape>
          <o:OLEObject Type="Embed" ProgID="Visio.Drawing.11" ShapeID="_x0000_i1028" DrawAspect="Content" ObjectID="_1468738490" r:id="rId19"/>
        </w:object>
      </w:r>
    </w:p>
    <w:p w:rsidR="00B13C87" w:rsidRDefault="00B13C87" w:rsidP="0003736E">
      <w:pPr>
        <w:pStyle w:val="Heading4"/>
      </w:pPr>
      <w:r>
        <w:lastRenderedPageBreak/>
        <w:t>Serial Comm Outputs</w:t>
      </w:r>
    </w:p>
    <w:p w:rsidR="00B13C87" w:rsidRPr="00B13C87" w:rsidRDefault="00B72DCC" w:rsidP="00B13C87">
      <w:r>
        <w:object w:dxaOrig="7975" w:dyaOrig="9698">
          <v:shape id="_x0000_i1029" type="#_x0000_t75" style="width:400.1pt;height:485.65pt" o:ole="">
            <v:imagedata r:id="rId20" o:title=""/>
          </v:shape>
          <o:OLEObject Type="Embed" ProgID="Visio.Drawing.11" ShapeID="_x0000_i1029" DrawAspect="Content" ObjectID="_1468738491" r:id="rId21"/>
        </w:object>
      </w:r>
    </w:p>
    <w:p w:rsidR="0003736E" w:rsidRDefault="0003736E" w:rsidP="0003736E">
      <w:pPr>
        <w:pStyle w:val="Heading4"/>
      </w:pPr>
      <w:r>
        <w:t>Store Local copy of outputs into Module Outputs</w:t>
      </w:r>
    </w:p>
    <w:p w:rsidR="00C34AAD" w:rsidRDefault="00C34AAD" w:rsidP="00C34AAD">
      <w:r>
        <w:t>Rte_IWrite_DigHwTrqSENT_Per2_SrlComHwTrq_HwNm_f32 (</w:t>
      </w:r>
      <w:r w:rsidR="001539C6">
        <w:rPr>
          <w:sz w:val="18"/>
          <w:szCs w:val="18"/>
        </w:rPr>
        <w:t>DigHwTrqSENT_</w:t>
      </w:r>
      <w:r>
        <w:t>HwTrq_HwNm_M_f32)</w:t>
      </w:r>
    </w:p>
    <w:p w:rsidR="00C34AAD" w:rsidRPr="00C34AAD" w:rsidRDefault="00C34AAD" w:rsidP="00C34AAD">
      <w:r>
        <w:lastRenderedPageBreak/>
        <w:t>Rte_IWrite_DigHwTrqSENT_Per2_SrlComHwTrqValid_Cnt_lgc (SrlComHwTrqValid_Cnt_T_lgc)</w:t>
      </w:r>
    </w:p>
    <w:p w:rsidR="0003736E" w:rsidRDefault="0003736E" w:rsidP="00757819">
      <w:pPr>
        <w:pStyle w:val="Heading4"/>
      </w:pPr>
      <w:r>
        <w:t>Program Flow End</w:t>
      </w:r>
    </w:p>
    <w:p w:rsidR="0003736E" w:rsidRDefault="00F768E2" w:rsidP="0003736E">
      <w:r w:rsidRPr="00F768E2">
        <w:t>Rte_Call_DigHwTrq</w:t>
      </w:r>
      <w:r w:rsidR="001A70CA">
        <w:t>SENT</w:t>
      </w:r>
      <w:r w:rsidRPr="00F768E2">
        <w:t>_Per</w:t>
      </w:r>
      <w:r>
        <w:t>2</w:t>
      </w:r>
      <w:r w:rsidRPr="00F768E2">
        <w:t>_CP</w:t>
      </w:r>
      <w:r>
        <w:t>1</w:t>
      </w:r>
      <w:r w:rsidRPr="00F768E2">
        <w:t>_CheckpointReached()</w:t>
      </w:r>
    </w:p>
    <w:p w:rsidR="001A70CA" w:rsidRDefault="001A70CA" w:rsidP="0003736E"/>
    <w:p w:rsidR="0003736E" w:rsidRDefault="0003736E" w:rsidP="0003736E">
      <w:pPr>
        <w:pStyle w:val="Heading3"/>
      </w:pPr>
      <w:r>
        <w:t>Per: DigHwTrq</w:t>
      </w:r>
      <w:r w:rsidR="007D2A52">
        <w:t>SENT</w:t>
      </w:r>
      <w:r>
        <w:t>_Per3</w:t>
      </w:r>
    </w:p>
    <w:p w:rsidR="0003736E" w:rsidRDefault="0003736E" w:rsidP="0003736E">
      <w:pPr>
        <w:pStyle w:val="Heading4"/>
      </w:pPr>
      <w:r>
        <w:t>Design Rationale</w:t>
      </w:r>
    </w:p>
    <w:p w:rsidR="0003736E" w:rsidRDefault="0003736E" w:rsidP="0003736E">
      <w:r>
        <w:t>None</w:t>
      </w:r>
    </w:p>
    <w:p w:rsidR="0003736E" w:rsidRDefault="0003736E" w:rsidP="0003736E">
      <w:pPr>
        <w:pStyle w:val="Heading4"/>
        <w:rPr>
          <w:ins w:id="33" w:author="Balani, Spandana" w:date="2014-08-04T13:35:00Z"/>
        </w:rPr>
      </w:pPr>
      <w:r>
        <w:t>Program Flow Start</w:t>
      </w:r>
    </w:p>
    <w:p w:rsidR="00C34B94" w:rsidRPr="00C34B94" w:rsidRDefault="00C34B94">
      <w:pPr>
        <w:pPrChange w:id="34" w:author="Balani, Spandana" w:date="2014-08-04T13:35:00Z">
          <w:pPr>
            <w:pStyle w:val="Heading4"/>
          </w:pPr>
        </w:pPrChange>
      </w:pPr>
      <w:ins w:id="35" w:author="Balani, Spandana" w:date="2014-08-04T13:35:00Z">
        <w:r w:rsidRPr="00F768E2">
          <w:t>Rte_Call_DigHwTrq</w:t>
        </w:r>
        <w:r>
          <w:t>SENT</w:t>
        </w:r>
        <w:r w:rsidRPr="00F768E2">
          <w:t>_Per</w:t>
        </w:r>
        <w:r>
          <w:t>3</w:t>
        </w:r>
        <w:r w:rsidRPr="00F768E2">
          <w:t>_CP0_</w:t>
        </w:r>
        <w:proofErr w:type="gramStart"/>
        <w:r w:rsidRPr="00F768E2">
          <w:t>CheckpointReached()</w:t>
        </w:r>
      </w:ins>
      <w:proofErr w:type="gramEnd"/>
    </w:p>
    <w:p w:rsidR="0003736E" w:rsidRDefault="00F768E2" w:rsidP="0003736E">
      <w:pPr>
        <w:pStyle w:val="Heading4"/>
      </w:pPr>
      <w:del w:id="36" w:author="Balani, Spandana" w:date="2014-08-04T13:35:00Z">
        <w:r w:rsidRPr="00F768E2" w:rsidDel="00C34B94">
          <w:delText>Rte_Call_DigHwTrq</w:delText>
        </w:r>
        <w:r w:rsidR="007D2A52" w:rsidDel="00C34B94">
          <w:delText>SENT</w:delText>
        </w:r>
        <w:r w:rsidRPr="00F768E2" w:rsidDel="00C34B94">
          <w:delText>_Per</w:delText>
        </w:r>
        <w:r w:rsidDel="00C34B94">
          <w:delText>3</w:delText>
        </w:r>
        <w:r w:rsidRPr="00F768E2" w:rsidDel="00C34B94">
          <w:delText>_CP0_CheckpointReached()</w:delText>
        </w:r>
      </w:del>
      <w:r w:rsidR="0003736E">
        <w:t>Store Module Inputs to Local copies</w:t>
      </w:r>
    </w:p>
    <w:p w:rsidR="00DA313C" w:rsidRDefault="009F431C" w:rsidP="0003736E">
      <w:r>
        <w:t>None</w:t>
      </w:r>
    </w:p>
    <w:p w:rsidR="0003736E" w:rsidRPr="00C640B7" w:rsidRDefault="00757819" w:rsidP="0003736E">
      <w:pPr>
        <w:pStyle w:val="Heading4"/>
        <w:rPr>
          <w:lang w:val="fr-FR"/>
        </w:rPr>
      </w:pPr>
      <w:r>
        <w:rPr>
          <w:lang w:val="fr-FR"/>
        </w:rPr>
        <w:t>Steady State Filter</w:t>
      </w:r>
    </w:p>
    <w:p w:rsidR="0003736E" w:rsidRDefault="007D6683" w:rsidP="00C640B7">
      <w:pPr>
        <w:jc w:val="center"/>
      </w:pPr>
      <w:r>
        <w:object w:dxaOrig="5005" w:dyaOrig="4914">
          <v:shape id="_x0000_i1030" type="#_x0000_t75" style="width:250.65pt;height:244.55pt" o:ole="">
            <v:imagedata r:id="rId22" o:title=""/>
          </v:shape>
          <o:OLEObject Type="Embed" ProgID="Visio.Drawing.11" ShapeID="_x0000_i1030" DrawAspect="Content" ObjectID="_1468738492" r:id="rId23"/>
        </w:object>
      </w:r>
    </w:p>
    <w:p w:rsidR="00C640B7" w:rsidRDefault="00C640B7" w:rsidP="00C640B7">
      <w:pPr>
        <w:pStyle w:val="Heading4"/>
        <w:rPr>
          <w:lang w:val="fr-FR"/>
        </w:rPr>
      </w:pPr>
      <w:r>
        <w:rPr>
          <w:lang w:val="fr-FR"/>
        </w:rPr>
        <w:lastRenderedPageBreak/>
        <w:t>Common Mode Compensation</w:t>
      </w:r>
    </w:p>
    <w:p w:rsidR="00C640B7" w:rsidRPr="00C640B7" w:rsidRDefault="007D6683" w:rsidP="00C640B7">
      <w:pPr>
        <w:jc w:val="center"/>
        <w:rPr>
          <w:lang w:val="fr-FR"/>
        </w:rPr>
      </w:pPr>
      <w:r>
        <w:object w:dxaOrig="4995" w:dyaOrig="7255">
          <v:shape id="_x0000_i1031" type="#_x0000_t75" style="width:249.95pt;height:363.4pt" o:ole="">
            <v:imagedata r:id="rId24" o:title=""/>
          </v:shape>
          <o:OLEObject Type="Embed" ProgID="Visio.Drawing.11" ShapeID="_x0000_i1031" DrawAspect="Content" ObjectID="_1468738493" r:id="rId25"/>
        </w:object>
      </w:r>
    </w:p>
    <w:p w:rsidR="0003736E" w:rsidRDefault="0003736E" w:rsidP="0003736E">
      <w:pPr>
        <w:pStyle w:val="Heading4"/>
      </w:pPr>
      <w:r>
        <w:t>Program Flow End</w:t>
      </w:r>
    </w:p>
    <w:p w:rsidR="0003736E" w:rsidRPr="0003736E" w:rsidRDefault="00F768E2" w:rsidP="0003736E">
      <w:r w:rsidRPr="00F768E2">
        <w:t>Rte_Call_DigHwTrq_Per</w:t>
      </w:r>
      <w:r>
        <w:t>3</w:t>
      </w:r>
      <w:r w:rsidRPr="00F768E2">
        <w:t>_CP</w:t>
      </w:r>
      <w:r>
        <w:t>1</w:t>
      </w:r>
      <w:r w:rsidRPr="00F768E2">
        <w:t>_CheckpointReached()</w:t>
      </w:r>
    </w:p>
    <w:p w:rsidR="004A781C" w:rsidRDefault="004A781C"/>
    <w:p w:rsidR="004A781C" w:rsidRDefault="004A781C">
      <w:pPr>
        <w:pStyle w:val="Heading2"/>
      </w:pPr>
      <w:r>
        <w:t>Fault Recovery Functions</w:t>
      </w:r>
    </w:p>
    <w:p w:rsidR="0003736E" w:rsidRPr="0003736E" w:rsidRDefault="0003736E" w:rsidP="0003736E"/>
    <w:p w:rsidR="004A781C" w:rsidRDefault="0003736E">
      <w:r>
        <w:t>None</w:t>
      </w:r>
    </w:p>
    <w:p w:rsidR="00521510" w:rsidRDefault="00521510"/>
    <w:p w:rsidR="004A781C" w:rsidRDefault="004A781C" w:rsidP="00521510">
      <w:pPr>
        <w:pStyle w:val="Heading2"/>
      </w:pPr>
      <w:r>
        <w:t>Shutdown Functions</w:t>
      </w:r>
    </w:p>
    <w:p w:rsidR="0003736E" w:rsidRDefault="0003736E" w:rsidP="0003736E"/>
    <w:p w:rsidR="0003736E" w:rsidRDefault="0003736E" w:rsidP="0003736E">
      <w:r>
        <w:t>None</w:t>
      </w:r>
    </w:p>
    <w:p w:rsidR="00521510" w:rsidRPr="0003736E" w:rsidRDefault="00521510" w:rsidP="0003736E"/>
    <w:p w:rsidR="004A781C" w:rsidRDefault="004A781C" w:rsidP="00521510">
      <w:pPr>
        <w:pStyle w:val="Heading2"/>
      </w:pPr>
      <w:r>
        <w:t>Interrupt Functions</w:t>
      </w:r>
    </w:p>
    <w:p w:rsidR="004A781C" w:rsidRDefault="004A781C"/>
    <w:p w:rsidR="0003736E" w:rsidRDefault="0003736E">
      <w:r>
        <w:t>None</w:t>
      </w:r>
    </w:p>
    <w:p w:rsidR="003F5099" w:rsidRDefault="004A781C" w:rsidP="003F5099">
      <w:pPr>
        <w:pStyle w:val="Heading2"/>
      </w:pPr>
      <w:r>
        <w:br w:type="page"/>
      </w:r>
      <w:r w:rsidR="003F5099">
        <w:lastRenderedPageBreak/>
        <w:t>Serial Communication Functions</w:t>
      </w:r>
    </w:p>
    <w:p w:rsidR="007B3BBF" w:rsidRDefault="007B3BBF">
      <w:pPr>
        <w:spacing w:after="0"/>
      </w:pPr>
    </w:p>
    <w:p w:rsidR="000D0254" w:rsidRDefault="000D0254" w:rsidP="000D0254">
      <w:pPr>
        <w:pStyle w:val="Heading3"/>
      </w:pPr>
      <w:proofErr w:type="spellStart"/>
      <w:r>
        <w:t>S</w:t>
      </w:r>
      <w:r w:rsidR="00830373">
        <w:t>c</w:t>
      </w:r>
      <w:r>
        <w:t>omm</w:t>
      </w:r>
      <w:proofErr w:type="spellEnd"/>
      <w:r>
        <w:t xml:space="preserve">: </w:t>
      </w:r>
      <w:r w:rsidR="00C76DB3">
        <w:fldChar w:fldCharType="begin"/>
      </w:r>
      <w:r w:rsidR="00C76DB3">
        <w:instrText xml:space="preserve"> DOCPROPERTY "Module Name"  \* MERGEFORMAT </w:instrText>
      </w:r>
      <w:r w:rsidR="00C76DB3">
        <w:fldChar w:fldCharType="separate"/>
      </w:r>
      <w:proofErr w:type="spellStart"/>
      <w:r>
        <w:t>DigHwTrq</w:t>
      </w:r>
      <w:r w:rsidR="00C76DB3">
        <w:fldChar w:fldCharType="end"/>
      </w:r>
      <w:r w:rsidR="0024195D">
        <w:t>SENT</w:t>
      </w:r>
      <w:r>
        <w:t>_</w:t>
      </w:r>
      <w:r w:rsidRPr="003F5099">
        <w:t>S</w:t>
      </w:r>
      <w:r w:rsidR="00830373" w:rsidRPr="003F5099">
        <w:t>c</w:t>
      </w:r>
      <w:r w:rsidR="00707D3C">
        <w:t>om_Clr</w:t>
      </w:r>
      <w:r w:rsidRPr="003F5099">
        <w:t>Trq</w:t>
      </w:r>
      <w:r>
        <w:t>Trim</w:t>
      </w:r>
      <w:proofErr w:type="spellEnd"/>
    </w:p>
    <w:p w:rsidR="000D0254" w:rsidRDefault="000D0254" w:rsidP="000D0254">
      <w:pPr>
        <w:pStyle w:val="Heading4"/>
      </w:pPr>
      <w:r>
        <w:t>Design Rationale</w:t>
      </w:r>
    </w:p>
    <w:p w:rsidR="000D0254" w:rsidRDefault="000D0254" w:rsidP="000D0254">
      <w:r>
        <w:t>None</w:t>
      </w:r>
    </w:p>
    <w:p w:rsidR="000D0254" w:rsidRDefault="000D0254" w:rsidP="000D0254">
      <w:pPr>
        <w:pStyle w:val="Heading4"/>
      </w:pPr>
      <w:r>
        <w:t>Program Flow Start</w:t>
      </w:r>
    </w:p>
    <w:p w:rsidR="000D0254" w:rsidRDefault="000D0254" w:rsidP="000D0254">
      <w:r>
        <w:t>n/a</w:t>
      </w:r>
    </w:p>
    <w:p w:rsidR="000D0254" w:rsidRDefault="000D0254" w:rsidP="000D0254">
      <w:pPr>
        <w:pStyle w:val="Heading4"/>
      </w:pPr>
      <w:r>
        <w:t>Store Module Inputs to Local copies</w:t>
      </w:r>
    </w:p>
    <w:p w:rsidR="000D0254" w:rsidRDefault="007B3BBF" w:rsidP="000D0254">
      <w:r>
        <w:t>None</w:t>
      </w:r>
    </w:p>
    <w:p w:rsidR="000D0254" w:rsidRDefault="000D0254" w:rsidP="000D0254">
      <w:pPr>
        <w:pStyle w:val="Heading4"/>
      </w:pPr>
      <w:r>
        <w:t>Clear Handwheel Torque Trim</w:t>
      </w:r>
    </w:p>
    <w:p w:rsidR="001E594F" w:rsidRDefault="001E594F" w:rsidP="001E594F">
      <w:pPr>
        <w:ind w:left="864"/>
      </w:pPr>
    </w:p>
    <w:bookmarkStart w:id="37" w:name="OLE_LINK5"/>
    <w:bookmarkStart w:id="38" w:name="OLE_LINK6"/>
    <w:bookmarkStart w:id="39" w:name="_MON_1451213121"/>
    <w:bookmarkEnd w:id="39"/>
    <w:p w:rsidR="001E594F" w:rsidRPr="001E594F" w:rsidRDefault="00C34B94" w:rsidP="001E594F">
      <w:pPr>
        <w:jc w:val="center"/>
      </w:pPr>
      <w:r>
        <w:object w:dxaOrig="3655" w:dyaOrig="4015">
          <v:shape id="_x0000_i1032" type="#_x0000_t75" style="width:182.7pt;height:201.05pt" o:ole="">
            <v:imagedata r:id="rId26" o:title=""/>
          </v:shape>
          <o:OLEObject Type="Embed" ProgID="Visio.Drawing.11" ShapeID="_x0000_i1032" DrawAspect="Content" ObjectID="_1468738494" r:id="rId27"/>
        </w:object>
      </w:r>
      <w:bookmarkEnd w:id="37"/>
      <w:bookmarkEnd w:id="38"/>
    </w:p>
    <w:p w:rsidR="000D0254" w:rsidRDefault="000D0254" w:rsidP="000D0254">
      <w:pPr>
        <w:jc w:val="center"/>
      </w:pPr>
    </w:p>
    <w:p w:rsidR="000D0254" w:rsidRDefault="000D0254" w:rsidP="000D0254">
      <w:pPr>
        <w:pStyle w:val="Heading4"/>
      </w:pPr>
      <w:r>
        <w:t>Store Local copy of outputs into Module Outputs</w:t>
      </w:r>
    </w:p>
    <w:p w:rsidR="000D0254" w:rsidRDefault="000D0254" w:rsidP="000D0254">
      <w:r>
        <w:t>None</w:t>
      </w:r>
    </w:p>
    <w:p w:rsidR="000D0254" w:rsidRDefault="000D0254" w:rsidP="000D0254">
      <w:pPr>
        <w:pStyle w:val="Heading4"/>
      </w:pPr>
      <w:r>
        <w:t>Program Flow End</w:t>
      </w:r>
    </w:p>
    <w:p w:rsidR="000D0254" w:rsidRDefault="000D0254" w:rsidP="000D0254">
      <w:r>
        <w:t>n/a</w:t>
      </w:r>
    </w:p>
    <w:p w:rsidR="000D0254" w:rsidRDefault="000D0254" w:rsidP="003F5099"/>
    <w:p w:rsidR="007B3BBF" w:rsidRDefault="007B3BBF">
      <w:pPr>
        <w:spacing w:after="0"/>
      </w:pPr>
      <w:r>
        <w:br w:type="page"/>
      </w:r>
    </w:p>
    <w:p w:rsidR="007B3BBF" w:rsidRDefault="007B3BBF">
      <w:pPr>
        <w:spacing w:after="0"/>
      </w:pPr>
    </w:p>
    <w:p w:rsidR="000D0254" w:rsidRDefault="000D0254" w:rsidP="000D0254">
      <w:pPr>
        <w:pStyle w:val="Heading3"/>
      </w:pPr>
      <w:proofErr w:type="spellStart"/>
      <w:r>
        <w:t>S</w:t>
      </w:r>
      <w:r w:rsidR="00830373">
        <w:t>c</w:t>
      </w:r>
      <w:r>
        <w:t>omm</w:t>
      </w:r>
      <w:proofErr w:type="spellEnd"/>
      <w:r>
        <w:t xml:space="preserve">: </w:t>
      </w:r>
      <w:r w:rsidR="00C76DB3">
        <w:fldChar w:fldCharType="begin"/>
      </w:r>
      <w:r w:rsidR="00C76DB3">
        <w:instrText xml:space="preserve"> DOCPROPERTY "Module Name"  \* MERGEFORMAT </w:instrText>
      </w:r>
      <w:r w:rsidR="00C76DB3">
        <w:fldChar w:fldCharType="separate"/>
      </w:r>
      <w:proofErr w:type="spellStart"/>
      <w:r>
        <w:t>DigHwTrq</w:t>
      </w:r>
      <w:r w:rsidR="00C76DB3">
        <w:fldChar w:fldCharType="end"/>
      </w:r>
      <w:r w:rsidR="00F02745">
        <w:t>SENT</w:t>
      </w:r>
      <w:r>
        <w:t>_</w:t>
      </w:r>
      <w:r w:rsidRPr="003F5099">
        <w:t>S</w:t>
      </w:r>
      <w:r w:rsidR="00830373" w:rsidRPr="003F5099">
        <w:t>c</w:t>
      </w:r>
      <w:r w:rsidRPr="003F5099">
        <w:t>om_</w:t>
      </w:r>
      <w:r w:rsidR="00506676">
        <w:t>Set</w:t>
      </w:r>
      <w:r w:rsidRPr="003F5099">
        <w:t>Trq</w:t>
      </w:r>
      <w:r w:rsidR="00506676">
        <w:t>Trim</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729"/>
        <w:gridCol w:w="1440"/>
        <w:gridCol w:w="990"/>
        <w:gridCol w:w="990"/>
      </w:tblGrid>
      <w:tr w:rsidR="007F1164" w:rsidTr="00E806B9">
        <w:tc>
          <w:tcPr>
            <w:tcW w:w="1779" w:type="dxa"/>
          </w:tcPr>
          <w:p w:rsidR="007F1164" w:rsidRDefault="007F1164" w:rsidP="00E806B9">
            <w:pPr>
              <w:spacing w:before="60"/>
              <w:rPr>
                <w:rFonts w:ascii="Arial" w:hAnsi="Arial" w:cs="Arial"/>
                <w:b/>
                <w:bCs/>
                <w:sz w:val="16"/>
              </w:rPr>
            </w:pPr>
            <w:r>
              <w:rPr>
                <w:rFonts w:ascii="Arial" w:hAnsi="Arial" w:cs="Arial"/>
                <w:b/>
                <w:bCs/>
                <w:sz w:val="16"/>
              </w:rPr>
              <w:t>Function Name</w:t>
            </w:r>
          </w:p>
        </w:tc>
        <w:tc>
          <w:tcPr>
            <w:tcW w:w="3729" w:type="dxa"/>
          </w:tcPr>
          <w:p w:rsidR="007F1164" w:rsidRDefault="007F1164" w:rsidP="00E806B9">
            <w:pPr>
              <w:spacing w:before="60"/>
              <w:rPr>
                <w:rFonts w:ascii="Arial" w:hAnsi="Arial" w:cs="Arial"/>
                <w:sz w:val="16"/>
              </w:rPr>
            </w:pPr>
            <w:r w:rsidRPr="007F1164">
              <w:rPr>
                <w:rFonts w:ascii="Arial" w:hAnsi="Arial" w:cs="Arial"/>
                <w:sz w:val="16"/>
              </w:rPr>
              <w:t>DigHwTrqSENT_SCom_SetTrqTrim</w:t>
            </w:r>
          </w:p>
        </w:tc>
        <w:tc>
          <w:tcPr>
            <w:tcW w:w="1440" w:type="dxa"/>
            <w:shd w:val="pct30" w:color="FFFF00" w:fill="auto"/>
          </w:tcPr>
          <w:p w:rsidR="007F1164" w:rsidRDefault="007F1164" w:rsidP="00E806B9">
            <w:pPr>
              <w:spacing w:before="60"/>
              <w:jc w:val="center"/>
              <w:rPr>
                <w:rFonts w:ascii="Arial" w:hAnsi="Arial" w:cs="Arial"/>
                <w:sz w:val="16"/>
              </w:rPr>
            </w:pPr>
            <w:r>
              <w:rPr>
                <w:rFonts w:ascii="Arial" w:hAnsi="Arial" w:cs="Arial"/>
                <w:sz w:val="16"/>
              </w:rPr>
              <w:t>Type</w:t>
            </w:r>
          </w:p>
        </w:tc>
        <w:tc>
          <w:tcPr>
            <w:tcW w:w="990" w:type="dxa"/>
            <w:shd w:val="pct30" w:color="FFFF00" w:fill="auto"/>
          </w:tcPr>
          <w:p w:rsidR="007F1164" w:rsidRDefault="007F1164" w:rsidP="00E806B9">
            <w:pPr>
              <w:spacing w:before="60"/>
              <w:jc w:val="center"/>
              <w:rPr>
                <w:rFonts w:ascii="Arial" w:hAnsi="Arial" w:cs="Arial"/>
                <w:sz w:val="16"/>
              </w:rPr>
            </w:pPr>
            <w:r>
              <w:rPr>
                <w:rFonts w:ascii="Arial" w:hAnsi="Arial" w:cs="Arial"/>
                <w:sz w:val="16"/>
              </w:rPr>
              <w:t>Min</w:t>
            </w:r>
          </w:p>
        </w:tc>
        <w:tc>
          <w:tcPr>
            <w:tcW w:w="990" w:type="dxa"/>
            <w:shd w:val="pct30" w:color="FFFF00" w:fill="auto"/>
          </w:tcPr>
          <w:p w:rsidR="007F1164" w:rsidRDefault="007F1164" w:rsidP="00E806B9">
            <w:pPr>
              <w:spacing w:before="60"/>
              <w:jc w:val="center"/>
              <w:rPr>
                <w:rFonts w:ascii="Arial" w:hAnsi="Arial" w:cs="Arial"/>
                <w:sz w:val="16"/>
              </w:rPr>
            </w:pPr>
            <w:r>
              <w:rPr>
                <w:rFonts w:ascii="Arial" w:hAnsi="Arial" w:cs="Arial"/>
                <w:sz w:val="16"/>
              </w:rPr>
              <w:t>Max</w:t>
            </w:r>
          </w:p>
        </w:tc>
      </w:tr>
      <w:tr w:rsidR="007F1164" w:rsidTr="00E806B9">
        <w:tc>
          <w:tcPr>
            <w:tcW w:w="1779" w:type="dxa"/>
          </w:tcPr>
          <w:p w:rsidR="007F1164" w:rsidRDefault="007F1164" w:rsidP="00E806B9">
            <w:pPr>
              <w:spacing w:before="60"/>
              <w:rPr>
                <w:rFonts w:ascii="Arial" w:hAnsi="Arial" w:cs="Arial"/>
                <w:b/>
                <w:bCs/>
                <w:sz w:val="16"/>
              </w:rPr>
            </w:pPr>
            <w:r>
              <w:rPr>
                <w:rFonts w:ascii="Arial" w:hAnsi="Arial" w:cs="Arial"/>
                <w:b/>
                <w:bCs/>
                <w:sz w:val="16"/>
              </w:rPr>
              <w:t xml:space="preserve">Arguments Passed </w:t>
            </w:r>
          </w:p>
        </w:tc>
        <w:tc>
          <w:tcPr>
            <w:tcW w:w="3729" w:type="dxa"/>
          </w:tcPr>
          <w:p w:rsidR="007F1164" w:rsidRDefault="007F1164" w:rsidP="00E806B9">
            <w:pPr>
              <w:spacing w:before="60"/>
              <w:rPr>
                <w:rFonts w:ascii="Arial" w:hAnsi="Arial" w:cs="Arial"/>
                <w:sz w:val="16"/>
              </w:rPr>
            </w:pPr>
            <w:r>
              <w:rPr>
                <w:rFonts w:ascii="Arial" w:hAnsi="Arial" w:cs="Arial"/>
                <w:color w:val="000000"/>
                <w:sz w:val="16"/>
                <w:szCs w:val="16"/>
              </w:rPr>
              <w:t>NA</w:t>
            </w:r>
          </w:p>
        </w:tc>
        <w:tc>
          <w:tcPr>
            <w:tcW w:w="1440" w:type="dxa"/>
          </w:tcPr>
          <w:p w:rsidR="007F1164" w:rsidRPr="00B77F05" w:rsidRDefault="007F1164" w:rsidP="00E806B9">
            <w:pPr>
              <w:spacing w:before="60"/>
              <w:rPr>
                <w:rFonts w:ascii="Arial" w:hAnsi="Arial" w:cs="Arial"/>
                <w:sz w:val="12"/>
                <w:szCs w:val="12"/>
              </w:rPr>
            </w:pPr>
          </w:p>
        </w:tc>
        <w:tc>
          <w:tcPr>
            <w:tcW w:w="990" w:type="dxa"/>
          </w:tcPr>
          <w:p w:rsidR="007F1164" w:rsidRDefault="007F1164" w:rsidP="00E806B9">
            <w:pPr>
              <w:spacing w:before="60"/>
              <w:rPr>
                <w:rFonts w:ascii="Arial" w:hAnsi="Arial" w:cs="Arial"/>
                <w:sz w:val="16"/>
              </w:rPr>
            </w:pPr>
          </w:p>
        </w:tc>
        <w:tc>
          <w:tcPr>
            <w:tcW w:w="990" w:type="dxa"/>
          </w:tcPr>
          <w:p w:rsidR="007F1164" w:rsidRDefault="007F1164" w:rsidP="00E806B9">
            <w:pPr>
              <w:spacing w:before="60"/>
              <w:rPr>
                <w:rFonts w:ascii="Arial" w:hAnsi="Arial" w:cs="Arial"/>
                <w:sz w:val="16"/>
              </w:rPr>
            </w:pPr>
          </w:p>
        </w:tc>
      </w:tr>
      <w:tr w:rsidR="007F1164" w:rsidTr="00E806B9">
        <w:tc>
          <w:tcPr>
            <w:tcW w:w="1779" w:type="dxa"/>
          </w:tcPr>
          <w:p w:rsidR="007F1164" w:rsidRDefault="007F1164" w:rsidP="00E806B9">
            <w:pPr>
              <w:spacing w:before="60"/>
              <w:rPr>
                <w:rFonts w:ascii="Arial" w:hAnsi="Arial" w:cs="Arial"/>
                <w:b/>
                <w:bCs/>
                <w:sz w:val="16"/>
              </w:rPr>
            </w:pPr>
            <w:r>
              <w:rPr>
                <w:rFonts w:ascii="Arial" w:hAnsi="Arial" w:cs="Arial"/>
                <w:b/>
                <w:bCs/>
                <w:sz w:val="16"/>
              </w:rPr>
              <w:t>Return Value</w:t>
            </w:r>
          </w:p>
        </w:tc>
        <w:tc>
          <w:tcPr>
            <w:tcW w:w="3729" w:type="dxa"/>
          </w:tcPr>
          <w:p w:rsidR="007F1164" w:rsidRDefault="007F1164" w:rsidP="00E806B9">
            <w:pPr>
              <w:spacing w:before="60"/>
              <w:rPr>
                <w:rFonts w:ascii="Arial" w:hAnsi="Arial" w:cs="Arial"/>
                <w:sz w:val="16"/>
              </w:rPr>
            </w:pPr>
            <w:r w:rsidRPr="007F1164">
              <w:rPr>
                <w:rFonts w:ascii="Arial" w:hAnsi="Arial" w:cs="Arial"/>
                <w:sz w:val="16"/>
              </w:rPr>
              <w:t>RetValue</w:t>
            </w:r>
          </w:p>
        </w:tc>
        <w:tc>
          <w:tcPr>
            <w:tcW w:w="1440" w:type="dxa"/>
          </w:tcPr>
          <w:p w:rsidR="007F1164" w:rsidRDefault="007F1164" w:rsidP="00E806B9">
            <w:pPr>
              <w:spacing w:before="60"/>
              <w:rPr>
                <w:rFonts w:ascii="Arial" w:hAnsi="Arial" w:cs="Arial"/>
                <w:sz w:val="16"/>
              </w:rPr>
            </w:pPr>
            <w:r>
              <w:rPr>
                <w:rFonts w:ascii="Arial" w:hAnsi="Arial" w:cs="Arial"/>
                <w:sz w:val="16"/>
              </w:rPr>
              <w:t>Uint8</w:t>
            </w:r>
          </w:p>
        </w:tc>
        <w:tc>
          <w:tcPr>
            <w:tcW w:w="990" w:type="dxa"/>
          </w:tcPr>
          <w:p w:rsidR="007F1164" w:rsidRDefault="007F1164" w:rsidP="00E806B9">
            <w:pPr>
              <w:spacing w:before="60"/>
              <w:rPr>
                <w:rFonts w:ascii="Arial" w:hAnsi="Arial" w:cs="Arial"/>
                <w:sz w:val="16"/>
              </w:rPr>
            </w:pPr>
            <w:r>
              <w:rPr>
                <w:rFonts w:ascii="Arial" w:hAnsi="Arial" w:cs="Arial"/>
                <w:sz w:val="16"/>
              </w:rPr>
              <w:t>0</w:t>
            </w:r>
          </w:p>
        </w:tc>
        <w:tc>
          <w:tcPr>
            <w:tcW w:w="990" w:type="dxa"/>
          </w:tcPr>
          <w:p w:rsidR="007F1164" w:rsidRDefault="00E806B9" w:rsidP="00E806B9">
            <w:pPr>
              <w:spacing w:before="60"/>
              <w:rPr>
                <w:rFonts w:ascii="Arial" w:hAnsi="Arial" w:cs="Arial"/>
                <w:sz w:val="16"/>
              </w:rPr>
            </w:pPr>
            <w:r>
              <w:rPr>
                <w:rFonts w:ascii="Arial" w:hAnsi="Arial" w:cs="Arial"/>
                <w:sz w:val="16"/>
              </w:rPr>
              <w:t>34</w:t>
            </w:r>
          </w:p>
        </w:tc>
      </w:tr>
    </w:tbl>
    <w:p w:rsidR="007F1164" w:rsidRPr="007F1164" w:rsidRDefault="007F1164" w:rsidP="008321DA"/>
    <w:p w:rsidR="000D0254" w:rsidRDefault="000D0254" w:rsidP="000D0254">
      <w:pPr>
        <w:pStyle w:val="Heading4"/>
      </w:pPr>
      <w:bookmarkStart w:id="40" w:name="OLE_LINK4"/>
      <w:r>
        <w:t>Design Rationale</w:t>
      </w:r>
    </w:p>
    <w:p w:rsidR="000D0254" w:rsidRDefault="000D0254" w:rsidP="000D0254">
      <w:r>
        <w:t>None</w:t>
      </w:r>
    </w:p>
    <w:p w:rsidR="000D0254" w:rsidRDefault="000D0254" w:rsidP="000D0254">
      <w:pPr>
        <w:pStyle w:val="Heading4"/>
      </w:pPr>
      <w:r>
        <w:t>Program Flow Start</w:t>
      </w:r>
    </w:p>
    <w:p w:rsidR="000D0254" w:rsidRDefault="000D0254" w:rsidP="000D0254">
      <w:r>
        <w:t>n/a</w:t>
      </w:r>
    </w:p>
    <w:p w:rsidR="000D0254" w:rsidRDefault="000D0254" w:rsidP="000D0254">
      <w:pPr>
        <w:pStyle w:val="Heading4"/>
      </w:pPr>
      <w:r>
        <w:t>Store Module Inputs to Local copies</w:t>
      </w:r>
    </w:p>
    <w:p w:rsidR="000D0254" w:rsidRDefault="007B3BBF" w:rsidP="000D0254">
      <w:r>
        <w:t>None</w:t>
      </w:r>
    </w:p>
    <w:bookmarkEnd w:id="40"/>
    <w:p w:rsidR="007B35C6" w:rsidRDefault="007B35C6">
      <w:pPr>
        <w:spacing w:after="0"/>
        <w:rPr>
          <w:rFonts w:ascii="Arial" w:hAnsi="Arial"/>
          <w:b/>
          <w:sz w:val="24"/>
        </w:rPr>
      </w:pPr>
    </w:p>
    <w:p w:rsidR="000D0254" w:rsidRDefault="00506676" w:rsidP="000D0254">
      <w:pPr>
        <w:pStyle w:val="Heading4"/>
      </w:pPr>
      <w:r>
        <w:t>Set</w:t>
      </w:r>
      <w:r w:rsidR="000D0254">
        <w:t xml:space="preserve"> Handwheel Torque </w:t>
      </w:r>
      <w:r>
        <w:t>Trim</w:t>
      </w:r>
    </w:p>
    <w:p w:rsidR="00B73CA2" w:rsidRDefault="00B73CA2" w:rsidP="00B73CA2">
      <w:pPr>
        <w:ind w:left="864"/>
      </w:pPr>
    </w:p>
    <w:p w:rsidR="00B73CA2" w:rsidRPr="00B73CA2" w:rsidRDefault="00476F9D" w:rsidP="00B73CA2">
      <w:pPr>
        <w:jc w:val="center"/>
      </w:pPr>
      <w:r>
        <w:object w:dxaOrig="6895" w:dyaOrig="8695">
          <v:shape id="_x0000_i1033" type="#_x0000_t75" style="width:345.05pt;height:435.4pt" o:ole="">
            <v:imagedata r:id="rId28" o:title=""/>
          </v:shape>
          <o:OLEObject Type="Embed" ProgID="Visio.Drawing.11" ShapeID="_x0000_i1033" DrawAspect="Content" ObjectID="_1468738495" r:id="rId29"/>
        </w:object>
      </w:r>
    </w:p>
    <w:p w:rsidR="000D0254" w:rsidRDefault="000D0254" w:rsidP="000D0254">
      <w:pPr>
        <w:jc w:val="center"/>
      </w:pPr>
    </w:p>
    <w:p w:rsidR="000D0254" w:rsidRDefault="000D0254" w:rsidP="000D0254">
      <w:pPr>
        <w:pStyle w:val="Heading4"/>
      </w:pPr>
      <w:r>
        <w:t>Store Local copy of outputs into Module Outputs</w:t>
      </w:r>
    </w:p>
    <w:p w:rsidR="000D0254" w:rsidRDefault="002E58BB" w:rsidP="000D0254">
      <w:r w:rsidRPr="002E58BB">
        <w:t>DigHwTrqSENT_</w:t>
      </w:r>
      <w:r w:rsidR="007B35C6" w:rsidRPr="007B35C6">
        <w:t>HwTrqTrim_HwNm_D_f32 = HwTrqTrim_HwNm_T_f32</w:t>
      </w:r>
    </w:p>
    <w:p w:rsidR="000D0254" w:rsidRDefault="000D0254" w:rsidP="000D0254">
      <w:pPr>
        <w:pStyle w:val="Heading4"/>
      </w:pPr>
      <w:r>
        <w:t>Program Flow End</w:t>
      </w:r>
    </w:p>
    <w:p w:rsidR="007B3BBF" w:rsidRDefault="000D0254" w:rsidP="007B3BBF">
      <w:r>
        <w:t>n/a</w:t>
      </w:r>
    </w:p>
    <w:p w:rsidR="000D36D5" w:rsidRDefault="000D36D5" w:rsidP="000D36D5"/>
    <w:p w:rsidR="000D36D5" w:rsidRDefault="000D36D5" w:rsidP="000D36D5">
      <w:pPr>
        <w:pStyle w:val="Heading3"/>
        <w:rPr>
          <w:ins w:id="41" w:author="Balani, Spandana" w:date="2014-08-04T13:37:00Z"/>
        </w:rPr>
      </w:pPr>
      <w:proofErr w:type="spellStart"/>
      <w:r>
        <w:lastRenderedPageBreak/>
        <w:t>Scomm</w:t>
      </w:r>
      <w:proofErr w:type="spellEnd"/>
      <w:r>
        <w:t xml:space="preserve">: </w:t>
      </w:r>
      <w:proofErr w:type="spellStart"/>
      <w:r>
        <w:t>DigHwTrqSENT_Scom_TrimData</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3729"/>
        <w:gridCol w:w="1440"/>
        <w:gridCol w:w="990"/>
        <w:gridCol w:w="990"/>
      </w:tblGrid>
      <w:tr w:rsidR="00C34B94" w:rsidTr="00C34B94">
        <w:trPr>
          <w:ins w:id="42" w:author="Balani, Spandana" w:date="2014-08-04T13:37:00Z"/>
        </w:trPr>
        <w:tc>
          <w:tcPr>
            <w:tcW w:w="1779" w:type="dxa"/>
          </w:tcPr>
          <w:p w:rsidR="00C34B94" w:rsidRDefault="00C34B94" w:rsidP="00C34B94">
            <w:pPr>
              <w:spacing w:before="60"/>
              <w:rPr>
                <w:ins w:id="43" w:author="Balani, Spandana" w:date="2014-08-04T13:37:00Z"/>
                <w:rFonts w:ascii="Arial" w:hAnsi="Arial" w:cs="Arial"/>
                <w:b/>
                <w:bCs/>
                <w:sz w:val="16"/>
              </w:rPr>
            </w:pPr>
            <w:ins w:id="44" w:author="Balani, Spandana" w:date="2014-08-04T13:37:00Z">
              <w:r>
                <w:rPr>
                  <w:rFonts w:ascii="Arial" w:hAnsi="Arial" w:cs="Arial"/>
                  <w:b/>
                  <w:bCs/>
                  <w:sz w:val="16"/>
                </w:rPr>
                <w:t>Function Name</w:t>
              </w:r>
            </w:ins>
          </w:p>
        </w:tc>
        <w:tc>
          <w:tcPr>
            <w:tcW w:w="3729" w:type="dxa"/>
          </w:tcPr>
          <w:p w:rsidR="00C34B94" w:rsidRDefault="00C34B94" w:rsidP="00C34B94">
            <w:pPr>
              <w:spacing w:before="60"/>
              <w:rPr>
                <w:ins w:id="45" w:author="Balani, Spandana" w:date="2014-08-04T13:37:00Z"/>
                <w:rFonts w:ascii="Arial" w:hAnsi="Arial" w:cs="Arial"/>
                <w:sz w:val="16"/>
              </w:rPr>
            </w:pPr>
            <w:proofErr w:type="spellStart"/>
            <w:ins w:id="46" w:author="Balani, Spandana" w:date="2014-08-04T13:37:00Z">
              <w:r w:rsidRPr="007F1164">
                <w:rPr>
                  <w:rFonts w:ascii="Arial" w:hAnsi="Arial" w:cs="Arial"/>
                  <w:sz w:val="16"/>
                </w:rPr>
                <w:t>DigHwTrqSENT_SCom</w:t>
              </w:r>
              <w:proofErr w:type="spellEnd"/>
              <w:r w:rsidRPr="007F1164">
                <w:rPr>
                  <w:rFonts w:ascii="Arial" w:hAnsi="Arial" w:cs="Arial"/>
                  <w:sz w:val="16"/>
                </w:rPr>
                <w:t>_</w:t>
              </w:r>
              <w:r>
                <w:t xml:space="preserve"> </w:t>
              </w:r>
              <w:proofErr w:type="spellStart"/>
              <w:r w:rsidRPr="001249D7">
                <w:rPr>
                  <w:rFonts w:ascii="Arial" w:hAnsi="Arial" w:cs="Arial"/>
                  <w:sz w:val="16"/>
                </w:rPr>
                <w:t>TrimData</w:t>
              </w:r>
              <w:proofErr w:type="spellEnd"/>
            </w:ins>
          </w:p>
        </w:tc>
        <w:tc>
          <w:tcPr>
            <w:tcW w:w="1440" w:type="dxa"/>
            <w:shd w:val="pct30" w:color="FFFF00" w:fill="auto"/>
          </w:tcPr>
          <w:p w:rsidR="00C34B94" w:rsidRDefault="00C34B94" w:rsidP="00C34B94">
            <w:pPr>
              <w:spacing w:before="60"/>
              <w:jc w:val="center"/>
              <w:rPr>
                <w:ins w:id="47" w:author="Balani, Spandana" w:date="2014-08-04T13:37:00Z"/>
                <w:rFonts w:ascii="Arial" w:hAnsi="Arial" w:cs="Arial"/>
                <w:sz w:val="16"/>
              </w:rPr>
            </w:pPr>
            <w:ins w:id="48" w:author="Balani, Spandana" w:date="2014-08-04T13:37:00Z">
              <w:r>
                <w:rPr>
                  <w:rFonts w:ascii="Arial" w:hAnsi="Arial" w:cs="Arial"/>
                  <w:sz w:val="16"/>
                </w:rPr>
                <w:t>Type</w:t>
              </w:r>
            </w:ins>
          </w:p>
        </w:tc>
        <w:tc>
          <w:tcPr>
            <w:tcW w:w="990" w:type="dxa"/>
            <w:shd w:val="pct30" w:color="FFFF00" w:fill="auto"/>
          </w:tcPr>
          <w:p w:rsidR="00C34B94" w:rsidRDefault="00C34B94" w:rsidP="00C34B94">
            <w:pPr>
              <w:spacing w:before="60"/>
              <w:jc w:val="center"/>
              <w:rPr>
                <w:ins w:id="49" w:author="Balani, Spandana" w:date="2014-08-04T13:37:00Z"/>
                <w:rFonts w:ascii="Arial" w:hAnsi="Arial" w:cs="Arial"/>
                <w:sz w:val="16"/>
              </w:rPr>
            </w:pPr>
            <w:ins w:id="50" w:author="Balani, Spandana" w:date="2014-08-04T13:37:00Z">
              <w:r>
                <w:rPr>
                  <w:rFonts w:ascii="Arial" w:hAnsi="Arial" w:cs="Arial"/>
                  <w:sz w:val="16"/>
                </w:rPr>
                <w:t>Min</w:t>
              </w:r>
            </w:ins>
          </w:p>
        </w:tc>
        <w:tc>
          <w:tcPr>
            <w:tcW w:w="990" w:type="dxa"/>
            <w:shd w:val="pct30" w:color="FFFF00" w:fill="auto"/>
          </w:tcPr>
          <w:p w:rsidR="00C34B94" w:rsidRDefault="00C34B94" w:rsidP="00C34B94">
            <w:pPr>
              <w:spacing w:before="60"/>
              <w:jc w:val="center"/>
              <w:rPr>
                <w:ins w:id="51" w:author="Balani, Spandana" w:date="2014-08-04T13:37:00Z"/>
                <w:rFonts w:ascii="Arial" w:hAnsi="Arial" w:cs="Arial"/>
                <w:sz w:val="16"/>
              </w:rPr>
            </w:pPr>
            <w:ins w:id="52" w:author="Balani, Spandana" w:date="2014-08-04T13:37:00Z">
              <w:r>
                <w:rPr>
                  <w:rFonts w:ascii="Arial" w:hAnsi="Arial" w:cs="Arial"/>
                  <w:sz w:val="16"/>
                </w:rPr>
                <w:t>Max</w:t>
              </w:r>
            </w:ins>
          </w:p>
        </w:tc>
      </w:tr>
      <w:tr w:rsidR="00C34B94" w:rsidTr="00C34B94">
        <w:trPr>
          <w:ins w:id="53" w:author="Balani, Spandana" w:date="2014-08-04T13:37:00Z"/>
        </w:trPr>
        <w:tc>
          <w:tcPr>
            <w:tcW w:w="1779" w:type="dxa"/>
          </w:tcPr>
          <w:p w:rsidR="00C34B94" w:rsidRDefault="00C34B94" w:rsidP="00C34B94">
            <w:pPr>
              <w:spacing w:before="60"/>
              <w:rPr>
                <w:ins w:id="54" w:author="Balani, Spandana" w:date="2014-08-04T13:37:00Z"/>
                <w:rFonts w:ascii="Arial" w:hAnsi="Arial" w:cs="Arial"/>
                <w:b/>
                <w:bCs/>
                <w:sz w:val="16"/>
              </w:rPr>
            </w:pPr>
            <w:ins w:id="55" w:author="Balani, Spandana" w:date="2014-08-04T13:37:00Z">
              <w:r>
                <w:rPr>
                  <w:rFonts w:ascii="Arial" w:hAnsi="Arial" w:cs="Arial"/>
                  <w:b/>
                  <w:bCs/>
                  <w:sz w:val="16"/>
                </w:rPr>
                <w:t xml:space="preserve">Arguments Passed </w:t>
              </w:r>
            </w:ins>
          </w:p>
        </w:tc>
        <w:tc>
          <w:tcPr>
            <w:tcW w:w="3729" w:type="dxa"/>
          </w:tcPr>
          <w:p w:rsidR="00C34B94" w:rsidRDefault="00C34B94" w:rsidP="00C34B94">
            <w:pPr>
              <w:spacing w:before="60"/>
              <w:rPr>
                <w:ins w:id="56" w:author="Balani, Spandana" w:date="2014-08-04T13:37:00Z"/>
                <w:rFonts w:ascii="Arial" w:hAnsi="Arial" w:cs="Arial"/>
                <w:color w:val="000000"/>
                <w:sz w:val="16"/>
                <w:szCs w:val="16"/>
              </w:rPr>
            </w:pPr>
            <w:ins w:id="57" w:author="Balani, Spandana" w:date="2014-08-04T13:37:00Z">
              <w:r w:rsidRPr="001249D7">
                <w:rPr>
                  <w:rFonts w:ascii="Arial" w:hAnsi="Arial" w:cs="Arial"/>
                  <w:color w:val="000000"/>
                  <w:sz w:val="16"/>
                  <w:szCs w:val="16"/>
                </w:rPr>
                <w:t>EOLHwTrqTrim_HwNm_f32</w:t>
              </w:r>
            </w:ins>
          </w:p>
          <w:p w:rsidR="00C34B94" w:rsidRDefault="00C34B94" w:rsidP="00C34B94">
            <w:pPr>
              <w:spacing w:before="60"/>
              <w:rPr>
                <w:ins w:id="58" w:author="Balani, Spandana" w:date="2014-08-04T13:37:00Z"/>
                <w:rFonts w:ascii="Arial" w:hAnsi="Arial" w:cs="Arial"/>
                <w:sz w:val="16"/>
              </w:rPr>
            </w:pPr>
            <w:proofErr w:type="spellStart"/>
            <w:ins w:id="59" w:author="Balani, Spandana" w:date="2014-08-04T13:37:00Z">
              <w:r w:rsidRPr="001249D7">
                <w:rPr>
                  <w:rFonts w:ascii="Arial" w:hAnsi="Arial" w:cs="Arial"/>
                  <w:sz w:val="16"/>
                </w:rPr>
                <w:t>EOLHwTrqTrimPerformed_Cnt_Lgc</w:t>
              </w:r>
              <w:proofErr w:type="spellEnd"/>
            </w:ins>
          </w:p>
        </w:tc>
        <w:tc>
          <w:tcPr>
            <w:tcW w:w="1440" w:type="dxa"/>
          </w:tcPr>
          <w:p w:rsidR="00C34B94" w:rsidRDefault="00C34B94" w:rsidP="00C34B94">
            <w:pPr>
              <w:spacing w:before="60"/>
              <w:jc w:val="center"/>
              <w:rPr>
                <w:ins w:id="60" w:author="Balani, Spandana" w:date="2014-08-04T13:37:00Z"/>
                <w:rFonts w:ascii="Arial" w:hAnsi="Arial" w:cs="Arial"/>
                <w:sz w:val="12"/>
                <w:szCs w:val="12"/>
              </w:rPr>
            </w:pPr>
            <w:ins w:id="61" w:author="Balani, Spandana" w:date="2014-08-04T13:37:00Z">
              <w:r w:rsidRPr="001249D7">
                <w:rPr>
                  <w:rFonts w:ascii="Arial" w:hAnsi="Arial" w:cs="Arial"/>
                  <w:sz w:val="12"/>
                  <w:szCs w:val="12"/>
                </w:rPr>
                <w:t>Float</w:t>
              </w:r>
            </w:ins>
          </w:p>
          <w:p w:rsidR="00C34B94" w:rsidRPr="00B77F05" w:rsidRDefault="00C34B94" w:rsidP="00C34B94">
            <w:pPr>
              <w:spacing w:before="60"/>
              <w:jc w:val="center"/>
              <w:rPr>
                <w:ins w:id="62" w:author="Balani, Spandana" w:date="2014-08-04T13:37:00Z"/>
                <w:rFonts w:ascii="Arial" w:hAnsi="Arial" w:cs="Arial"/>
                <w:sz w:val="12"/>
                <w:szCs w:val="12"/>
              </w:rPr>
            </w:pPr>
            <w:ins w:id="63" w:author="Balani, Spandana" w:date="2014-08-04T13:37:00Z">
              <w:r w:rsidRPr="001249D7">
                <w:rPr>
                  <w:rFonts w:ascii="Arial" w:hAnsi="Arial" w:cs="Arial"/>
                  <w:sz w:val="12"/>
                  <w:szCs w:val="12"/>
                </w:rPr>
                <w:t>Boolean</w:t>
              </w:r>
            </w:ins>
          </w:p>
        </w:tc>
        <w:tc>
          <w:tcPr>
            <w:tcW w:w="990" w:type="dxa"/>
          </w:tcPr>
          <w:p w:rsidR="00C34B94" w:rsidRDefault="00C34B94" w:rsidP="00C34B94">
            <w:pPr>
              <w:spacing w:before="60"/>
              <w:rPr>
                <w:ins w:id="64" w:author="Balani, Spandana" w:date="2014-08-04T13:37:00Z"/>
                <w:rFonts w:ascii="Arial" w:hAnsi="Arial" w:cs="Arial"/>
                <w:sz w:val="16"/>
              </w:rPr>
            </w:pPr>
          </w:p>
        </w:tc>
        <w:tc>
          <w:tcPr>
            <w:tcW w:w="990" w:type="dxa"/>
          </w:tcPr>
          <w:p w:rsidR="00C34B94" w:rsidRDefault="00C34B94" w:rsidP="00C34B94">
            <w:pPr>
              <w:spacing w:before="60"/>
              <w:rPr>
                <w:ins w:id="65" w:author="Balani, Spandana" w:date="2014-08-04T13:37:00Z"/>
                <w:rFonts w:ascii="Arial" w:hAnsi="Arial" w:cs="Arial"/>
                <w:sz w:val="16"/>
              </w:rPr>
            </w:pPr>
          </w:p>
        </w:tc>
      </w:tr>
      <w:tr w:rsidR="00C34B94" w:rsidTr="00C34B94">
        <w:trPr>
          <w:ins w:id="66" w:author="Balani, Spandana" w:date="2014-08-04T13:37:00Z"/>
        </w:trPr>
        <w:tc>
          <w:tcPr>
            <w:tcW w:w="1779" w:type="dxa"/>
          </w:tcPr>
          <w:p w:rsidR="00C34B94" w:rsidRDefault="00C34B94" w:rsidP="00C34B94">
            <w:pPr>
              <w:spacing w:before="60"/>
              <w:rPr>
                <w:ins w:id="67" w:author="Balani, Spandana" w:date="2014-08-04T13:37:00Z"/>
                <w:rFonts w:ascii="Arial" w:hAnsi="Arial" w:cs="Arial"/>
                <w:b/>
                <w:bCs/>
                <w:sz w:val="16"/>
              </w:rPr>
            </w:pPr>
            <w:ins w:id="68" w:author="Balani, Spandana" w:date="2014-08-04T13:37:00Z">
              <w:r>
                <w:rPr>
                  <w:rFonts w:ascii="Arial" w:hAnsi="Arial" w:cs="Arial"/>
                  <w:b/>
                  <w:bCs/>
                  <w:sz w:val="16"/>
                </w:rPr>
                <w:t>Return Value</w:t>
              </w:r>
            </w:ins>
          </w:p>
        </w:tc>
        <w:tc>
          <w:tcPr>
            <w:tcW w:w="3729" w:type="dxa"/>
          </w:tcPr>
          <w:p w:rsidR="00C34B94" w:rsidRDefault="00C34B94" w:rsidP="00C34B94">
            <w:pPr>
              <w:spacing w:before="60"/>
              <w:rPr>
                <w:ins w:id="69" w:author="Balani, Spandana" w:date="2014-08-04T13:37:00Z"/>
                <w:rFonts w:ascii="Arial" w:hAnsi="Arial" w:cs="Arial"/>
                <w:sz w:val="16"/>
              </w:rPr>
            </w:pPr>
            <w:ins w:id="70" w:author="Balani, Spandana" w:date="2014-08-04T13:37:00Z">
              <w:r>
                <w:rPr>
                  <w:rFonts w:ascii="Arial" w:hAnsi="Arial" w:cs="Arial"/>
                  <w:sz w:val="16"/>
                </w:rPr>
                <w:t>n/a</w:t>
              </w:r>
            </w:ins>
          </w:p>
        </w:tc>
        <w:tc>
          <w:tcPr>
            <w:tcW w:w="1440" w:type="dxa"/>
          </w:tcPr>
          <w:p w:rsidR="00C34B94" w:rsidRDefault="00C34B94" w:rsidP="00C34B94">
            <w:pPr>
              <w:spacing w:before="60"/>
              <w:rPr>
                <w:ins w:id="71" w:author="Balani, Spandana" w:date="2014-08-04T13:37:00Z"/>
                <w:rFonts w:ascii="Arial" w:hAnsi="Arial" w:cs="Arial"/>
                <w:sz w:val="16"/>
              </w:rPr>
            </w:pPr>
          </w:p>
        </w:tc>
        <w:tc>
          <w:tcPr>
            <w:tcW w:w="990" w:type="dxa"/>
          </w:tcPr>
          <w:p w:rsidR="00C34B94" w:rsidRDefault="00C34B94" w:rsidP="00C34B94">
            <w:pPr>
              <w:spacing w:before="60"/>
              <w:rPr>
                <w:ins w:id="72" w:author="Balani, Spandana" w:date="2014-08-04T13:37:00Z"/>
                <w:rFonts w:ascii="Arial" w:hAnsi="Arial" w:cs="Arial"/>
                <w:sz w:val="16"/>
              </w:rPr>
            </w:pPr>
          </w:p>
        </w:tc>
        <w:tc>
          <w:tcPr>
            <w:tcW w:w="990" w:type="dxa"/>
          </w:tcPr>
          <w:p w:rsidR="00C34B94" w:rsidRDefault="00C34B94" w:rsidP="00C34B94">
            <w:pPr>
              <w:spacing w:before="60"/>
              <w:rPr>
                <w:ins w:id="73" w:author="Balani, Spandana" w:date="2014-08-04T13:37:00Z"/>
                <w:rFonts w:ascii="Arial" w:hAnsi="Arial" w:cs="Arial"/>
                <w:sz w:val="16"/>
              </w:rPr>
            </w:pPr>
          </w:p>
        </w:tc>
      </w:tr>
    </w:tbl>
    <w:p w:rsidR="00C34B94" w:rsidRPr="00C34B94" w:rsidRDefault="00C34B94">
      <w:pPr>
        <w:pPrChange w:id="74" w:author="Balani, Spandana" w:date="2014-08-04T13:37:00Z">
          <w:pPr>
            <w:pStyle w:val="Heading3"/>
          </w:pPr>
        </w:pPrChange>
      </w:pPr>
    </w:p>
    <w:p w:rsidR="000D36D5" w:rsidRPr="00ED2920" w:rsidRDefault="000D36D5" w:rsidP="000D36D5"/>
    <w:p w:rsidR="000D36D5" w:rsidRDefault="000D36D5" w:rsidP="000D36D5">
      <w:pPr>
        <w:pStyle w:val="Heading4"/>
      </w:pPr>
      <w:r>
        <w:t>Design Rationale</w:t>
      </w:r>
    </w:p>
    <w:p w:rsidR="000D36D5" w:rsidRDefault="000D36D5" w:rsidP="000D36D5">
      <w:r>
        <w:t>None</w:t>
      </w:r>
    </w:p>
    <w:p w:rsidR="000D36D5" w:rsidRDefault="000D36D5" w:rsidP="000D36D5">
      <w:pPr>
        <w:pStyle w:val="Heading4"/>
      </w:pPr>
      <w:r>
        <w:t>Program Flow Start</w:t>
      </w:r>
    </w:p>
    <w:p w:rsidR="000D36D5" w:rsidRPr="000D36D5" w:rsidRDefault="000D36D5" w:rsidP="008321DA"/>
    <w:p w:rsidR="000D36D5" w:rsidRDefault="000D36D5" w:rsidP="000D36D5">
      <w:r>
        <w:t>n/a</w:t>
      </w:r>
    </w:p>
    <w:p w:rsidR="000D36D5" w:rsidRDefault="000D36D5" w:rsidP="000D36D5">
      <w:pPr>
        <w:jc w:val="center"/>
      </w:pPr>
    </w:p>
    <w:p w:rsidR="000D36D5" w:rsidRDefault="000D36D5" w:rsidP="000D36D5">
      <w:pPr>
        <w:pStyle w:val="Heading4"/>
      </w:pPr>
      <w:r>
        <w:t>Store Module Inputs to Local copies</w:t>
      </w:r>
    </w:p>
    <w:p w:rsidR="000D36D5" w:rsidRDefault="000D36D5" w:rsidP="000D36D5">
      <w:r>
        <w:t>None</w:t>
      </w:r>
    </w:p>
    <w:p w:rsidR="000D36D5" w:rsidRDefault="000D36D5" w:rsidP="000D36D5">
      <w:pPr>
        <w:pStyle w:val="Heading4"/>
      </w:pPr>
      <w:r>
        <w:t>Handwheel Torque Trim Data</w:t>
      </w:r>
    </w:p>
    <w:p w:rsidR="000D36D5" w:rsidRPr="000D36D5" w:rsidRDefault="000D36D5" w:rsidP="008321DA">
      <w:pPr>
        <w:jc w:val="center"/>
      </w:pPr>
      <w:r w:rsidRPr="008321DA">
        <w:object w:dxaOrig="3655" w:dyaOrig="4015">
          <v:shape id="_x0000_i1034" type="#_x0000_t75" style="width:182.7pt;height:201.05pt" o:ole="">
            <v:imagedata r:id="rId30" o:title=""/>
          </v:shape>
          <o:OLEObject Type="Embed" ProgID="Visio.Drawing.11" ShapeID="_x0000_i1034" DrawAspect="Content" ObjectID="_1468738496" r:id="rId31"/>
        </w:object>
      </w:r>
    </w:p>
    <w:p w:rsidR="000D36D5" w:rsidRDefault="000D36D5" w:rsidP="000D36D5">
      <w:pPr>
        <w:pStyle w:val="Heading4"/>
      </w:pPr>
      <w:r>
        <w:t>Store Local copy of outputs into Module Outputs</w:t>
      </w:r>
    </w:p>
    <w:p w:rsidR="000D36D5" w:rsidDel="00C34B94" w:rsidRDefault="002E58BB" w:rsidP="000D36D5">
      <w:pPr>
        <w:rPr>
          <w:del w:id="75" w:author="Balani, Spandana" w:date="2014-08-04T13:37:00Z"/>
        </w:rPr>
      </w:pPr>
      <w:del w:id="76" w:author="Balani, Spandana" w:date="2014-08-04T13:37:00Z">
        <w:r w:rsidRPr="002E58BB" w:rsidDel="00C34B94">
          <w:delText>DigHwTrqSENT_</w:delText>
        </w:r>
        <w:r w:rsidR="000D36D5" w:rsidRPr="007B35C6" w:rsidDel="00C34B94">
          <w:delText>HwTrqTrim_HwNm_D_f32 = HwTrqTrim_HwNm_T_f32</w:delText>
        </w:r>
      </w:del>
    </w:p>
    <w:p w:rsidR="000D36D5" w:rsidRDefault="000D36D5" w:rsidP="000D36D5">
      <w:pPr>
        <w:pStyle w:val="Heading4"/>
      </w:pPr>
      <w:r>
        <w:lastRenderedPageBreak/>
        <w:t>Program Flow End</w:t>
      </w:r>
    </w:p>
    <w:p w:rsidR="000D36D5" w:rsidRDefault="000D36D5" w:rsidP="000D36D5">
      <w:r>
        <w:t>n/a</w:t>
      </w:r>
    </w:p>
    <w:p w:rsidR="006378C2" w:rsidRDefault="006378C2" w:rsidP="000D36D5"/>
    <w:p w:rsidR="006378C2" w:rsidRDefault="006378C2" w:rsidP="000D36D5"/>
    <w:p w:rsidR="006378C2" w:rsidRDefault="006378C2" w:rsidP="000D36D5"/>
    <w:p w:rsidR="006378C2" w:rsidRDefault="006378C2" w:rsidP="006378C2">
      <w:pPr>
        <w:pStyle w:val="Heading3"/>
      </w:pPr>
      <w:r>
        <w:t>Scomm: DigHwTrqSENT_Scom_WriteData</w:t>
      </w:r>
    </w:p>
    <w:p w:rsidR="006378C2" w:rsidRPr="00ED2920" w:rsidRDefault="006378C2" w:rsidP="006378C2"/>
    <w:p w:rsidR="006378C2" w:rsidRDefault="006378C2" w:rsidP="006378C2">
      <w:pPr>
        <w:pStyle w:val="Heading4"/>
      </w:pPr>
      <w:r>
        <w:t>Design Rationale</w:t>
      </w:r>
    </w:p>
    <w:p w:rsidR="006378C2" w:rsidRDefault="006378C2" w:rsidP="006378C2">
      <w:r>
        <w:t>None</w:t>
      </w:r>
    </w:p>
    <w:p w:rsidR="006378C2" w:rsidRDefault="006378C2" w:rsidP="006378C2">
      <w:pPr>
        <w:pStyle w:val="Heading4"/>
      </w:pPr>
      <w:r>
        <w:t>Program Flow Start</w:t>
      </w:r>
    </w:p>
    <w:p w:rsidR="006378C2" w:rsidRPr="000D36D5" w:rsidRDefault="006378C2" w:rsidP="006378C2"/>
    <w:p w:rsidR="006378C2" w:rsidRDefault="006378C2" w:rsidP="006378C2">
      <w:r>
        <w:t>n/a</w:t>
      </w:r>
    </w:p>
    <w:p w:rsidR="006378C2" w:rsidRDefault="006378C2" w:rsidP="006378C2">
      <w:pPr>
        <w:jc w:val="center"/>
      </w:pPr>
    </w:p>
    <w:p w:rsidR="006378C2" w:rsidRDefault="006378C2" w:rsidP="006378C2">
      <w:pPr>
        <w:pStyle w:val="Heading4"/>
      </w:pPr>
      <w:r>
        <w:t>Store Module Inputs to Local copies</w:t>
      </w:r>
    </w:p>
    <w:p w:rsidR="006378C2" w:rsidRDefault="006378C2" w:rsidP="006378C2">
      <w:r>
        <w:t>None</w:t>
      </w:r>
    </w:p>
    <w:p w:rsidR="006378C2" w:rsidRDefault="00FB285E" w:rsidP="006378C2">
      <w:pPr>
        <w:pStyle w:val="Heading4"/>
      </w:pPr>
      <w:r>
        <w:t>Handwheel Torque Write</w:t>
      </w:r>
      <w:r w:rsidR="006378C2">
        <w:t xml:space="preserve"> Data</w:t>
      </w:r>
    </w:p>
    <w:p w:rsidR="006378C2" w:rsidRPr="000D36D5" w:rsidRDefault="006378C2" w:rsidP="006378C2">
      <w:pPr>
        <w:jc w:val="center"/>
      </w:pPr>
      <w:r w:rsidRPr="008321DA">
        <w:object w:dxaOrig="3655" w:dyaOrig="4015">
          <v:shape id="_x0000_i1035" type="#_x0000_t75" style="width:182.7pt;height:201.05pt" o:ole="">
            <v:imagedata r:id="rId32" o:title=""/>
          </v:shape>
          <o:OLEObject Type="Embed" ProgID="Visio.Drawing.11" ShapeID="_x0000_i1035" DrawAspect="Content" ObjectID="_1468738497" r:id="rId33"/>
        </w:object>
      </w:r>
    </w:p>
    <w:p w:rsidR="006378C2" w:rsidRDefault="006378C2" w:rsidP="006378C2">
      <w:pPr>
        <w:pStyle w:val="Heading4"/>
      </w:pPr>
      <w:r>
        <w:t>Store Local copy of outputs into Module Outputs</w:t>
      </w:r>
    </w:p>
    <w:p w:rsidR="006378C2" w:rsidRDefault="00FB285E" w:rsidP="006378C2">
      <w:r>
        <w:t>n/a</w:t>
      </w:r>
    </w:p>
    <w:p w:rsidR="006378C2" w:rsidRDefault="006378C2" w:rsidP="006378C2">
      <w:pPr>
        <w:pStyle w:val="Heading4"/>
      </w:pPr>
      <w:r>
        <w:lastRenderedPageBreak/>
        <w:t>Program Flow End</w:t>
      </w:r>
    </w:p>
    <w:p w:rsidR="006378C2" w:rsidRDefault="006378C2" w:rsidP="006378C2">
      <w:r>
        <w:t>n/a</w:t>
      </w:r>
    </w:p>
    <w:p w:rsidR="006378C2" w:rsidRDefault="006378C2" w:rsidP="000D36D5"/>
    <w:p w:rsidR="007B3BBF" w:rsidRDefault="007B3BBF">
      <w:pPr>
        <w:spacing w:after="0"/>
      </w:pPr>
      <w:r>
        <w:br w:type="page"/>
      </w:r>
    </w:p>
    <w:p w:rsidR="007B3BBF" w:rsidRDefault="007B3BBF" w:rsidP="007B3BBF"/>
    <w:p w:rsidR="004A781C" w:rsidRDefault="004A781C" w:rsidP="00521510">
      <w:pPr>
        <w:pStyle w:val="Heading1"/>
      </w:pPr>
      <w:r>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2A065F" w:rsidP="00F957FA">
            <w:pPr>
              <w:spacing w:before="60"/>
              <w:rPr>
                <w:rFonts w:ascii="Arial" w:hAnsi="Arial" w:cs="Arial"/>
                <w:sz w:val="16"/>
                <w:szCs w:val="16"/>
              </w:rPr>
            </w:pPr>
            <w:r>
              <w:rPr>
                <w:rFonts w:ascii="Arial" w:hAnsi="Arial" w:cs="Arial"/>
                <w:sz w:val="16"/>
                <w:szCs w:val="16"/>
              </w:rPr>
              <w:t>DigHwTrq</w:t>
            </w:r>
            <w:r w:rsidR="00707D3C">
              <w:rPr>
                <w:rFonts w:ascii="Arial" w:hAnsi="Arial" w:cs="Arial"/>
                <w:sz w:val="16"/>
                <w:szCs w:val="16"/>
              </w:rPr>
              <w:t>SENT</w:t>
            </w:r>
            <w:r>
              <w:rPr>
                <w:rFonts w:ascii="Arial" w:hAnsi="Arial" w:cs="Arial"/>
                <w:sz w:val="16"/>
                <w:szCs w:val="16"/>
              </w:rPr>
              <w:t>_Init</w:t>
            </w:r>
            <w:r w:rsidR="00707D3C">
              <w:rPr>
                <w:rFonts w:ascii="Arial" w:hAnsi="Arial" w:cs="Arial"/>
                <w:sz w:val="16"/>
                <w:szCs w:val="16"/>
              </w:rPr>
              <w:t>1</w:t>
            </w:r>
            <w:r>
              <w:rPr>
                <w:rFonts w:ascii="Arial" w:hAnsi="Arial" w:cs="Arial"/>
                <w:sz w:val="16"/>
                <w:szCs w:val="16"/>
              </w:rPr>
              <w: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A1DF2" w:rsidP="00F957FA">
            <w:pPr>
              <w:spacing w:before="60"/>
              <w:rPr>
                <w:rFonts w:ascii="Arial" w:hAnsi="Arial" w:cs="Arial"/>
                <w:sz w:val="16"/>
                <w:szCs w:val="16"/>
              </w:rPr>
            </w:pPr>
            <w:r>
              <w:rPr>
                <w:rFonts w:ascii="Arial" w:hAnsi="Arial" w:cs="Arial"/>
                <w:sz w:val="16"/>
                <w:szCs w:val="16"/>
              </w:rPr>
              <w:t>Once (at initialization)</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8A1DF2" w:rsidP="00F957FA">
            <w:pPr>
              <w:spacing w:before="60"/>
              <w:rPr>
                <w:rFonts w:ascii="Arial" w:hAnsi="Arial" w:cs="Arial"/>
                <w:sz w:val="16"/>
                <w:szCs w:val="16"/>
              </w:rPr>
            </w:pPr>
            <w:r>
              <w:rPr>
                <w:rFonts w:ascii="Arial" w:hAnsi="Arial" w:cs="Arial"/>
                <w:sz w:val="16"/>
                <w:szCs w:val="16"/>
              </w:rPr>
              <w:t>STARTUP</w:t>
            </w:r>
          </w:p>
        </w:tc>
      </w:tr>
      <w:tr w:rsidR="008A1DF2" w:rsidRPr="00381542" w:rsidTr="00B54697">
        <w:tc>
          <w:tcPr>
            <w:tcW w:w="3168"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DigHwTrq</w:t>
            </w:r>
            <w:r w:rsidR="00707D3C">
              <w:rPr>
                <w:rFonts w:ascii="Arial" w:hAnsi="Arial" w:cs="Arial"/>
                <w:sz w:val="16"/>
                <w:szCs w:val="16"/>
              </w:rPr>
              <w:t>SENT</w:t>
            </w:r>
            <w:r>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8A1DF2" w:rsidRDefault="00866587" w:rsidP="00F957FA">
            <w:pPr>
              <w:spacing w:before="60"/>
              <w:rPr>
                <w:rFonts w:ascii="Arial" w:hAnsi="Arial" w:cs="Arial"/>
                <w:sz w:val="16"/>
                <w:szCs w:val="16"/>
              </w:rPr>
            </w:pPr>
            <w:r>
              <w:rPr>
                <w:rFonts w:ascii="Arial" w:hAnsi="Arial" w:cs="Arial"/>
                <w:sz w:val="16"/>
                <w:szCs w:val="16"/>
              </w:rPr>
              <w:t>ALL</w:t>
            </w:r>
          </w:p>
        </w:tc>
      </w:tr>
      <w:tr w:rsidR="008A1DF2" w:rsidRPr="00381542" w:rsidTr="00B54697">
        <w:tc>
          <w:tcPr>
            <w:tcW w:w="3168"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DigHwTrq</w:t>
            </w:r>
            <w:r w:rsidR="00707D3C">
              <w:rPr>
                <w:rFonts w:ascii="Arial" w:hAnsi="Arial" w:cs="Arial"/>
                <w:sz w:val="16"/>
                <w:szCs w:val="16"/>
              </w:rPr>
              <w:t>SENT</w:t>
            </w:r>
            <w:r>
              <w:rPr>
                <w:rFonts w:ascii="Arial" w:hAnsi="Arial" w:cs="Arial"/>
                <w:sz w:val="16"/>
                <w:szCs w:val="16"/>
              </w:rPr>
              <w:t>_Per2()</w:t>
            </w:r>
          </w:p>
        </w:tc>
        <w:tc>
          <w:tcPr>
            <w:tcW w:w="2070"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4 ms</w:t>
            </w:r>
          </w:p>
        </w:tc>
        <w:tc>
          <w:tcPr>
            <w:tcW w:w="3690" w:type="dxa"/>
            <w:tcBorders>
              <w:top w:val="single" w:sz="6" w:space="0" w:color="auto"/>
              <w:left w:val="single" w:sz="6" w:space="0" w:color="auto"/>
              <w:bottom w:val="single" w:sz="6" w:space="0" w:color="auto"/>
              <w:right w:val="single" w:sz="6" w:space="0" w:color="auto"/>
            </w:tcBorders>
          </w:tcPr>
          <w:p w:rsidR="008A1DF2" w:rsidRDefault="00866587" w:rsidP="00F957FA">
            <w:pPr>
              <w:spacing w:before="60"/>
              <w:rPr>
                <w:rFonts w:ascii="Arial" w:hAnsi="Arial" w:cs="Arial"/>
                <w:sz w:val="16"/>
                <w:szCs w:val="16"/>
              </w:rPr>
            </w:pPr>
            <w:r>
              <w:rPr>
                <w:rFonts w:ascii="Arial" w:hAnsi="Arial" w:cs="Arial"/>
                <w:sz w:val="16"/>
                <w:szCs w:val="16"/>
              </w:rPr>
              <w:t>ALL</w:t>
            </w:r>
          </w:p>
        </w:tc>
      </w:tr>
      <w:tr w:rsidR="008A1DF2" w:rsidRPr="00381542" w:rsidTr="00B54697">
        <w:tc>
          <w:tcPr>
            <w:tcW w:w="3168" w:type="dxa"/>
            <w:tcBorders>
              <w:top w:val="single" w:sz="6" w:space="0" w:color="auto"/>
              <w:left w:val="single" w:sz="6" w:space="0" w:color="auto"/>
              <w:bottom w:val="single" w:sz="6" w:space="0" w:color="auto"/>
              <w:right w:val="single" w:sz="6" w:space="0" w:color="auto"/>
            </w:tcBorders>
          </w:tcPr>
          <w:p w:rsidR="008A1DF2" w:rsidRDefault="008A1DF2" w:rsidP="00F957FA">
            <w:pPr>
              <w:spacing w:before="60"/>
              <w:rPr>
                <w:rFonts w:ascii="Arial" w:hAnsi="Arial" w:cs="Arial"/>
                <w:sz w:val="16"/>
                <w:szCs w:val="16"/>
              </w:rPr>
            </w:pPr>
            <w:r>
              <w:rPr>
                <w:rFonts w:ascii="Arial" w:hAnsi="Arial" w:cs="Arial"/>
                <w:sz w:val="16"/>
                <w:szCs w:val="16"/>
              </w:rPr>
              <w:t>DigHwTrq</w:t>
            </w:r>
            <w:r w:rsidR="00707D3C">
              <w:rPr>
                <w:rFonts w:ascii="Arial" w:hAnsi="Arial" w:cs="Arial"/>
                <w:sz w:val="16"/>
                <w:szCs w:val="16"/>
              </w:rPr>
              <w:t>SENT</w:t>
            </w:r>
            <w:r>
              <w:rPr>
                <w:rFonts w:ascii="Arial" w:hAnsi="Arial" w:cs="Arial"/>
                <w:sz w:val="16"/>
                <w:szCs w:val="16"/>
              </w:rPr>
              <w:t>_Per3()</w:t>
            </w:r>
          </w:p>
        </w:tc>
        <w:tc>
          <w:tcPr>
            <w:tcW w:w="2070" w:type="dxa"/>
            <w:tcBorders>
              <w:top w:val="single" w:sz="6" w:space="0" w:color="auto"/>
              <w:left w:val="single" w:sz="6" w:space="0" w:color="auto"/>
              <w:bottom w:val="single" w:sz="6" w:space="0" w:color="auto"/>
              <w:right w:val="single" w:sz="6" w:space="0" w:color="auto"/>
            </w:tcBorders>
          </w:tcPr>
          <w:p w:rsidR="008A1DF2" w:rsidRDefault="008A1DF2" w:rsidP="00826F2C">
            <w:pPr>
              <w:spacing w:before="60"/>
              <w:rPr>
                <w:rFonts w:ascii="Arial" w:hAnsi="Arial" w:cs="Arial"/>
                <w:sz w:val="16"/>
                <w:szCs w:val="16"/>
              </w:rPr>
            </w:pPr>
            <w:r>
              <w:rPr>
                <w:rFonts w:ascii="Arial" w:hAnsi="Arial" w:cs="Arial"/>
                <w:sz w:val="16"/>
                <w:szCs w:val="16"/>
              </w:rPr>
              <w:t>1</w:t>
            </w:r>
            <w:r w:rsidR="00826F2C">
              <w:rPr>
                <w:rFonts w:ascii="Arial" w:hAnsi="Arial" w:cs="Arial"/>
                <w:sz w:val="16"/>
                <w:szCs w:val="16"/>
              </w:rPr>
              <w:t>00</w:t>
            </w:r>
            <w:r>
              <w:rPr>
                <w:rFonts w:ascii="Arial" w:hAnsi="Arial" w:cs="Arial"/>
                <w:sz w:val="16"/>
                <w:szCs w:val="16"/>
              </w:rPr>
              <w:t xml:space="preserve"> ms</w:t>
            </w:r>
          </w:p>
        </w:tc>
        <w:tc>
          <w:tcPr>
            <w:tcW w:w="3690" w:type="dxa"/>
            <w:tcBorders>
              <w:top w:val="single" w:sz="6" w:space="0" w:color="auto"/>
              <w:left w:val="single" w:sz="6" w:space="0" w:color="auto"/>
              <w:bottom w:val="single" w:sz="6" w:space="0" w:color="auto"/>
              <w:right w:val="single" w:sz="6" w:space="0" w:color="auto"/>
            </w:tcBorders>
          </w:tcPr>
          <w:p w:rsidR="008A1DF2" w:rsidRDefault="00866587"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F91340" w:rsidTr="00F957FA">
        <w:tc>
          <w:tcPr>
            <w:tcW w:w="3618" w:type="dxa"/>
            <w:tcBorders>
              <w:top w:val="single" w:sz="6" w:space="0" w:color="auto"/>
              <w:left w:val="single" w:sz="6" w:space="0" w:color="auto"/>
              <w:bottom w:val="single" w:sz="6" w:space="0" w:color="auto"/>
              <w:right w:val="single" w:sz="6" w:space="0" w:color="auto"/>
            </w:tcBorders>
          </w:tcPr>
          <w:p w:rsidR="00F91340" w:rsidRDefault="00707D3C" w:rsidP="00707D3C">
            <w:pPr>
              <w:spacing w:before="60"/>
              <w:rPr>
                <w:rFonts w:ascii="Arial" w:hAnsi="Arial" w:cs="Arial"/>
                <w:sz w:val="16"/>
              </w:rPr>
            </w:pPr>
            <w:r w:rsidRPr="00707D3C">
              <w:rPr>
                <w:rFonts w:ascii="Arial" w:hAnsi="Arial" w:cs="Arial"/>
                <w:sz w:val="16"/>
              </w:rPr>
              <w:t>DigHwTrqSENT_SCom_</w:t>
            </w:r>
            <w:r>
              <w:rPr>
                <w:rFonts w:ascii="Arial" w:hAnsi="Arial" w:cs="Arial"/>
                <w:sz w:val="16"/>
              </w:rPr>
              <w:t>Clr</w:t>
            </w:r>
            <w:r w:rsidRPr="00707D3C">
              <w:rPr>
                <w:rFonts w:ascii="Arial" w:hAnsi="Arial" w:cs="Arial"/>
                <w:sz w:val="16"/>
              </w:rPr>
              <w:t xml:space="preserve">TrqTrim </w:t>
            </w:r>
            <w:r w:rsidR="00F91340">
              <w:rPr>
                <w:rFonts w:ascii="Arial" w:hAnsi="Arial" w:cs="Arial"/>
                <w:sz w:val="16"/>
              </w:rPr>
              <w:t>()</w:t>
            </w:r>
          </w:p>
        </w:tc>
        <w:tc>
          <w:tcPr>
            <w:tcW w:w="5310" w:type="dxa"/>
            <w:tcBorders>
              <w:top w:val="single" w:sz="6" w:space="0" w:color="auto"/>
              <w:left w:val="single" w:sz="6" w:space="0" w:color="auto"/>
              <w:bottom w:val="single" w:sz="6" w:space="0" w:color="auto"/>
              <w:right w:val="single" w:sz="6" w:space="0" w:color="auto"/>
            </w:tcBorders>
          </w:tcPr>
          <w:p w:rsidR="00F91340" w:rsidRDefault="00F91340" w:rsidP="00116FA3">
            <w:pPr>
              <w:spacing w:before="60"/>
              <w:rPr>
                <w:rFonts w:ascii="Arial" w:hAnsi="Arial" w:cs="Arial"/>
                <w:sz w:val="16"/>
              </w:rPr>
            </w:pPr>
            <w:r w:rsidRPr="00E10DBD">
              <w:rPr>
                <w:rFonts w:ascii="Arial" w:hAnsi="Arial" w:cs="Arial"/>
                <w:sz w:val="16"/>
              </w:rPr>
              <w:t>EPSInternalRoutineControl</w:t>
            </w:r>
            <w:r>
              <w:rPr>
                <w:rFonts w:ascii="Arial" w:hAnsi="Arial" w:cs="Arial"/>
                <w:sz w:val="16"/>
              </w:rPr>
              <w:t>()</w:t>
            </w:r>
          </w:p>
        </w:tc>
      </w:tr>
      <w:tr w:rsidR="00F91340" w:rsidTr="00F957FA">
        <w:tc>
          <w:tcPr>
            <w:tcW w:w="3618" w:type="dxa"/>
            <w:tcBorders>
              <w:top w:val="single" w:sz="6" w:space="0" w:color="auto"/>
              <w:left w:val="single" w:sz="6" w:space="0" w:color="auto"/>
              <w:bottom w:val="single" w:sz="6" w:space="0" w:color="auto"/>
              <w:right w:val="single" w:sz="6" w:space="0" w:color="auto"/>
            </w:tcBorders>
          </w:tcPr>
          <w:p w:rsidR="00F91340" w:rsidRDefault="00707D3C" w:rsidP="00116FA3">
            <w:pPr>
              <w:spacing w:before="60"/>
              <w:rPr>
                <w:rFonts w:ascii="Arial" w:hAnsi="Arial" w:cs="Arial"/>
                <w:sz w:val="16"/>
              </w:rPr>
            </w:pPr>
            <w:r w:rsidRPr="00707D3C">
              <w:rPr>
                <w:rFonts w:ascii="Arial" w:hAnsi="Arial" w:cs="Arial"/>
                <w:sz w:val="16"/>
              </w:rPr>
              <w:t xml:space="preserve">DigHwTrqSENT_SCom_SetTrqTrim </w:t>
            </w:r>
            <w:r w:rsidR="00F91340">
              <w:rPr>
                <w:rFonts w:ascii="Arial" w:hAnsi="Arial" w:cs="Arial"/>
                <w:sz w:val="16"/>
              </w:rPr>
              <w:t>()</w:t>
            </w:r>
          </w:p>
        </w:tc>
        <w:tc>
          <w:tcPr>
            <w:tcW w:w="5310" w:type="dxa"/>
            <w:tcBorders>
              <w:top w:val="single" w:sz="6" w:space="0" w:color="auto"/>
              <w:left w:val="single" w:sz="6" w:space="0" w:color="auto"/>
              <w:bottom w:val="single" w:sz="6" w:space="0" w:color="auto"/>
              <w:right w:val="single" w:sz="6" w:space="0" w:color="auto"/>
            </w:tcBorders>
          </w:tcPr>
          <w:p w:rsidR="00F91340" w:rsidRDefault="00F91340" w:rsidP="00116FA3">
            <w:pPr>
              <w:spacing w:before="60"/>
              <w:rPr>
                <w:rFonts w:ascii="Arial" w:hAnsi="Arial" w:cs="Arial"/>
                <w:sz w:val="16"/>
              </w:rPr>
            </w:pPr>
            <w:r w:rsidRPr="00E10DBD">
              <w:rPr>
                <w:rFonts w:ascii="Arial" w:hAnsi="Arial" w:cs="Arial"/>
                <w:sz w:val="16"/>
              </w:rPr>
              <w:t>EPSInternalRoutineControl</w:t>
            </w:r>
            <w:r>
              <w:rPr>
                <w:rFonts w:ascii="Arial" w:hAnsi="Arial" w:cs="Arial"/>
                <w:sz w:val="16"/>
              </w:rPr>
              <w:t>()</w:t>
            </w:r>
          </w:p>
        </w:tc>
      </w:tr>
      <w:tr w:rsidR="00E62A91" w:rsidTr="00F957FA">
        <w:tc>
          <w:tcPr>
            <w:tcW w:w="3618" w:type="dxa"/>
            <w:tcBorders>
              <w:top w:val="single" w:sz="6" w:space="0" w:color="auto"/>
              <w:left w:val="single" w:sz="6" w:space="0" w:color="auto"/>
              <w:bottom w:val="single" w:sz="6" w:space="0" w:color="auto"/>
              <w:right w:val="single" w:sz="6" w:space="0" w:color="auto"/>
            </w:tcBorders>
          </w:tcPr>
          <w:p w:rsidR="00E62A91" w:rsidRPr="00707D3C" w:rsidRDefault="00E62A91" w:rsidP="00116FA3">
            <w:pPr>
              <w:spacing w:before="60"/>
              <w:rPr>
                <w:rFonts w:ascii="Arial" w:hAnsi="Arial" w:cs="Arial"/>
                <w:sz w:val="16"/>
              </w:rPr>
            </w:pPr>
            <w:r w:rsidRPr="00707D3C">
              <w:rPr>
                <w:rFonts w:ascii="Arial" w:hAnsi="Arial" w:cs="Arial"/>
                <w:sz w:val="16"/>
              </w:rPr>
              <w:t>DigHwTrqSENT_SCom_</w:t>
            </w:r>
            <w:r>
              <w:rPr>
                <w:rFonts w:ascii="Arial" w:hAnsi="Arial" w:cs="Arial"/>
                <w:sz w:val="16"/>
              </w:rPr>
              <w:t>TrimData()</w:t>
            </w:r>
          </w:p>
        </w:tc>
        <w:tc>
          <w:tcPr>
            <w:tcW w:w="5310" w:type="dxa"/>
            <w:tcBorders>
              <w:top w:val="single" w:sz="6" w:space="0" w:color="auto"/>
              <w:left w:val="single" w:sz="6" w:space="0" w:color="auto"/>
              <w:bottom w:val="single" w:sz="6" w:space="0" w:color="auto"/>
              <w:right w:val="single" w:sz="6" w:space="0" w:color="auto"/>
            </w:tcBorders>
          </w:tcPr>
          <w:p w:rsidR="00E62A91" w:rsidRPr="00E10DBD" w:rsidRDefault="00721DF1" w:rsidP="00116FA3">
            <w:pPr>
              <w:spacing w:before="60"/>
              <w:rPr>
                <w:rFonts w:ascii="Arial" w:hAnsi="Arial" w:cs="Arial"/>
                <w:sz w:val="16"/>
              </w:rPr>
            </w:pPr>
            <w:r w:rsidRPr="00E10DBD">
              <w:rPr>
                <w:rFonts w:ascii="Arial" w:hAnsi="Arial" w:cs="Arial"/>
                <w:sz w:val="16"/>
              </w:rPr>
              <w:t>EPSInternalRoutineControl</w:t>
            </w:r>
            <w:r>
              <w:rPr>
                <w:rFonts w:ascii="Arial" w:hAnsi="Arial" w:cs="Arial"/>
                <w:sz w:val="16"/>
              </w:rPr>
              <w:t>()</w:t>
            </w:r>
          </w:p>
        </w:tc>
      </w:tr>
      <w:tr w:rsidR="00E62A91" w:rsidTr="00F957FA">
        <w:tc>
          <w:tcPr>
            <w:tcW w:w="3618" w:type="dxa"/>
            <w:tcBorders>
              <w:top w:val="single" w:sz="6" w:space="0" w:color="auto"/>
              <w:left w:val="single" w:sz="6" w:space="0" w:color="auto"/>
              <w:bottom w:val="single" w:sz="6" w:space="0" w:color="auto"/>
              <w:right w:val="single" w:sz="6" w:space="0" w:color="auto"/>
            </w:tcBorders>
          </w:tcPr>
          <w:p w:rsidR="00E62A91" w:rsidRPr="00707D3C" w:rsidRDefault="00721DF1">
            <w:pPr>
              <w:spacing w:before="60"/>
              <w:rPr>
                <w:rFonts w:ascii="Arial" w:hAnsi="Arial" w:cs="Arial"/>
                <w:sz w:val="16"/>
              </w:rPr>
            </w:pPr>
            <w:r w:rsidRPr="00707D3C">
              <w:rPr>
                <w:rFonts w:ascii="Arial" w:hAnsi="Arial" w:cs="Arial"/>
                <w:sz w:val="16"/>
              </w:rPr>
              <w:t>DigHwTrqSENT_SCom_</w:t>
            </w:r>
            <w:r>
              <w:rPr>
                <w:rFonts w:ascii="Arial" w:hAnsi="Arial" w:cs="Arial"/>
                <w:sz w:val="16"/>
              </w:rPr>
              <w:t>WriteData()</w:t>
            </w:r>
          </w:p>
        </w:tc>
        <w:tc>
          <w:tcPr>
            <w:tcW w:w="5310" w:type="dxa"/>
            <w:tcBorders>
              <w:top w:val="single" w:sz="6" w:space="0" w:color="auto"/>
              <w:left w:val="single" w:sz="6" w:space="0" w:color="auto"/>
              <w:bottom w:val="single" w:sz="6" w:space="0" w:color="auto"/>
              <w:right w:val="single" w:sz="6" w:space="0" w:color="auto"/>
            </w:tcBorders>
          </w:tcPr>
          <w:p w:rsidR="00E62A91" w:rsidRPr="00E10DBD" w:rsidRDefault="00721DF1" w:rsidP="00116FA3">
            <w:pPr>
              <w:spacing w:before="60"/>
              <w:rPr>
                <w:rFonts w:ascii="Arial" w:hAnsi="Arial" w:cs="Arial"/>
                <w:sz w:val="16"/>
              </w:rPr>
            </w:pPr>
            <w:r w:rsidRPr="00E10DBD">
              <w:rPr>
                <w:rFonts w:ascii="Arial" w:hAnsi="Arial" w:cs="Arial"/>
                <w:sz w:val="16"/>
              </w:rPr>
              <w:t>EPSInternalRoutineControl</w:t>
            </w:r>
            <w:r>
              <w:rPr>
                <w:rFonts w:ascii="Arial" w:hAnsi="Arial" w:cs="Arial"/>
                <w:sz w:val="16"/>
              </w:rPr>
              <w:t>()</w:t>
            </w:r>
          </w:p>
        </w:tc>
      </w:tr>
    </w:tbl>
    <w:p w:rsidR="004A781C" w:rsidRDefault="004A781C">
      <w:pPr>
        <w:pStyle w:val="Heading1"/>
        <w:numPr>
          <w:ilvl w:val="0"/>
          <w:numId w:val="0"/>
        </w:numPr>
      </w:pPr>
    </w:p>
    <w:p w:rsidR="004A781C" w:rsidRDefault="004A781C">
      <w:pPr>
        <w:pStyle w:val="Heading1"/>
      </w:pPr>
      <w:r>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Pr="00381542" w:rsidRDefault="00DC72E1" w:rsidP="00090926">
            <w:pPr>
              <w:spacing w:before="60"/>
              <w:rPr>
                <w:rFonts w:ascii="Arial" w:hAnsi="Arial" w:cs="Arial"/>
                <w:sz w:val="16"/>
                <w:szCs w:val="16"/>
              </w:rPr>
            </w:pPr>
            <w:r>
              <w:rPr>
                <w:rFonts w:ascii="Arial" w:hAnsi="Arial" w:cs="Arial"/>
                <w:sz w:val="16"/>
                <w:szCs w:val="16"/>
              </w:rPr>
              <w:t>DigHwTrqSENT_Init1()</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8A1DF2">
            <w:pPr>
              <w:spacing w:before="60"/>
              <w:rPr>
                <w:rFonts w:ascii="Arial" w:hAnsi="Arial" w:cs="Arial"/>
                <w:sz w:val="16"/>
                <w:lang w:val="fr-FR"/>
              </w:rPr>
            </w:pPr>
            <w:r w:rsidRPr="008A1DF2">
              <w:rPr>
                <w:rFonts w:ascii="Arial" w:hAnsi="Arial" w:cs="Arial"/>
                <w:sz w:val="16"/>
                <w:lang w:val="fr-FR"/>
              </w:rPr>
              <w:t>RTE_</w:t>
            </w:r>
            <w:r w:rsidR="00DC72E1">
              <w:t xml:space="preserve"> </w:t>
            </w:r>
            <w:r w:rsidR="00DC72E1"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szCs w:val="16"/>
              </w:rPr>
            </w:pPr>
            <w:r>
              <w:rPr>
                <w:rFonts w:ascii="Arial" w:hAnsi="Arial" w:cs="Arial"/>
                <w:sz w:val="16"/>
                <w:szCs w:val="16"/>
              </w:rPr>
              <w:t>DigHwTrqSENT_Per1()</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szCs w:val="16"/>
              </w:rPr>
            </w:pPr>
            <w:r>
              <w:rPr>
                <w:rFonts w:ascii="Arial" w:hAnsi="Arial" w:cs="Arial"/>
                <w:sz w:val="16"/>
                <w:szCs w:val="16"/>
              </w:rPr>
              <w:t>DigHwTrqSENT_Per2()</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szCs w:val="16"/>
              </w:rPr>
            </w:pPr>
            <w:r>
              <w:rPr>
                <w:rFonts w:ascii="Arial" w:hAnsi="Arial" w:cs="Arial"/>
                <w:sz w:val="16"/>
                <w:szCs w:val="16"/>
              </w:rPr>
              <w:t>DigHwTrqSENT_Per3()</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rPr>
            </w:pPr>
            <w:r w:rsidRPr="00707D3C">
              <w:rPr>
                <w:rFonts w:ascii="Arial" w:hAnsi="Arial" w:cs="Arial"/>
                <w:sz w:val="16"/>
              </w:rPr>
              <w:t>DigHwTrqSENT_SCom_</w:t>
            </w:r>
            <w:r>
              <w:rPr>
                <w:rFonts w:ascii="Arial" w:hAnsi="Arial" w:cs="Arial"/>
                <w:sz w:val="16"/>
              </w:rPr>
              <w:t>Clr</w:t>
            </w:r>
            <w:r w:rsidRPr="00707D3C">
              <w:rPr>
                <w:rFonts w:ascii="Arial" w:hAnsi="Arial" w:cs="Arial"/>
                <w:sz w:val="16"/>
              </w:rPr>
              <w:t xml:space="preserve">TrqTrim </w:t>
            </w:r>
            <w:r>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8A1DF2" w:rsidRPr="00F768E2" w:rsidTr="00BF364D">
        <w:tc>
          <w:tcPr>
            <w:tcW w:w="4464" w:type="dxa"/>
            <w:tcBorders>
              <w:top w:val="single" w:sz="6" w:space="0" w:color="auto"/>
              <w:left w:val="single" w:sz="6" w:space="0" w:color="auto"/>
              <w:bottom w:val="single" w:sz="6" w:space="0" w:color="auto"/>
              <w:right w:val="single" w:sz="6" w:space="0" w:color="auto"/>
            </w:tcBorders>
          </w:tcPr>
          <w:p w:rsidR="008A1DF2" w:rsidRDefault="00DC72E1" w:rsidP="00090926">
            <w:pPr>
              <w:spacing w:before="60"/>
              <w:rPr>
                <w:rFonts w:ascii="Arial" w:hAnsi="Arial" w:cs="Arial"/>
                <w:sz w:val="16"/>
              </w:rPr>
            </w:pPr>
            <w:r w:rsidRPr="00707D3C">
              <w:rPr>
                <w:rFonts w:ascii="Arial" w:hAnsi="Arial" w:cs="Arial"/>
                <w:sz w:val="16"/>
              </w:rPr>
              <w:lastRenderedPageBreak/>
              <w:t xml:space="preserve">DigHwTrqSENT_SCom_SetTrqTrim </w:t>
            </w:r>
            <w:r>
              <w:rPr>
                <w:rFonts w:ascii="Arial" w:hAnsi="Arial" w:cs="Arial"/>
                <w:sz w:val="16"/>
              </w:rPr>
              <w:t>()</w:t>
            </w:r>
          </w:p>
        </w:tc>
        <w:tc>
          <w:tcPr>
            <w:tcW w:w="4464" w:type="dxa"/>
            <w:tcBorders>
              <w:top w:val="single" w:sz="6" w:space="0" w:color="auto"/>
              <w:left w:val="single" w:sz="6" w:space="0" w:color="auto"/>
              <w:bottom w:val="single" w:sz="6" w:space="0" w:color="auto"/>
              <w:right w:val="single" w:sz="6" w:space="0" w:color="auto"/>
            </w:tcBorders>
          </w:tcPr>
          <w:p w:rsidR="008A1DF2" w:rsidRPr="008A1DF2" w:rsidRDefault="00DC72E1">
            <w:pPr>
              <w:spacing w:before="60"/>
              <w:rPr>
                <w:rFonts w:ascii="Arial" w:hAnsi="Arial" w:cs="Arial"/>
                <w:sz w:val="16"/>
                <w:lang w:val="fr-FR"/>
              </w:rPr>
            </w:pPr>
            <w:r w:rsidRPr="008A1DF2">
              <w:rPr>
                <w:rFonts w:ascii="Arial" w:hAnsi="Arial" w:cs="Arial"/>
                <w:sz w:val="16"/>
                <w:lang w:val="fr-FR"/>
              </w:rPr>
              <w:t>RTE_</w:t>
            </w:r>
            <w:r>
              <w:t xml:space="preserve"> </w:t>
            </w:r>
            <w:r w:rsidRPr="00DC72E1">
              <w:rPr>
                <w:rFonts w:ascii="Arial" w:hAnsi="Arial" w:cs="Arial"/>
                <w:sz w:val="16"/>
                <w:lang w:val="fr-FR"/>
              </w:rPr>
              <w:t>SA_DIGHWTRQSENT_APPL_CODE</w:t>
            </w:r>
          </w:p>
        </w:tc>
      </w:tr>
      <w:tr w:rsidR="00D32178" w:rsidRPr="00F768E2" w:rsidTr="00BF364D">
        <w:tc>
          <w:tcPr>
            <w:tcW w:w="4464" w:type="dxa"/>
            <w:tcBorders>
              <w:top w:val="single" w:sz="6" w:space="0" w:color="auto"/>
              <w:left w:val="single" w:sz="6" w:space="0" w:color="auto"/>
              <w:bottom w:val="single" w:sz="6" w:space="0" w:color="auto"/>
              <w:right w:val="single" w:sz="6" w:space="0" w:color="auto"/>
            </w:tcBorders>
          </w:tcPr>
          <w:p w:rsidR="00D32178" w:rsidRPr="00707D3C" w:rsidRDefault="00D32178" w:rsidP="00090926">
            <w:pPr>
              <w:spacing w:before="60"/>
              <w:rPr>
                <w:rFonts w:ascii="Arial" w:hAnsi="Arial" w:cs="Arial"/>
                <w:sz w:val="16"/>
              </w:rPr>
            </w:pPr>
            <w:r w:rsidRPr="00707D3C">
              <w:rPr>
                <w:rFonts w:ascii="Arial" w:hAnsi="Arial" w:cs="Arial"/>
                <w:sz w:val="16"/>
              </w:rPr>
              <w:t>DigHwTrqSENT_SCom_</w:t>
            </w:r>
            <w:r>
              <w:rPr>
                <w:rFonts w:ascii="Arial" w:hAnsi="Arial" w:cs="Arial"/>
                <w:sz w:val="16"/>
              </w:rPr>
              <w:t>TrimData()</w:t>
            </w:r>
          </w:p>
        </w:tc>
        <w:tc>
          <w:tcPr>
            <w:tcW w:w="4464" w:type="dxa"/>
            <w:tcBorders>
              <w:top w:val="single" w:sz="6" w:space="0" w:color="auto"/>
              <w:left w:val="single" w:sz="6" w:space="0" w:color="auto"/>
              <w:bottom w:val="single" w:sz="6" w:space="0" w:color="auto"/>
              <w:right w:val="single" w:sz="6" w:space="0" w:color="auto"/>
            </w:tcBorders>
          </w:tcPr>
          <w:p w:rsidR="00D32178" w:rsidRPr="008A1DF2" w:rsidRDefault="00D32178">
            <w:pPr>
              <w:spacing w:before="60"/>
              <w:rPr>
                <w:rFonts w:ascii="Arial" w:hAnsi="Arial" w:cs="Arial"/>
                <w:sz w:val="16"/>
                <w:lang w:val="fr-FR"/>
              </w:rPr>
            </w:pPr>
            <w:r w:rsidRPr="00D32178">
              <w:rPr>
                <w:rFonts w:ascii="Arial" w:hAnsi="Arial" w:cs="Arial"/>
                <w:sz w:val="16"/>
                <w:lang w:val="fr-FR"/>
              </w:rPr>
              <w:t>RTE_SA_DIGHWTRQSENT_APPL_CODE</w:t>
            </w:r>
          </w:p>
        </w:tc>
      </w:tr>
      <w:tr w:rsidR="00D32178" w:rsidRPr="00F768E2" w:rsidTr="00BF364D">
        <w:tc>
          <w:tcPr>
            <w:tcW w:w="4464" w:type="dxa"/>
            <w:tcBorders>
              <w:top w:val="single" w:sz="6" w:space="0" w:color="auto"/>
              <w:left w:val="single" w:sz="6" w:space="0" w:color="auto"/>
              <w:bottom w:val="single" w:sz="6" w:space="0" w:color="auto"/>
              <w:right w:val="single" w:sz="6" w:space="0" w:color="auto"/>
            </w:tcBorders>
          </w:tcPr>
          <w:p w:rsidR="00D32178" w:rsidRPr="00707D3C" w:rsidRDefault="00D32178" w:rsidP="00E62A91">
            <w:pPr>
              <w:spacing w:before="60"/>
              <w:rPr>
                <w:rFonts w:ascii="Arial" w:hAnsi="Arial" w:cs="Arial"/>
                <w:sz w:val="16"/>
              </w:rPr>
            </w:pPr>
            <w:r w:rsidRPr="00707D3C">
              <w:rPr>
                <w:rFonts w:ascii="Arial" w:hAnsi="Arial" w:cs="Arial"/>
                <w:sz w:val="16"/>
              </w:rPr>
              <w:t>DigHwTrqSENT_SCom_</w:t>
            </w:r>
            <w:r>
              <w:rPr>
                <w:rFonts w:ascii="Arial" w:hAnsi="Arial" w:cs="Arial"/>
                <w:sz w:val="16"/>
              </w:rPr>
              <w:t>WriteData()</w:t>
            </w:r>
          </w:p>
        </w:tc>
        <w:tc>
          <w:tcPr>
            <w:tcW w:w="4464" w:type="dxa"/>
            <w:tcBorders>
              <w:top w:val="single" w:sz="6" w:space="0" w:color="auto"/>
              <w:left w:val="single" w:sz="6" w:space="0" w:color="auto"/>
              <w:bottom w:val="single" w:sz="6" w:space="0" w:color="auto"/>
              <w:right w:val="single" w:sz="6" w:space="0" w:color="auto"/>
            </w:tcBorders>
          </w:tcPr>
          <w:p w:rsidR="00D32178" w:rsidRPr="008A1DF2" w:rsidRDefault="00D32178">
            <w:pPr>
              <w:spacing w:before="60"/>
              <w:rPr>
                <w:rFonts w:ascii="Arial" w:hAnsi="Arial" w:cs="Arial"/>
                <w:sz w:val="16"/>
                <w:lang w:val="fr-FR"/>
              </w:rPr>
            </w:pPr>
            <w:r w:rsidRPr="00D32178">
              <w:rPr>
                <w:rFonts w:ascii="Arial" w:hAnsi="Arial" w:cs="Arial"/>
                <w:sz w:val="16"/>
                <w:lang w:val="fr-FR"/>
              </w:rPr>
              <w:t>RTE_SA_DIGHWTRQSENT_APPL_CODE</w:t>
            </w:r>
          </w:p>
        </w:tc>
      </w:tr>
    </w:tbl>
    <w:p w:rsidR="00BF364D" w:rsidRPr="008A1DF2"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A1DF2">
            <w:pPr>
              <w:spacing w:before="60"/>
              <w:rPr>
                <w:rFonts w:ascii="Arial" w:hAnsi="Arial" w:cs="Arial"/>
                <w:sz w:val="16"/>
              </w:rPr>
            </w:pPr>
            <w:r w:rsidRPr="0044315D">
              <w:rPr>
                <w:rFonts w:ascii="Arial" w:hAnsi="Arial" w:cs="Arial"/>
                <w:sz w:val="16"/>
              </w:rPr>
              <w:t>TrimNotPerfDiag</w:t>
            </w:r>
          </w:p>
        </w:tc>
        <w:tc>
          <w:tcPr>
            <w:tcW w:w="4464" w:type="dxa"/>
            <w:tcBorders>
              <w:top w:val="single" w:sz="6" w:space="0" w:color="auto"/>
              <w:left w:val="single" w:sz="6" w:space="0" w:color="auto"/>
              <w:bottom w:val="single" w:sz="6" w:space="0" w:color="auto"/>
              <w:right w:val="single" w:sz="6" w:space="0" w:color="auto"/>
            </w:tcBorders>
          </w:tcPr>
          <w:p w:rsidR="004A781C" w:rsidRDefault="00DC72E1">
            <w:pPr>
              <w:spacing w:before="60"/>
              <w:rPr>
                <w:rFonts w:ascii="Arial" w:hAnsi="Arial" w:cs="Arial"/>
                <w:sz w:val="16"/>
              </w:rPr>
            </w:pPr>
            <w:r w:rsidRPr="00DC72E1">
              <w:rPr>
                <w:rFonts w:ascii="Arial" w:hAnsi="Arial" w:cs="Arial"/>
                <w:sz w:val="16"/>
                <w:lang w:val="fr-FR"/>
              </w:rPr>
              <w:t>SA_DIGHWTRQSENT_CODE</w:t>
            </w:r>
          </w:p>
        </w:tc>
      </w:tr>
    </w:tbl>
    <w:p w:rsidR="004A781C" w:rsidRDefault="004A781C">
      <w:pPr>
        <w:pStyle w:val="Heading1"/>
        <w:numPr>
          <w:ilvl w:val="0"/>
          <w:numId w:val="0"/>
        </w:numPr>
      </w:pPr>
    </w:p>
    <w:p w:rsidR="004A781C" w:rsidRDefault="004A781C">
      <w:pPr>
        <w:pStyle w:val="Heading1"/>
      </w:pPr>
      <w:r>
        <w:t>Known Issues / Limitations With Design</w:t>
      </w:r>
    </w:p>
    <w:p w:rsidR="00866587" w:rsidRDefault="00866587" w:rsidP="00866587">
      <w:pPr>
        <w:pStyle w:val="ListParagraph"/>
        <w:numPr>
          <w:ilvl w:val="0"/>
          <w:numId w:val="11"/>
        </w:numPr>
      </w:pPr>
      <w:r w:rsidRPr="00866587">
        <w:t>INLINE functions defined in globalmacro.h are not unit</w:t>
      </w:r>
      <w:r w:rsidR="00826F2C">
        <w:t xml:space="preserve"> </w:t>
      </w:r>
      <w:r w:rsidRPr="00866587">
        <w:t>tested</w:t>
      </w:r>
    </w:p>
    <w:p w:rsidR="00963F35" w:rsidRDefault="00963F35" w:rsidP="00963F35">
      <w:pPr>
        <w:pStyle w:val="ListParagraph"/>
      </w:pPr>
    </w:p>
    <w:p w:rsidR="00F547B7" w:rsidRDefault="00F547B7" w:rsidP="00866587">
      <w:pPr>
        <w:pStyle w:val="ListParagraph"/>
        <w:numPr>
          <w:ilvl w:val="0"/>
          <w:numId w:val="11"/>
        </w:numPr>
      </w:pPr>
      <w:r>
        <w:t xml:space="preserve">Serial communication outputs are being processed in the DigHwTrqSENT_Per2() function which is called every 4ms. </w:t>
      </w:r>
      <w:r w:rsidR="00963F35">
        <w:t xml:space="preserve">Processing is done at 4 ms instead of 2 ms for processor throughput considerations. </w:t>
      </w:r>
      <w:r>
        <w:t>If the actual serial outputs are transmitted at a rate that is not a multiple of 4</w:t>
      </w:r>
      <w:r w:rsidR="00963F35">
        <w:t xml:space="preserve"> </w:t>
      </w:r>
      <w:r>
        <w:t>ms, there will be corresponding jitter in the outputs</w:t>
      </w:r>
      <w:r w:rsidR="00963F35">
        <w:t xml:space="preserve">. E.g. if the outputs are transmitted at 10 ms, the torque value will be updated over an 8ms interval one time, and a 12 ms interval the next.  </w:t>
      </w:r>
    </w:p>
    <w:p w:rsidR="004A781C" w:rsidRDefault="004A781C" w:rsidP="00243947">
      <w:r>
        <w:br w:type="page"/>
      </w:r>
      <w:r>
        <w:lastRenderedPageBreak/>
        <w:t>Revision Control Log</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6030"/>
        <w:gridCol w:w="1080"/>
        <w:gridCol w:w="1105"/>
      </w:tblGrid>
      <w:tr w:rsidR="000474F9" w:rsidTr="00F70F55">
        <w:tc>
          <w:tcPr>
            <w:tcW w:w="720" w:type="dxa"/>
          </w:tcPr>
          <w:p w:rsidR="000474F9" w:rsidRDefault="000474F9">
            <w:pPr>
              <w:spacing w:before="60"/>
              <w:rPr>
                <w:rFonts w:ascii="Arial" w:hAnsi="Arial" w:cs="Arial"/>
                <w:b/>
                <w:bCs/>
                <w:sz w:val="16"/>
              </w:rPr>
            </w:pPr>
            <w:r>
              <w:rPr>
                <w:rFonts w:ascii="Arial" w:hAnsi="Arial" w:cs="Arial"/>
                <w:b/>
                <w:bCs/>
                <w:sz w:val="16"/>
              </w:rPr>
              <w:t>Rev #</w:t>
            </w:r>
          </w:p>
        </w:tc>
        <w:tc>
          <w:tcPr>
            <w:tcW w:w="6030" w:type="dxa"/>
          </w:tcPr>
          <w:p w:rsidR="000474F9" w:rsidRDefault="000474F9">
            <w:pPr>
              <w:spacing w:before="60"/>
              <w:rPr>
                <w:rFonts w:ascii="Arial" w:hAnsi="Arial" w:cs="Arial"/>
                <w:b/>
                <w:bCs/>
                <w:sz w:val="16"/>
              </w:rPr>
            </w:pPr>
            <w:r>
              <w:rPr>
                <w:rFonts w:ascii="Arial" w:hAnsi="Arial" w:cs="Arial"/>
                <w:b/>
                <w:bCs/>
                <w:sz w:val="16"/>
              </w:rPr>
              <w:t>Change Description</w:t>
            </w:r>
          </w:p>
        </w:tc>
        <w:tc>
          <w:tcPr>
            <w:tcW w:w="1080" w:type="dxa"/>
          </w:tcPr>
          <w:p w:rsidR="000474F9" w:rsidRDefault="000474F9">
            <w:pPr>
              <w:spacing w:before="60"/>
              <w:rPr>
                <w:rFonts w:ascii="Arial" w:hAnsi="Arial" w:cs="Arial"/>
                <w:b/>
                <w:bCs/>
                <w:sz w:val="16"/>
              </w:rPr>
            </w:pPr>
            <w:r>
              <w:rPr>
                <w:rFonts w:ascii="Arial" w:hAnsi="Arial" w:cs="Arial"/>
                <w:b/>
                <w:bCs/>
                <w:sz w:val="16"/>
              </w:rPr>
              <w:t xml:space="preserve">Date </w:t>
            </w:r>
          </w:p>
        </w:tc>
        <w:tc>
          <w:tcPr>
            <w:tcW w:w="1105" w:type="dxa"/>
          </w:tcPr>
          <w:p w:rsidR="000474F9" w:rsidRDefault="000474F9">
            <w:pPr>
              <w:spacing w:before="60"/>
              <w:rPr>
                <w:rFonts w:ascii="Arial" w:hAnsi="Arial" w:cs="Arial"/>
                <w:b/>
                <w:bCs/>
                <w:sz w:val="16"/>
              </w:rPr>
            </w:pPr>
            <w:r>
              <w:rPr>
                <w:rFonts w:ascii="Arial" w:hAnsi="Arial" w:cs="Arial"/>
                <w:b/>
                <w:bCs/>
                <w:sz w:val="16"/>
              </w:rPr>
              <w:t>Author Initials</w:t>
            </w:r>
          </w:p>
        </w:tc>
      </w:tr>
      <w:tr w:rsidR="000474F9" w:rsidTr="00F70F55">
        <w:tc>
          <w:tcPr>
            <w:tcW w:w="720" w:type="dxa"/>
          </w:tcPr>
          <w:p w:rsidR="000474F9" w:rsidRDefault="000474F9">
            <w:pPr>
              <w:spacing w:before="60"/>
              <w:rPr>
                <w:rFonts w:ascii="Arial" w:hAnsi="Arial" w:cs="Arial"/>
                <w:sz w:val="16"/>
              </w:rPr>
            </w:pPr>
            <w:r>
              <w:rPr>
                <w:rFonts w:ascii="Arial" w:hAnsi="Arial" w:cs="Arial"/>
                <w:sz w:val="16"/>
              </w:rPr>
              <w:t>1.0</w:t>
            </w:r>
          </w:p>
        </w:tc>
        <w:tc>
          <w:tcPr>
            <w:tcW w:w="6030" w:type="dxa"/>
          </w:tcPr>
          <w:p w:rsidR="000474F9" w:rsidRDefault="000474F9" w:rsidP="00906EF8">
            <w:pPr>
              <w:spacing w:before="60"/>
              <w:rPr>
                <w:rFonts w:ascii="Arial" w:hAnsi="Arial" w:cs="Arial"/>
                <w:sz w:val="16"/>
              </w:rPr>
            </w:pPr>
            <w:r>
              <w:rPr>
                <w:rFonts w:ascii="Arial" w:hAnsi="Arial" w:cs="Arial"/>
                <w:sz w:val="16"/>
              </w:rPr>
              <w:t xml:space="preserve">Initial Version per </w:t>
            </w:r>
            <w:r w:rsidRPr="00906EF8">
              <w:rPr>
                <w:rFonts w:ascii="Arial" w:hAnsi="Arial" w:cs="Arial"/>
                <w:sz w:val="16"/>
              </w:rPr>
              <w:t xml:space="preserve">ES04C_HWTrqFunc_v003.mdl </w:t>
            </w:r>
            <w:r>
              <w:rPr>
                <w:rFonts w:ascii="Arial" w:hAnsi="Arial" w:cs="Arial"/>
                <w:sz w:val="16"/>
              </w:rPr>
              <w:t xml:space="preserve">and </w:t>
            </w:r>
            <w:r w:rsidRPr="00906EF8">
              <w:rPr>
                <w:rFonts w:ascii="Arial" w:hAnsi="Arial" w:cs="Arial"/>
                <w:sz w:val="16"/>
              </w:rPr>
              <w:t>ES_04C_HwTrqFunc_Calibrations_Constants.m</w:t>
            </w:r>
          </w:p>
        </w:tc>
        <w:tc>
          <w:tcPr>
            <w:tcW w:w="1080" w:type="dxa"/>
          </w:tcPr>
          <w:p w:rsidR="000474F9" w:rsidRDefault="000474F9" w:rsidP="009D577F">
            <w:pPr>
              <w:spacing w:before="60"/>
              <w:rPr>
                <w:rFonts w:ascii="Arial" w:hAnsi="Arial" w:cs="Arial"/>
                <w:sz w:val="16"/>
              </w:rPr>
            </w:pPr>
            <w:r>
              <w:rPr>
                <w:rFonts w:ascii="Arial" w:hAnsi="Arial" w:cs="Arial"/>
                <w:sz w:val="16"/>
              </w:rPr>
              <w:t>01-Jul-13</w:t>
            </w:r>
          </w:p>
        </w:tc>
        <w:tc>
          <w:tcPr>
            <w:tcW w:w="1105" w:type="dxa"/>
          </w:tcPr>
          <w:p w:rsidR="000474F9" w:rsidRDefault="000474F9">
            <w:pPr>
              <w:spacing w:before="60"/>
              <w:rPr>
                <w:rFonts w:ascii="Arial" w:hAnsi="Arial" w:cs="Arial"/>
                <w:sz w:val="16"/>
              </w:rPr>
            </w:pPr>
            <w:r>
              <w:rPr>
                <w:rFonts w:ascii="Arial" w:hAnsi="Arial" w:cs="Arial"/>
                <w:sz w:val="16"/>
              </w:rPr>
              <w:t>KMC</w:t>
            </w:r>
          </w:p>
        </w:tc>
      </w:tr>
      <w:tr w:rsidR="000474F9" w:rsidTr="00F70F55">
        <w:tc>
          <w:tcPr>
            <w:tcW w:w="720" w:type="dxa"/>
          </w:tcPr>
          <w:p w:rsidR="000474F9" w:rsidRDefault="000474F9">
            <w:pPr>
              <w:spacing w:before="60"/>
              <w:rPr>
                <w:rFonts w:ascii="Arial" w:hAnsi="Arial" w:cs="Arial"/>
                <w:sz w:val="16"/>
              </w:rPr>
            </w:pPr>
            <w:r>
              <w:rPr>
                <w:rFonts w:ascii="Arial" w:hAnsi="Arial" w:cs="Arial"/>
                <w:sz w:val="16"/>
              </w:rPr>
              <w:t>2.0</w:t>
            </w:r>
          </w:p>
        </w:tc>
        <w:tc>
          <w:tcPr>
            <w:tcW w:w="6030" w:type="dxa"/>
          </w:tcPr>
          <w:p w:rsidR="000474F9" w:rsidRDefault="000474F9" w:rsidP="00906EF8">
            <w:pPr>
              <w:spacing w:before="60"/>
              <w:rPr>
                <w:rFonts w:ascii="Arial" w:hAnsi="Arial" w:cs="Arial"/>
                <w:sz w:val="16"/>
              </w:rPr>
            </w:pPr>
            <w:bookmarkStart w:id="77" w:name="OLE_LINK3"/>
            <w:r>
              <w:rPr>
                <w:rFonts w:ascii="Arial" w:hAnsi="Arial" w:cs="Arial"/>
                <w:sz w:val="16"/>
              </w:rPr>
              <w:t>Correct name of HwTrq_HwNm_M_f32 in section 3.1.  Add RTE_E_OK and NVM_REQ_OK in section 4.2.1.2.</w:t>
            </w:r>
            <w:bookmarkEnd w:id="77"/>
          </w:p>
        </w:tc>
        <w:tc>
          <w:tcPr>
            <w:tcW w:w="1080" w:type="dxa"/>
          </w:tcPr>
          <w:p w:rsidR="000474F9" w:rsidRDefault="000474F9" w:rsidP="009D577F">
            <w:pPr>
              <w:spacing w:before="60"/>
              <w:rPr>
                <w:rFonts w:ascii="Arial" w:hAnsi="Arial" w:cs="Arial"/>
                <w:sz w:val="16"/>
              </w:rPr>
            </w:pPr>
            <w:r>
              <w:rPr>
                <w:rFonts w:ascii="Arial" w:hAnsi="Arial" w:cs="Arial"/>
                <w:sz w:val="16"/>
              </w:rPr>
              <w:t>15-Jul-13</w:t>
            </w:r>
          </w:p>
        </w:tc>
        <w:tc>
          <w:tcPr>
            <w:tcW w:w="1105" w:type="dxa"/>
          </w:tcPr>
          <w:p w:rsidR="000474F9" w:rsidRDefault="000474F9">
            <w:pPr>
              <w:spacing w:before="60"/>
              <w:rPr>
                <w:rFonts w:ascii="Arial" w:hAnsi="Arial" w:cs="Arial"/>
                <w:sz w:val="16"/>
              </w:rPr>
            </w:pPr>
            <w:r>
              <w:rPr>
                <w:rFonts w:ascii="Arial" w:hAnsi="Arial" w:cs="Arial"/>
                <w:sz w:val="16"/>
              </w:rPr>
              <w:t>KMC</w:t>
            </w:r>
          </w:p>
        </w:tc>
      </w:tr>
      <w:tr w:rsidR="00F70F55" w:rsidTr="00F70F55">
        <w:tc>
          <w:tcPr>
            <w:tcW w:w="720" w:type="dxa"/>
          </w:tcPr>
          <w:p w:rsidR="00F70F55" w:rsidRDefault="00F70F55">
            <w:pPr>
              <w:spacing w:before="60"/>
              <w:rPr>
                <w:rFonts w:ascii="Arial" w:hAnsi="Arial" w:cs="Arial"/>
                <w:sz w:val="16"/>
              </w:rPr>
            </w:pPr>
            <w:r>
              <w:rPr>
                <w:rFonts w:ascii="Arial" w:hAnsi="Arial" w:cs="Arial"/>
                <w:sz w:val="16"/>
              </w:rPr>
              <w:t>3.0</w:t>
            </w:r>
          </w:p>
        </w:tc>
        <w:tc>
          <w:tcPr>
            <w:tcW w:w="6030" w:type="dxa"/>
          </w:tcPr>
          <w:p w:rsidR="00F70F55" w:rsidRDefault="00F70F55" w:rsidP="008F6737">
            <w:pPr>
              <w:spacing w:before="60"/>
              <w:rPr>
                <w:rFonts w:ascii="Arial" w:hAnsi="Arial" w:cs="Arial"/>
                <w:sz w:val="16"/>
              </w:rPr>
            </w:pPr>
            <w:r>
              <w:rPr>
                <w:rFonts w:ascii="Arial" w:hAnsi="Arial" w:cs="Arial"/>
                <w:sz w:val="16"/>
              </w:rPr>
              <w:t>Correct reads from SCom functions to be direct rather than buffered.</w:t>
            </w:r>
          </w:p>
        </w:tc>
        <w:tc>
          <w:tcPr>
            <w:tcW w:w="1080" w:type="dxa"/>
          </w:tcPr>
          <w:p w:rsidR="00F70F55" w:rsidRDefault="00F70F55" w:rsidP="009D577F">
            <w:pPr>
              <w:spacing w:before="60"/>
              <w:rPr>
                <w:rFonts w:ascii="Arial" w:hAnsi="Arial" w:cs="Arial"/>
                <w:sz w:val="16"/>
              </w:rPr>
            </w:pPr>
            <w:r>
              <w:rPr>
                <w:rFonts w:ascii="Arial" w:hAnsi="Arial" w:cs="Arial"/>
                <w:sz w:val="16"/>
              </w:rPr>
              <w:t>31-Jul-13</w:t>
            </w:r>
          </w:p>
        </w:tc>
        <w:tc>
          <w:tcPr>
            <w:tcW w:w="1105" w:type="dxa"/>
          </w:tcPr>
          <w:p w:rsidR="00F70F55" w:rsidRDefault="00F70F55">
            <w:pPr>
              <w:spacing w:before="60"/>
              <w:rPr>
                <w:rFonts w:ascii="Arial" w:hAnsi="Arial" w:cs="Arial"/>
                <w:sz w:val="16"/>
              </w:rPr>
            </w:pPr>
            <w:r>
              <w:rPr>
                <w:rFonts w:ascii="Arial" w:hAnsi="Arial" w:cs="Arial"/>
                <w:sz w:val="16"/>
              </w:rPr>
              <w:t>KMC</w:t>
            </w:r>
          </w:p>
        </w:tc>
      </w:tr>
      <w:tr w:rsidR="007345CF" w:rsidTr="00F70F55">
        <w:tc>
          <w:tcPr>
            <w:tcW w:w="720" w:type="dxa"/>
          </w:tcPr>
          <w:p w:rsidR="007345CF" w:rsidRDefault="007345CF">
            <w:pPr>
              <w:spacing w:before="60"/>
              <w:rPr>
                <w:rFonts w:ascii="Arial" w:hAnsi="Arial" w:cs="Arial"/>
                <w:sz w:val="16"/>
              </w:rPr>
            </w:pPr>
            <w:r>
              <w:rPr>
                <w:rFonts w:ascii="Arial" w:hAnsi="Arial" w:cs="Arial"/>
                <w:sz w:val="16"/>
              </w:rPr>
              <w:t>4.0</w:t>
            </w:r>
          </w:p>
        </w:tc>
        <w:tc>
          <w:tcPr>
            <w:tcW w:w="6030" w:type="dxa"/>
          </w:tcPr>
          <w:p w:rsidR="007345CF" w:rsidRDefault="007345CF" w:rsidP="008F6737">
            <w:pPr>
              <w:spacing w:before="60"/>
              <w:rPr>
                <w:rFonts w:ascii="Arial" w:hAnsi="Arial" w:cs="Arial"/>
                <w:sz w:val="16"/>
              </w:rPr>
            </w:pPr>
            <w:r>
              <w:rPr>
                <w:rFonts w:ascii="Arial" w:hAnsi="Arial" w:cs="Arial"/>
                <w:sz w:val="16"/>
              </w:rPr>
              <w:t>Add Scom function to read TrimData</w:t>
            </w:r>
          </w:p>
        </w:tc>
        <w:tc>
          <w:tcPr>
            <w:tcW w:w="1080" w:type="dxa"/>
          </w:tcPr>
          <w:p w:rsidR="007345CF" w:rsidRDefault="007345CF" w:rsidP="009D577F">
            <w:pPr>
              <w:spacing w:before="60"/>
              <w:rPr>
                <w:rFonts w:ascii="Arial" w:hAnsi="Arial" w:cs="Arial"/>
                <w:sz w:val="16"/>
              </w:rPr>
            </w:pPr>
            <w:r>
              <w:rPr>
                <w:rFonts w:ascii="Arial" w:hAnsi="Arial" w:cs="Arial"/>
                <w:sz w:val="16"/>
              </w:rPr>
              <w:t>14-Jan-14</w:t>
            </w:r>
          </w:p>
        </w:tc>
        <w:tc>
          <w:tcPr>
            <w:tcW w:w="1105" w:type="dxa"/>
          </w:tcPr>
          <w:p w:rsidR="007345CF" w:rsidRDefault="007345CF">
            <w:pPr>
              <w:spacing w:before="60"/>
              <w:rPr>
                <w:rFonts w:ascii="Arial" w:hAnsi="Arial" w:cs="Arial"/>
                <w:sz w:val="16"/>
              </w:rPr>
            </w:pPr>
            <w:r>
              <w:rPr>
                <w:rFonts w:ascii="Arial" w:hAnsi="Arial" w:cs="Arial"/>
                <w:sz w:val="16"/>
              </w:rPr>
              <w:t>LK</w:t>
            </w:r>
          </w:p>
        </w:tc>
      </w:tr>
      <w:tr w:rsidR="004B3FF5" w:rsidTr="00F70F55">
        <w:tc>
          <w:tcPr>
            <w:tcW w:w="720" w:type="dxa"/>
          </w:tcPr>
          <w:p w:rsidR="004B3FF5" w:rsidRDefault="004B3FF5">
            <w:pPr>
              <w:spacing w:before="60"/>
              <w:rPr>
                <w:rFonts w:ascii="Arial" w:hAnsi="Arial" w:cs="Arial"/>
                <w:sz w:val="16"/>
              </w:rPr>
            </w:pPr>
            <w:r>
              <w:rPr>
                <w:rFonts w:ascii="Arial" w:hAnsi="Arial" w:cs="Arial"/>
                <w:sz w:val="16"/>
              </w:rPr>
              <w:t>5.0</w:t>
            </w:r>
          </w:p>
        </w:tc>
        <w:tc>
          <w:tcPr>
            <w:tcW w:w="6030" w:type="dxa"/>
          </w:tcPr>
          <w:p w:rsidR="004B3FF5" w:rsidRDefault="00941F6A" w:rsidP="00941F6A">
            <w:pPr>
              <w:spacing w:before="60"/>
              <w:rPr>
                <w:rFonts w:ascii="Arial" w:hAnsi="Arial" w:cs="Arial"/>
                <w:sz w:val="16"/>
              </w:rPr>
            </w:pPr>
            <w:r>
              <w:rPr>
                <w:rFonts w:ascii="Arial" w:hAnsi="Arial" w:cs="Arial"/>
                <w:sz w:val="16"/>
              </w:rPr>
              <w:t>Updated MDD to match with latest source file</w:t>
            </w:r>
          </w:p>
        </w:tc>
        <w:tc>
          <w:tcPr>
            <w:tcW w:w="1080" w:type="dxa"/>
          </w:tcPr>
          <w:p w:rsidR="004B3FF5" w:rsidRDefault="002C06C0" w:rsidP="009D577F">
            <w:pPr>
              <w:spacing w:before="60"/>
              <w:rPr>
                <w:rFonts w:ascii="Arial" w:hAnsi="Arial" w:cs="Arial"/>
                <w:sz w:val="16"/>
              </w:rPr>
            </w:pPr>
            <w:r>
              <w:rPr>
                <w:rFonts w:ascii="Arial" w:hAnsi="Arial" w:cs="Arial"/>
                <w:sz w:val="16"/>
              </w:rPr>
              <w:t>16</w:t>
            </w:r>
            <w:r w:rsidR="004B3FF5">
              <w:rPr>
                <w:rFonts w:ascii="Arial" w:hAnsi="Arial" w:cs="Arial"/>
                <w:sz w:val="16"/>
              </w:rPr>
              <w:t>-Jan-14</w:t>
            </w:r>
          </w:p>
        </w:tc>
        <w:tc>
          <w:tcPr>
            <w:tcW w:w="1105" w:type="dxa"/>
          </w:tcPr>
          <w:p w:rsidR="004B3FF5" w:rsidRDefault="004B3FF5">
            <w:pPr>
              <w:spacing w:before="60"/>
              <w:rPr>
                <w:rFonts w:ascii="Arial" w:hAnsi="Arial" w:cs="Arial"/>
                <w:sz w:val="16"/>
              </w:rPr>
            </w:pPr>
            <w:r>
              <w:rPr>
                <w:rFonts w:ascii="Arial" w:hAnsi="Arial" w:cs="Arial"/>
                <w:sz w:val="16"/>
              </w:rPr>
              <w:t>LK</w:t>
            </w:r>
          </w:p>
        </w:tc>
      </w:tr>
      <w:tr w:rsidR="003375FB" w:rsidTr="00F70F55">
        <w:tc>
          <w:tcPr>
            <w:tcW w:w="720" w:type="dxa"/>
          </w:tcPr>
          <w:p w:rsidR="003375FB" w:rsidRDefault="003375FB">
            <w:pPr>
              <w:spacing w:before="60"/>
              <w:rPr>
                <w:rFonts w:ascii="Arial" w:hAnsi="Arial" w:cs="Arial"/>
                <w:sz w:val="16"/>
              </w:rPr>
            </w:pPr>
            <w:r>
              <w:rPr>
                <w:rFonts w:ascii="Arial" w:hAnsi="Arial" w:cs="Arial"/>
                <w:sz w:val="16"/>
              </w:rPr>
              <w:t>6.0</w:t>
            </w:r>
          </w:p>
        </w:tc>
        <w:tc>
          <w:tcPr>
            <w:tcW w:w="6030" w:type="dxa"/>
          </w:tcPr>
          <w:p w:rsidR="003375FB" w:rsidRDefault="003375FB" w:rsidP="00941F6A">
            <w:pPr>
              <w:spacing w:before="60"/>
              <w:rPr>
                <w:rFonts w:ascii="Arial" w:hAnsi="Arial" w:cs="Arial"/>
                <w:sz w:val="16"/>
              </w:rPr>
            </w:pPr>
            <w:r>
              <w:rPr>
                <w:rFonts w:ascii="Arial" w:hAnsi="Arial" w:cs="Arial"/>
                <w:sz w:val="16"/>
              </w:rPr>
              <w:t>Updated per Design Review CR 11619</w:t>
            </w:r>
          </w:p>
        </w:tc>
        <w:tc>
          <w:tcPr>
            <w:tcW w:w="1080" w:type="dxa"/>
          </w:tcPr>
          <w:p w:rsidR="003375FB" w:rsidRDefault="003375FB" w:rsidP="009D577F">
            <w:pPr>
              <w:spacing w:before="60"/>
              <w:rPr>
                <w:rFonts w:ascii="Arial" w:hAnsi="Arial" w:cs="Arial"/>
                <w:sz w:val="16"/>
              </w:rPr>
            </w:pPr>
            <w:r>
              <w:rPr>
                <w:rFonts w:ascii="Arial" w:hAnsi="Arial" w:cs="Arial"/>
                <w:sz w:val="16"/>
              </w:rPr>
              <w:t>03-Mar-14</w:t>
            </w:r>
          </w:p>
        </w:tc>
        <w:tc>
          <w:tcPr>
            <w:tcW w:w="1105" w:type="dxa"/>
          </w:tcPr>
          <w:p w:rsidR="003375FB" w:rsidRDefault="003375FB">
            <w:pPr>
              <w:spacing w:before="60"/>
              <w:rPr>
                <w:rFonts w:ascii="Arial" w:hAnsi="Arial" w:cs="Arial"/>
                <w:sz w:val="16"/>
              </w:rPr>
            </w:pPr>
            <w:r>
              <w:rPr>
                <w:rFonts w:ascii="Arial" w:hAnsi="Arial" w:cs="Arial"/>
                <w:sz w:val="16"/>
              </w:rPr>
              <w:t>SB</w:t>
            </w:r>
          </w:p>
        </w:tc>
      </w:tr>
      <w:tr w:rsidR="008221D5" w:rsidTr="00F70F55">
        <w:tc>
          <w:tcPr>
            <w:tcW w:w="720" w:type="dxa"/>
          </w:tcPr>
          <w:p w:rsidR="008221D5" w:rsidRDefault="008221D5">
            <w:pPr>
              <w:spacing w:before="60"/>
              <w:rPr>
                <w:rFonts w:ascii="Arial" w:hAnsi="Arial" w:cs="Arial"/>
                <w:sz w:val="16"/>
              </w:rPr>
            </w:pPr>
            <w:r>
              <w:rPr>
                <w:rFonts w:ascii="Arial" w:hAnsi="Arial" w:cs="Arial"/>
                <w:sz w:val="16"/>
              </w:rPr>
              <w:t>7.0</w:t>
            </w:r>
          </w:p>
        </w:tc>
        <w:tc>
          <w:tcPr>
            <w:tcW w:w="6030" w:type="dxa"/>
          </w:tcPr>
          <w:p w:rsidR="008221D5" w:rsidRDefault="008221D5" w:rsidP="00941F6A">
            <w:pPr>
              <w:spacing w:before="60"/>
              <w:rPr>
                <w:rFonts w:ascii="Arial" w:hAnsi="Arial" w:cs="Arial"/>
                <w:sz w:val="16"/>
              </w:rPr>
            </w:pPr>
            <w:r>
              <w:rPr>
                <w:rFonts w:ascii="Arial" w:hAnsi="Arial" w:cs="Arial"/>
                <w:sz w:val="16"/>
              </w:rPr>
              <w:t>Updated per Design Review CR 11619</w:t>
            </w:r>
          </w:p>
        </w:tc>
        <w:tc>
          <w:tcPr>
            <w:tcW w:w="1080" w:type="dxa"/>
          </w:tcPr>
          <w:p w:rsidR="008221D5" w:rsidRDefault="008221D5" w:rsidP="009D577F">
            <w:pPr>
              <w:spacing w:before="60"/>
              <w:rPr>
                <w:rFonts w:ascii="Arial" w:hAnsi="Arial" w:cs="Arial"/>
                <w:sz w:val="16"/>
              </w:rPr>
            </w:pPr>
            <w:r>
              <w:rPr>
                <w:rFonts w:ascii="Arial" w:hAnsi="Arial" w:cs="Arial"/>
                <w:sz w:val="16"/>
              </w:rPr>
              <w:t>27-Mar-14</w:t>
            </w:r>
          </w:p>
        </w:tc>
        <w:tc>
          <w:tcPr>
            <w:tcW w:w="1105" w:type="dxa"/>
          </w:tcPr>
          <w:p w:rsidR="008221D5" w:rsidRDefault="008221D5">
            <w:pPr>
              <w:spacing w:before="60"/>
              <w:rPr>
                <w:rFonts w:ascii="Arial" w:hAnsi="Arial" w:cs="Arial"/>
                <w:sz w:val="16"/>
              </w:rPr>
            </w:pPr>
            <w:r>
              <w:rPr>
                <w:rFonts w:ascii="Arial" w:hAnsi="Arial" w:cs="Arial"/>
                <w:sz w:val="16"/>
              </w:rPr>
              <w:t>SB</w:t>
            </w:r>
          </w:p>
        </w:tc>
      </w:tr>
      <w:tr w:rsidR="007D6683" w:rsidTr="00F70F55">
        <w:tc>
          <w:tcPr>
            <w:tcW w:w="720" w:type="dxa"/>
          </w:tcPr>
          <w:p w:rsidR="007D6683" w:rsidRDefault="007D6683">
            <w:pPr>
              <w:spacing w:before="60"/>
              <w:rPr>
                <w:rFonts w:ascii="Arial" w:hAnsi="Arial" w:cs="Arial"/>
                <w:sz w:val="16"/>
              </w:rPr>
            </w:pPr>
            <w:r>
              <w:rPr>
                <w:rFonts w:ascii="Arial" w:hAnsi="Arial" w:cs="Arial"/>
                <w:sz w:val="16"/>
              </w:rPr>
              <w:t>8.0</w:t>
            </w:r>
          </w:p>
        </w:tc>
        <w:tc>
          <w:tcPr>
            <w:tcW w:w="6030" w:type="dxa"/>
          </w:tcPr>
          <w:p w:rsidR="007D6683" w:rsidRDefault="007D6683" w:rsidP="00941F6A">
            <w:pPr>
              <w:spacing w:before="60"/>
              <w:rPr>
                <w:rFonts w:ascii="Arial" w:hAnsi="Arial" w:cs="Arial"/>
                <w:sz w:val="16"/>
              </w:rPr>
            </w:pPr>
            <w:r w:rsidRPr="007D6683">
              <w:rPr>
                <w:rFonts w:ascii="Arial" w:hAnsi="Arial" w:cs="Arial"/>
                <w:sz w:val="16"/>
              </w:rPr>
              <w:t>Implemented ES04C Rev 006</w:t>
            </w:r>
          </w:p>
        </w:tc>
        <w:tc>
          <w:tcPr>
            <w:tcW w:w="1080" w:type="dxa"/>
          </w:tcPr>
          <w:p w:rsidR="007D6683" w:rsidRDefault="007D6683" w:rsidP="009D577F">
            <w:pPr>
              <w:spacing w:before="60"/>
              <w:rPr>
                <w:rFonts w:ascii="Arial" w:hAnsi="Arial" w:cs="Arial"/>
                <w:sz w:val="16"/>
              </w:rPr>
            </w:pPr>
            <w:r>
              <w:rPr>
                <w:rFonts w:ascii="Arial" w:hAnsi="Arial" w:cs="Arial"/>
                <w:sz w:val="16"/>
              </w:rPr>
              <w:t>09-Jun-14</w:t>
            </w:r>
          </w:p>
        </w:tc>
        <w:tc>
          <w:tcPr>
            <w:tcW w:w="1105" w:type="dxa"/>
          </w:tcPr>
          <w:p w:rsidR="007D6683" w:rsidRDefault="007D6683">
            <w:pPr>
              <w:spacing w:before="60"/>
              <w:rPr>
                <w:rFonts w:ascii="Arial" w:hAnsi="Arial" w:cs="Arial"/>
                <w:sz w:val="16"/>
              </w:rPr>
            </w:pPr>
            <w:r>
              <w:rPr>
                <w:rFonts w:ascii="Arial" w:hAnsi="Arial" w:cs="Arial"/>
                <w:sz w:val="16"/>
              </w:rPr>
              <w:t>SB</w:t>
            </w:r>
          </w:p>
        </w:tc>
      </w:tr>
      <w:tr w:rsidR="00CB10E4" w:rsidTr="00F70F55">
        <w:tc>
          <w:tcPr>
            <w:tcW w:w="720" w:type="dxa"/>
          </w:tcPr>
          <w:p w:rsidR="00CB10E4" w:rsidRDefault="00CB10E4">
            <w:pPr>
              <w:spacing w:before="60"/>
              <w:rPr>
                <w:rFonts w:ascii="Arial" w:hAnsi="Arial" w:cs="Arial"/>
                <w:sz w:val="16"/>
              </w:rPr>
            </w:pPr>
            <w:r>
              <w:rPr>
                <w:rFonts w:ascii="Arial" w:hAnsi="Arial" w:cs="Arial"/>
                <w:sz w:val="16"/>
              </w:rPr>
              <w:t>9.0</w:t>
            </w:r>
          </w:p>
        </w:tc>
        <w:tc>
          <w:tcPr>
            <w:tcW w:w="6030" w:type="dxa"/>
          </w:tcPr>
          <w:p w:rsidR="00CB10E4" w:rsidRPr="007D6683" w:rsidRDefault="00CB10E4" w:rsidP="00941F6A">
            <w:pPr>
              <w:spacing w:before="60"/>
              <w:rPr>
                <w:rFonts w:ascii="Arial" w:hAnsi="Arial" w:cs="Arial"/>
                <w:sz w:val="16"/>
              </w:rPr>
            </w:pPr>
            <w:r>
              <w:rPr>
                <w:rFonts w:ascii="Arial" w:hAnsi="Arial" w:cs="Arial"/>
                <w:sz w:val="16"/>
              </w:rPr>
              <w:t>Implemented ESC04C Rev 007</w:t>
            </w:r>
            <w:r w:rsidR="00585635">
              <w:rPr>
                <w:rFonts w:ascii="Arial" w:hAnsi="Arial" w:cs="Arial"/>
                <w:sz w:val="16"/>
              </w:rPr>
              <w:t xml:space="preserve"> and added the function DigHwScomm_WriteData</w:t>
            </w:r>
          </w:p>
        </w:tc>
        <w:tc>
          <w:tcPr>
            <w:tcW w:w="1080" w:type="dxa"/>
          </w:tcPr>
          <w:p w:rsidR="00CB10E4" w:rsidRDefault="00CB10E4" w:rsidP="009D577F">
            <w:pPr>
              <w:spacing w:before="60"/>
              <w:rPr>
                <w:rFonts w:ascii="Arial" w:hAnsi="Arial" w:cs="Arial"/>
                <w:sz w:val="16"/>
              </w:rPr>
            </w:pPr>
            <w:r>
              <w:rPr>
                <w:rFonts w:ascii="Arial" w:hAnsi="Arial" w:cs="Arial"/>
                <w:sz w:val="16"/>
              </w:rPr>
              <w:t>30-July-14</w:t>
            </w:r>
          </w:p>
        </w:tc>
        <w:tc>
          <w:tcPr>
            <w:tcW w:w="1105" w:type="dxa"/>
          </w:tcPr>
          <w:p w:rsidR="00CB10E4" w:rsidRDefault="00CB10E4">
            <w:pPr>
              <w:spacing w:before="60"/>
              <w:rPr>
                <w:rFonts w:ascii="Arial" w:hAnsi="Arial" w:cs="Arial"/>
                <w:sz w:val="16"/>
              </w:rPr>
            </w:pPr>
            <w:r>
              <w:rPr>
                <w:rFonts w:ascii="Arial" w:hAnsi="Arial" w:cs="Arial"/>
                <w:sz w:val="16"/>
              </w:rPr>
              <w:t>VS</w:t>
            </w:r>
          </w:p>
        </w:tc>
      </w:tr>
      <w:tr w:rsidR="00C34B94" w:rsidTr="00F70F55">
        <w:trPr>
          <w:ins w:id="78" w:author="Balani, Spandana" w:date="2014-08-04T13:37:00Z"/>
        </w:trPr>
        <w:tc>
          <w:tcPr>
            <w:tcW w:w="720" w:type="dxa"/>
          </w:tcPr>
          <w:p w:rsidR="00C34B94" w:rsidRDefault="00CD767D">
            <w:pPr>
              <w:spacing w:before="60"/>
              <w:rPr>
                <w:ins w:id="79" w:author="Balani, Spandana" w:date="2014-08-04T13:37:00Z"/>
                <w:rFonts w:ascii="Arial" w:hAnsi="Arial" w:cs="Arial"/>
                <w:sz w:val="16"/>
              </w:rPr>
            </w:pPr>
            <w:ins w:id="80" w:author="Balani, Spandana" w:date="2014-08-04T16:29:00Z">
              <w:r>
                <w:rPr>
                  <w:rFonts w:ascii="Arial" w:hAnsi="Arial" w:cs="Arial"/>
                  <w:sz w:val="16"/>
                </w:rPr>
                <w:t>10.0</w:t>
              </w:r>
            </w:ins>
          </w:p>
        </w:tc>
        <w:tc>
          <w:tcPr>
            <w:tcW w:w="6030" w:type="dxa"/>
          </w:tcPr>
          <w:p w:rsidR="00C34B94" w:rsidRDefault="00A24676" w:rsidP="008B0E1B">
            <w:pPr>
              <w:spacing w:before="60"/>
              <w:rPr>
                <w:ins w:id="81" w:author="Balani, Spandana" w:date="2014-08-04T13:37:00Z"/>
                <w:rFonts w:ascii="Arial" w:hAnsi="Arial" w:cs="Arial"/>
                <w:sz w:val="16"/>
              </w:rPr>
            </w:pPr>
            <w:ins w:id="82" w:author="Balani, Spandana" w:date="2014-08-04T18:10:00Z">
              <w:r>
                <w:rPr>
                  <w:rFonts w:ascii="Arial" w:hAnsi="Arial" w:cs="Arial"/>
                  <w:sz w:val="16"/>
                </w:rPr>
                <w:t>Updated</w:t>
              </w:r>
            </w:ins>
            <w:ins w:id="83" w:author="Balani, Spandana" w:date="2014-08-04T13:39:00Z">
              <w:r w:rsidR="008B0E1B">
                <w:rPr>
                  <w:rFonts w:ascii="Arial" w:hAnsi="Arial" w:cs="Arial"/>
                  <w:sz w:val="16"/>
                </w:rPr>
                <w:t xml:space="preserve"> </w:t>
              </w:r>
            </w:ins>
            <w:ins w:id="84" w:author="Balani, Spandana" w:date="2014-08-04T13:40:00Z">
              <w:r w:rsidR="008B0E1B">
                <w:rPr>
                  <w:rFonts w:ascii="Arial" w:hAnsi="Arial" w:cs="Arial"/>
                  <w:sz w:val="16"/>
                </w:rPr>
                <w:t>to match source code</w:t>
              </w:r>
            </w:ins>
            <w:ins w:id="85" w:author="Balani, Spandana" w:date="2014-08-04T13:41:00Z">
              <w:r w:rsidR="006E5929">
                <w:rPr>
                  <w:rFonts w:ascii="Arial" w:hAnsi="Arial" w:cs="Arial"/>
                  <w:sz w:val="16"/>
                </w:rPr>
                <w:t xml:space="preserve"> 1224</w:t>
              </w:r>
            </w:ins>
            <w:ins w:id="86" w:author="Balani, Spandana" w:date="2014-08-04T18:10:00Z">
              <w:r w:rsidR="006E5929">
                <w:rPr>
                  <w:rFonts w:ascii="Arial" w:hAnsi="Arial" w:cs="Arial"/>
                  <w:sz w:val="16"/>
                </w:rPr>
                <w:t>2</w:t>
              </w:r>
            </w:ins>
          </w:p>
        </w:tc>
        <w:tc>
          <w:tcPr>
            <w:tcW w:w="1080" w:type="dxa"/>
          </w:tcPr>
          <w:p w:rsidR="00C34B94" w:rsidRDefault="008B0E1B" w:rsidP="009D577F">
            <w:pPr>
              <w:spacing w:before="60"/>
              <w:rPr>
                <w:ins w:id="87" w:author="Balani, Spandana" w:date="2014-08-04T13:37:00Z"/>
                <w:rFonts w:ascii="Arial" w:hAnsi="Arial" w:cs="Arial"/>
                <w:sz w:val="16"/>
              </w:rPr>
            </w:pPr>
            <w:ins w:id="88" w:author="Balani, Spandana" w:date="2014-08-04T13:40:00Z">
              <w:r>
                <w:rPr>
                  <w:rFonts w:ascii="Arial" w:hAnsi="Arial" w:cs="Arial"/>
                  <w:sz w:val="16"/>
                </w:rPr>
                <w:t>04-Aug-14</w:t>
              </w:r>
            </w:ins>
          </w:p>
        </w:tc>
        <w:tc>
          <w:tcPr>
            <w:tcW w:w="1105" w:type="dxa"/>
          </w:tcPr>
          <w:p w:rsidR="00C34B94" w:rsidRDefault="008B0E1B">
            <w:pPr>
              <w:spacing w:before="60"/>
              <w:rPr>
                <w:ins w:id="89" w:author="Balani, Spandana" w:date="2014-08-04T13:37:00Z"/>
                <w:rFonts w:ascii="Arial" w:hAnsi="Arial" w:cs="Arial"/>
                <w:sz w:val="16"/>
              </w:rPr>
            </w:pPr>
            <w:ins w:id="90" w:author="Balani, Spandana" w:date="2014-08-04T13:40:00Z">
              <w:r>
                <w:rPr>
                  <w:rFonts w:ascii="Arial" w:hAnsi="Arial" w:cs="Arial"/>
                  <w:sz w:val="16"/>
                </w:rPr>
                <w:t>SB</w:t>
              </w:r>
            </w:ins>
          </w:p>
        </w:tc>
      </w:tr>
    </w:tbl>
    <w:p w:rsidR="00107819" w:rsidRDefault="00107819"/>
    <w:sectPr w:rsidR="00107819" w:rsidSect="00937013">
      <w:headerReference w:type="default" r:id="rId34"/>
      <w:footerReference w:type="default" r:id="rId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E81" w:rsidRDefault="003B1E81">
      <w:r>
        <w:separator/>
      </w:r>
    </w:p>
  </w:endnote>
  <w:endnote w:type="continuationSeparator" w:id="0">
    <w:p w:rsidR="003B1E81" w:rsidRDefault="003B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B94" w:rsidRDefault="00C34B94">
    <w:pPr>
      <w:pStyle w:val="Footer"/>
    </w:pPr>
    <w:r>
      <w:rPr>
        <w:snapToGrid w:val="0"/>
      </w:rPr>
      <w:tab/>
    </w:r>
    <w:r w:rsidR="003B1E81">
      <w:fldChar w:fldCharType="begin"/>
    </w:r>
    <w:r w:rsidR="003B1E81">
      <w:instrText xml:space="preserve"> DOCPROPERTY "Company"  \* MERGEFORMAT </w:instrText>
    </w:r>
    <w:r w:rsidR="003B1E81">
      <w:fldChar w:fldCharType="separate"/>
    </w:r>
    <w:r w:rsidRPr="00110D15">
      <w:rPr>
        <w:rFonts w:ascii="Times" w:hAnsi="Times"/>
        <w:caps/>
        <w:snapToGrid w:val="0"/>
      </w:rPr>
      <w:t>Nexteer</w:t>
    </w:r>
    <w:r w:rsidR="003B1E81">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E81" w:rsidRDefault="003B1E81">
      <w:r>
        <w:separator/>
      </w:r>
    </w:p>
  </w:footnote>
  <w:footnote w:type="continuationSeparator" w:id="0">
    <w:p w:rsidR="003B1E81" w:rsidRDefault="003B1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B94" w:rsidRDefault="00C34B94">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C34B94">
      <w:trPr>
        <w:cantSplit/>
      </w:trPr>
      <w:tc>
        <w:tcPr>
          <w:tcW w:w="990" w:type="dxa"/>
        </w:tcPr>
        <w:p w:rsidR="00C34B94" w:rsidRDefault="00C34B94">
          <w:pPr>
            <w:pStyle w:val="Header"/>
          </w:pPr>
          <w:r>
            <w:t>Title:</w:t>
          </w:r>
        </w:p>
      </w:tc>
      <w:tc>
        <w:tcPr>
          <w:tcW w:w="5400" w:type="dxa"/>
          <w:gridSpan w:val="3"/>
          <w:vMerge w:val="restart"/>
        </w:tcPr>
        <w:p w:rsidR="00C34B94" w:rsidRPr="00B33C09" w:rsidRDefault="00C34B94">
          <w:pPr>
            <w:pStyle w:val="Header"/>
            <w:rPr>
              <w:lang w:val="es-ES"/>
            </w:rPr>
          </w:pPr>
          <w:proofErr w:type="spellStart"/>
          <w:r>
            <w:t>DigHwTrqSENT_MDD</w:t>
          </w:r>
          <w:proofErr w:type="spellEnd"/>
        </w:p>
        <w:p w:rsidR="00C34B94" w:rsidRPr="00B33C09" w:rsidRDefault="003B1E81" w:rsidP="001A574F">
          <w:pPr>
            <w:pStyle w:val="Header"/>
            <w:tabs>
              <w:tab w:val="clear" w:pos="4320"/>
              <w:tab w:val="clear" w:pos="8640"/>
              <w:tab w:val="center" w:pos="2592"/>
            </w:tabs>
            <w:rPr>
              <w:lang w:val="es-ES"/>
            </w:rPr>
          </w:pPr>
          <w:r>
            <w:fldChar w:fldCharType="begin"/>
          </w:r>
          <w:r>
            <w:instrText xml:space="preserve"> DOCPROPERTY "Product Line"  \* MERGEFORMAT </w:instrText>
          </w:r>
          <w:r>
            <w:fldChar w:fldCharType="separate"/>
          </w:r>
          <w:r w:rsidR="00C34B94">
            <w:rPr>
              <w:lang w:val="es-ES"/>
            </w:rPr>
            <w:t>Gen II+ EPS EA3</w:t>
          </w:r>
          <w:r>
            <w:rPr>
              <w:lang w:val="es-ES"/>
            </w:rPr>
            <w:fldChar w:fldCharType="end"/>
          </w:r>
          <w:r w:rsidR="00C34B94" w:rsidRPr="00B33C09">
            <w:rPr>
              <w:lang w:val="es-ES"/>
            </w:rPr>
            <w:tab/>
          </w:r>
        </w:p>
      </w:tc>
      <w:tc>
        <w:tcPr>
          <w:tcW w:w="1170" w:type="dxa"/>
        </w:tcPr>
        <w:p w:rsidR="00C34B94" w:rsidRDefault="00C34B94">
          <w:pPr>
            <w:pStyle w:val="Header"/>
          </w:pPr>
          <w:r>
            <w:t>Revision:</w:t>
          </w:r>
        </w:p>
      </w:tc>
      <w:tc>
        <w:tcPr>
          <w:tcW w:w="1350" w:type="dxa"/>
        </w:tcPr>
        <w:p w:rsidR="00C34B94" w:rsidRDefault="00C34B94" w:rsidP="00CD767D">
          <w:pPr>
            <w:pStyle w:val="Header"/>
          </w:pPr>
          <w:del w:id="91" w:author="Balani, Spandana" w:date="2014-08-04T13:30:00Z">
            <w:r w:rsidDel="00C34B94">
              <w:delText>9</w:delText>
            </w:r>
          </w:del>
          <w:ins w:id="92" w:author="Balani, Spandana" w:date="2014-08-04T13:30:00Z">
            <w:r>
              <w:t>1</w:t>
            </w:r>
          </w:ins>
          <w:ins w:id="93" w:author="Balani, Spandana" w:date="2014-08-04T16:29:00Z">
            <w:r w:rsidR="00CD767D">
              <w:t>0</w:t>
            </w:r>
          </w:ins>
        </w:p>
      </w:tc>
    </w:tr>
    <w:tr w:rsidR="00C34B94">
      <w:trPr>
        <w:cantSplit/>
      </w:trPr>
      <w:tc>
        <w:tcPr>
          <w:tcW w:w="990" w:type="dxa"/>
        </w:tcPr>
        <w:p w:rsidR="00C34B94" w:rsidRDefault="00C34B94">
          <w:pPr>
            <w:pStyle w:val="Header"/>
          </w:pPr>
          <w:r>
            <w:t xml:space="preserve">Product:     </w:t>
          </w:r>
        </w:p>
      </w:tc>
      <w:tc>
        <w:tcPr>
          <w:tcW w:w="5400" w:type="dxa"/>
          <w:gridSpan w:val="3"/>
          <w:vMerge/>
        </w:tcPr>
        <w:p w:rsidR="00C34B94" w:rsidRDefault="00C34B94">
          <w:pPr>
            <w:pStyle w:val="Header"/>
            <w:jc w:val="center"/>
          </w:pPr>
        </w:p>
      </w:tc>
      <w:tc>
        <w:tcPr>
          <w:tcW w:w="1170" w:type="dxa"/>
        </w:tcPr>
        <w:p w:rsidR="00C34B94" w:rsidRDefault="00C34B94">
          <w:pPr>
            <w:pStyle w:val="Header"/>
          </w:pPr>
          <w:r>
            <w:t>Rev. Date:</w:t>
          </w:r>
        </w:p>
      </w:tc>
      <w:tc>
        <w:tcPr>
          <w:tcW w:w="1350" w:type="dxa"/>
        </w:tcPr>
        <w:p w:rsidR="00C34B94" w:rsidRDefault="00C34B94" w:rsidP="00F768E2">
          <w:pPr>
            <w:pStyle w:val="Header"/>
          </w:pPr>
          <w:del w:id="94" w:author="Balani, Spandana" w:date="2014-08-04T13:31:00Z">
            <w:r w:rsidDel="00C34B94">
              <w:delText>30-July</w:delText>
            </w:r>
          </w:del>
          <w:ins w:id="95" w:author="Balani, Spandana" w:date="2014-08-04T13:31:00Z">
            <w:r>
              <w:t>04-Aug</w:t>
            </w:r>
          </w:ins>
          <w:r>
            <w:t>-14</w:t>
          </w:r>
        </w:p>
        <w:p w:rsidR="00C34B94" w:rsidRDefault="00C34B94" w:rsidP="00F768E2">
          <w:pPr>
            <w:pStyle w:val="Header"/>
          </w:pPr>
          <w:r>
            <w:t xml:space="preserve"> </w:t>
          </w:r>
        </w:p>
      </w:tc>
    </w:tr>
    <w:tr w:rsidR="00C34B94">
      <w:trPr>
        <w:cantSplit/>
      </w:trPr>
      <w:tc>
        <w:tcPr>
          <w:tcW w:w="990" w:type="dxa"/>
        </w:tcPr>
        <w:p w:rsidR="00C34B94" w:rsidRDefault="00C34B94">
          <w:pPr>
            <w:pStyle w:val="Header"/>
          </w:pPr>
          <w:r>
            <w:t>Group:</w:t>
          </w:r>
        </w:p>
      </w:tc>
      <w:tc>
        <w:tcPr>
          <w:tcW w:w="1530" w:type="dxa"/>
        </w:tcPr>
        <w:p w:rsidR="00C34B94" w:rsidRDefault="00C34B94">
          <w:pPr>
            <w:pStyle w:val="Header"/>
          </w:pPr>
          <w:r>
            <w:t>ESG</w:t>
          </w:r>
        </w:p>
      </w:tc>
      <w:tc>
        <w:tcPr>
          <w:tcW w:w="1260" w:type="dxa"/>
        </w:tcPr>
        <w:p w:rsidR="00C34B94" w:rsidRDefault="00C34B94">
          <w:pPr>
            <w:pStyle w:val="Header"/>
          </w:pPr>
          <w:r>
            <w:t>Originator:</w:t>
          </w:r>
        </w:p>
      </w:tc>
      <w:tc>
        <w:tcPr>
          <w:tcW w:w="2610" w:type="dxa"/>
        </w:tcPr>
        <w:p w:rsidR="00C34B94" w:rsidRDefault="00C34B94" w:rsidP="007B574A">
          <w:pPr>
            <w:pStyle w:val="Header"/>
          </w:pPr>
          <w:del w:id="96" w:author="Balani, Spandana" w:date="2014-08-04T13:40:00Z">
            <w:r w:rsidDel="008B0E1B">
              <w:delText>Vishnu Shankar</w:delText>
            </w:r>
          </w:del>
          <w:proofErr w:type="spellStart"/>
          <w:ins w:id="97" w:author="Balani, Spandana" w:date="2014-08-04T13:40:00Z">
            <w:r w:rsidR="008B0E1B">
              <w:t>Spandana</w:t>
            </w:r>
            <w:proofErr w:type="spellEnd"/>
            <w:r w:rsidR="008B0E1B">
              <w:t xml:space="preserve"> </w:t>
            </w:r>
            <w:proofErr w:type="spellStart"/>
            <w:r w:rsidR="008B0E1B">
              <w:t>Balani</w:t>
            </w:r>
          </w:ins>
          <w:proofErr w:type="spellEnd"/>
          <w:r>
            <w:t xml:space="preserve">  </w:t>
          </w:r>
        </w:p>
      </w:tc>
      <w:tc>
        <w:tcPr>
          <w:tcW w:w="1170" w:type="dxa"/>
        </w:tcPr>
        <w:p w:rsidR="00C34B94" w:rsidRDefault="00C34B94">
          <w:pPr>
            <w:pStyle w:val="Header"/>
          </w:pPr>
          <w:r>
            <w:t>Page:</w:t>
          </w:r>
        </w:p>
      </w:tc>
      <w:tc>
        <w:tcPr>
          <w:tcW w:w="1350" w:type="dxa"/>
        </w:tcPr>
        <w:p w:rsidR="00C34B94" w:rsidRDefault="00C34B94">
          <w:pPr>
            <w:pStyle w:val="Header"/>
          </w:pPr>
          <w:r>
            <w:rPr>
              <w:rStyle w:val="PageNumber"/>
            </w:rPr>
            <w:fldChar w:fldCharType="begin"/>
          </w:r>
          <w:r>
            <w:rPr>
              <w:rStyle w:val="PageNumber"/>
            </w:rPr>
            <w:instrText xml:space="preserve"> PAGE </w:instrText>
          </w:r>
          <w:r>
            <w:rPr>
              <w:rStyle w:val="PageNumber"/>
            </w:rPr>
            <w:fldChar w:fldCharType="separate"/>
          </w:r>
          <w:r w:rsidR="00DE71AC">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E71AC">
            <w:rPr>
              <w:rStyle w:val="PageNumber"/>
              <w:noProof/>
            </w:rPr>
            <w:t>28</w:t>
          </w:r>
          <w:r>
            <w:rPr>
              <w:rStyle w:val="PageNumber"/>
            </w:rPr>
            <w:fldChar w:fldCharType="end"/>
          </w:r>
        </w:p>
      </w:tc>
    </w:tr>
  </w:tbl>
  <w:p w:rsidR="00C34B94" w:rsidRDefault="00C34B94" w:rsidP="007A015F">
    <w:pPr>
      <w:pStyle w:val="Header"/>
      <w:pBdr>
        <w:top w:val="single" w:sz="4" w:space="1" w:color="auto"/>
      </w:pBdr>
      <w:tabs>
        <w:tab w:val="clear" w:pos="4320"/>
        <w:tab w:val="clear" w:pos="8640"/>
        <w:tab w:val="left" w:pos="1875"/>
      </w:tabs>
      <w:rPr>
        <w:sz w:val="16"/>
      </w:rPr>
    </w:pPr>
    <w:r>
      <w:rPr>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6FE62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900443E"/>
    <w:multiLevelType w:val="hybridMultilevel"/>
    <w:tmpl w:val="8564B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8"/>
  </w:num>
  <w:num w:numId="10">
    <w:abstractNumId w:val="7"/>
  </w:num>
  <w:num w:numId="11">
    <w:abstractNumId w:val="6"/>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744"/>
    <w:rsid w:val="00007A1D"/>
    <w:rsid w:val="000130B5"/>
    <w:rsid w:val="00015CA0"/>
    <w:rsid w:val="000239D2"/>
    <w:rsid w:val="00035AC7"/>
    <w:rsid w:val="0003736E"/>
    <w:rsid w:val="00040588"/>
    <w:rsid w:val="000474F9"/>
    <w:rsid w:val="000650FE"/>
    <w:rsid w:val="0007190D"/>
    <w:rsid w:val="000739C4"/>
    <w:rsid w:val="0008457F"/>
    <w:rsid w:val="00090926"/>
    <w:rsid w:val="000914BA"/>
    <w:rsid w:val="000A0B6E"/>
    <w:rsid w:val="000A0F16"/>
    <w:rsid w:val="000A2F09"/>
    <w:rsid w:val="000A4781"/>
    <w:rsid w:val="000B2C65"/>
    <w:rsid w:val="000B63DD"/>
    <w:rsid w:val="000B7C63"/>
    <w:rsid w:val="000D0254"/>
    <w:rsid w:val="000D1E1D"/>
    <w:rsid w:val="000D36D5"/>
    <w:rsid w:val="000D4E1B"/>
    <w:rsid w:val="000D6D7D"/>
    <w:rsid w:val="000E7EDB"/>
    <w:rsid w:val="001054BE"/>
    <w:rsid w:val="00107819"/>
    <w:rsid w:val="00110D15"/>
    <w:rsid w:val="00111AED"/>
    <w:rsid w:val="00114679"/>
    <w:rsid w:val="00116FA3"/>
    <w:rsid w:val="001203A3"/>
    <w:rsid w:val="00120E4C"/>
    <w:rsid w:val="00121618"/>
    <w:rsid w:val="00121833"/>
    <w:rsid w:val="0012636E"/>
    <w:rsid w:val="00130531"/>
    <w:rsid w:val="00145258"/>
    <w:rsid w:val="00153134"/>
    <w:rsid w:val="001539C6"/>
    <w:rsid w:val="00153D47"/>
    <w:rsid w:val="00166772"/>
    <w:rsid w:val="001678F4"/>
    <w:rsid w:val="001752D6"/>
    <w:rsid w:val="001761B8"/>
    <w:rsid w:val="00181CC3"/>
    <w:rsid w:val="001A2B77"/>
    <w:rsid w:val="001A574F"/>
    <w:rsid w:val="001A70CA"/>
    <w:rsid w:val="001B2E03"/>
    <w:rsid w:val="001B48D7"/>
    <w:rsid w:val="001B60DF"/>
    <w:rsid w:val="001D113A"/>
    <w:rsid w:val="001D1EFD"/>
    <w:rsid w:val="001D6DE4"/>
    <w:rsid w:val="001E27F9"/>
    <w:rsid w:val="001E2967"/>
    <w:rsid w:val="001E2CA6"/>
    <w:rsid w:val="001E594F"/>
    <w:rsid w:val="001F075B"/>
    <w:rsid w:val="001F0847"/>
    <w:rsid w:val="001F09B2"/>
    <w:rsid w:val="001F5712"/>
    <w:rsid w:val="001F7808"/>
    <w:rsid w:val="00200B5B"/>
    <w:rsid w:val="002043A4"/>
    <w:rsid w:val="00205A49"/>
    <w:rsid w:val="0020722A"/>
    <w:rsid w:val="0021456F"/>
    <w:rsid w:val="00227B96"/>
    <w:rsid w:val="0024195D"/>
    <w:rsid w:val="00243947"/>
    <w:rsid w:val="002440E8"/>
    <w:rsid w:val="00247AFB"/>
    <w:rsid w:val="00251AC0"/>
    <w:rsid w:val="002523D6"/>
    <w:rsid w:val="002566DA"/>
    <w:rsid w:val="002654BF"/>
    <w:rsid w:val="00266590"/>
    <w:rsid w:val="002720AE"/>
    <w:rsid w:val="00273CBB"/>
    <w:rsid w:val="0029142F"/>
    <w:rsid w:val="00291430"/>
    <w:rsid w:val="00296E2B"/>
    <w:rsid w:val="002A065F"/>
    <w:rsid w:val="002A6624"/>
    <w:rsid w:val="002B0D57"/>
    <w:rsid w:val="002C03D8"/>
    <w:rsid w:val="002C06C0"/>
    <w:rsid w:val="002C2B7B"/>
    <w:rsid w:val="002C54DC"/>
    <w:rsid w:val="002C5FD6"/>
    <w:rsid w:val="002D4B07"/>
    <w:rsid w:val="002D4E54"/>
    <w:rsid w:val="002E228E"/>
    <w:rsid w:val="002E263C"/>
    <w:rsid w:val="002E3004"/>
    <w:rsid w:val="002E58BB"/>
    <w:rsid w:val="002E67EC"/>
    <w:rsid w:val="002F1BCC"/>
    <w:rsid w:val="002F3146"/>
    <w:rsid w:val="002F35FA"/>
    <w:rsid w:val="002F3852"/>
    <w:rsid w:val="002F3C8E"/>
    <w:rsid w:val="0031026B"/>
    <w:rsid w:val="003108BA"/>
    <w:rsid w:val="00314F3B"/>
    <w:rsid w:val="00315335"/>
    <w:rsid w:val="00332352"/>
    <w:rsid w:val="003367A5"/>
    <w:rsid w:val="003375FB"/>
    <w:rsid w:val="00353263"/>
    <w:rsid w:val="00353CBE"/>
    <w:rsid w:val="00363B0F"/>
    <w:rsid w:val="0037693A"/>
    <w:rsid w:val="00376BEF"/>
    <w:rsid w:val="00385289"/>
    <w:rsid w:val="00395D94"/>
    <w:rsid w:val="003A1345"/>
    <w:rsid w:val="003A2E76"/>
    <w:rsid w:val="003A3EC9"/>
    <w:rsid w:val="003A54E2"/>
    <w:rsid w:val="003B1E81"/>
    <w:rsid w:val="003B2430"/>
    <w:rsid w:val="003B6FF1"/>
    <w:rsid w:val="003C260C"/>
    <w:rsid w:val="003C4D3F"/>
    <w:rsid w:val="003C59CA"/>
    <w:rsid w:val="003D1D55"/>
    <w:rsid w:val="003D4659"/>
    <w:rsid w:val="003D7A31"/>
    <w:rsid w:val="003E1F93"/>
    <w:rsid w:val="003E38D9"/>
    <w:rsid w:val="003E39F1"/>
    <w:rsid w:val="003E4575"/>
    <w:rsid w:val="003E4E9D"/>
    <w:rsid w:val="003F5099"/>
    <w:rsid w:val="003F713F"/>
    <w:rsid w:val="004003C0"/>
    <w:rsid w:val="004043FA"/>
    <w:rsid w:val="00406260"/>
    <w:rsid w:val="0041306A"/>
    <w:rsid w:val="00414350"/>
    <w:rsid w:val="00422503"/>
    <w:rsid w:val="0043145E"/>
    <w:rsid w:val="00432088"/>
    <w:rsid w:val="0044315D"/>
    <w:rsid w:val="004529C3"/>
    <w:rsid w:val="0045553C"/>
    <w:rsid w:val="004601D3"/>
    <w:rsid w:val="0046045F"/>
    <w:rsid w:val="0046131C"/>
    <w:rsid w:val="004649C8"/>
    <w:rsid w:val="00473416"/>
    <w:rsid w:val="00476F9D"/>
    <w:rsid w:val="00480743"/>
    <w:rsid w:val="00482C3E"/>
    <w:rsid w:val="00482D63"/>
    <w:rsid w:val="004975CD"/>
    <w:rsid w:val="004A4744"/>
    <w:rsid w:val="004A781C"/>
    <w:rsid w:val="004B3FF5"/>
    <w:rsid w:val="004C3451"/>
    <w:rsid w:val="004C5AA7"/>
    <w:rsid w:val="004D5A45"/>
    <w:rsid w:val="004D7AF8"/>
    <w:rsid w:val="004E01BF"/>
    <w:rsid w:val="004F31E0"/>
    <w:rsid w:val="004F7BA1"/>
    <w:rsid w:val="00501398"/>
    <w:rsid w:val="00506676"/>
    <w:rsid w:val="00515378"/>
    <w:rsid w:val="00521510"/>
    <w:rsid w:val="00524525"/>
    <w:rsid w:val="0053083F"/>
    <w:rsid w:val="00532FE0"/>
    <w:rsid w:val="00535FAE"/>
    <w:rsid w:val="005378FE"/>
    <w:rsid w:val="005405D5"/>
    <w:rsid w:val="00541BDA"/>
    <w:rsid w:val="00545030"/>
    <w:rsid w:val="00555520"/>
    <w:rsid w:val="00556D24"/>
    <w:rsid w:val="00560298"/>
    <w:rsid w:val="005616BF"/>
    <w:rsid w:val="0056301F"/>
    <w:rsid w:val="00567CBA"/>
    <w:rsid w:val="00575824"/>
    <w:rsid w:val="0058128B"/>
    <w:rsid w:val="00585635"/>
    <w:rsid w:val="005925E6"/>
    <w:rsid w:val="00595617"/>
    <w:rsid w:val="00595CC9"/>
    <w:rsid w:val="005A04BE"/>
    <w:rsid w:val="005A7906"/>
    <w:rsid w:val="005B03BE"/>
    <w:rsid w:val="005B3B7E"/>
    <w:rsid w:val="005B7907"/>
    <w:rsid w:val="005C2691"/>
    <w:rsid w:val="005C2BB0"/>
    <w:rsid w:val="005C593B"/>
    <w:rsid w:val="005D5FE4"/>
    <w:rsid w:val="005D748F"/>
    <w:rsid w:val="005E2943"/>
    <w:rsid w:val="005E6164"/>
    <w:rsid w:val="005E7D76"/>
    <w:rsid w:val="005F18E5"/>
    <w:rsid w:val="005F7580"/>
    <w:rsid w:val="0061048C"/>
    <w:rsid w:val="006148D9"/>
    <w:rsid w:val="00616853"/>
    <w:rsid w:val="00616E75"/>
    <w:rsid w:val="006216CD"/>
    <w:rsid w:val="00624600"/>
    <w:rsid w:val="006378C2"/>
    <w:rsid w:val="00646CFC"/>
    <w:rsid w:val="00650602"/>
    <w:rsid w:val="00655142"/>
    <w:rsid w:val="0067087A"/>
    <w:rsid w:val="00674ADF"/>
    <w:rsid w:val="00675D03"/>
    <w:rsid w:val="00676687"/>
    <w:rsid w:val="006846E3"/>
    <w:rsid w:val="006900C6"/>
    <w:rsid w:val="006958D6"/>
    <w:rsid w:val="006A21DE"/>
    <w:rsid w:val="006B1726"/>
    <w:rsid w:val="006B3BDB"/>
    <w:rsid w:val="006C09EC"/>
    <w:rsid w:val="006C3E3E"/>
    <w:rsid w:val="006D33CC"/>
    <w:rsid w:val="006D691A"/>
    <w:rsid w:val="006E1B09"/>
    <w:rsid w:val="006E2780"/>
    <w:rsid w:val="006E41CC"/>
    <w:rsid w:val="006E5929"/>
    <w:rsid w:val="006F01A3"/>
    <w:rsid w:val="006F5351"/>
    <w:rsid w:val="00704962"/>
    <w:rsid w:val="00704B2C"/>
    <w:rsid w:val="00704D9F"/>
    <w:rsid w:val="00706174"/>
    <w:rsid w:val="0070672D"/>
    <w:rsid w:val="00707D3C"/>
    <w:rsid w:val="00720C93"/>
    <w:rsid w:val="00721DF1"/>
    <w:rsid w:val="0072265C"/>
    <w:rsid w:val="00722DA2"/>
    <w:rsid w:val="007345CF"/>
    <w:rsid w:val="00734C62"/>
    <w:rsid w:val="0073756F"/>
    <w:rsid w:val="00747D89"/>
    <w:rsid w:val="00747F39"/>
    <w:rsid w:val="007527DD"/>
    <w:rsid w:val="007538A9"/>
    <w:rsid w:val="00757819"/>
    <w:rsid w:val="00764754"/>
    <w:rsid w:val="00765068"/>
    <w:rsid w:val="007743C3"/>
    <w:rsid w:val="0078762B"/>
    <w:rsid w:val="00790F94"/>
    <w:rsid w:val="00791975"/>
    <w:rsid w:val="007A015F"/>
    <w:rsid w:val="007A0AF9"/>
    <w:rsid w:val="007A69AC"/>
    <w:rsid w:val="007A6F31"/>
    <w:rsid w:val="007A7673"/>
    <w:rsid w:val="007B3077"/>
    <w:rsid w:val="007B35C6"/>
    <w:rsid w:val="007B3BBF"/>
    <w:rsid w:val="007B49E4"/>
    <w:rsid w:val="007B541E"/>
    <w:rsid w:val="007B574A"/>
    <w:rsid w:val="007B625C"/>
    <w:rsid w:val="007C1624"/>
    <w:rsid w:val="007C26A9"/>
    <w:rsid w:val="007D0966"/>
    <w:rsid w:val="007D2A52"/>
    <w:rsid w:val="007D6683"/>
    <w:rsid w:val="007E0929"/>
    <w:rsid w:val="007E2F57"/>
    <w:rsid w:val="007F1164"/>
    <w:rsid w:val="007F4A48"/>
    <w:rsid w:val="00812D38"/>
    <w:rsid w:val="00820923"/>
    <w:rsid w:val="0082104B"/>
    <w:rsid w:val="008221D5"/>
    <w:rsid w:val="008242F0"/>
    <w:rsid w:val="00826F2C"/>
    <w:rsid w:val="00830373"/>
    <w:rsid w:val="008321DA"/>
    <w:rsid w:val="00840879"/>
    <w:rsid w:val="008417DF"/>
    <w:rsid w:val="00841F1D"/>
    <w:rsid w:val="00850DCA"/>
    <w:rsid w:val="008535B2"/>
    <w:rsid w:val="00855662"/>
    <w:rsid w:val="00855F0A"/>
    <w:rsid w:val="0085707A"/>
    <w:rsid w:val="008624E2"/>
    <w:rsid w:val="00866587"/>
    <w:rsid w:val="00881B92"/>
    <w:rsid w:val="00885855"/>
    <w:rsid w:val="0088751C"/>
    <w:rsid w:val="00892E8B"/>
    <w:rsid w:val="00895EFD"/>
    <w:rsid w:val="008A1513"/>
    <w:rsid w:val="008A1DF2"/>
    <w:rsid w:val="008A35D3"/>
    <w:rsid w:val="008B0E1B"/>
    <w:rsid w:val="008B3E94"/>
    <w:rsid w:val="008B7A12"/>
    <w:rsid w:val="008C3E3F"/>
    <w:rsid w:val="008C4FA1"/>
    <w:rsid w:val="008C5DF7"/>
    <w:rsid w:val="008C7365"/>
    <w:rsid w:val="008C78E6"/>
    <w:rsid w:val="008D2A36"/>
    <w:rsid w:val="008E5E1D"/>
    <w:rsid w:val="008F29F8"/>
    <w:rsid w:val="008F5C4D"/>
    <w:rsid w:val="008F6737"/>
    <w:rsid w:val="008F6DBB"/>
    <w:rsid w:val="00906EF8"/>
    <w:rsid w:val="00924512"/>
    <w:rsid w:val="0092581E"/>
    <w:rsid w:val="0093514F"/>
    <w:rsid w:val="00937013"/>
    <w:rsid w:val="00941F6A"/>
    <w:rsid w:val="00952D75"/>
    <w:rsid w:val="00955F6A"/>
    <w:rsid w:val="00957470"/>
    <w:rsid w:val="00963F35"/>
    <w:rsid w:val="00964E88"/>
    <w:rsid w:val="00977DE7"/>
    <w:rsid w:val="009900A8"/>
    <w:rsid w:val="00991DD2"/>
    <w:rsid w:val="0099620D"/>
    <w:rsid w:val="009A50D3"/>
    <w:rsid w:val="009B20B2"/>
    <w:rsid w:val="009C2687"/>
    <w:rsid w:val="009C2F28"/>
    <w:rsid w:val="009C5621"/>
    <w:rsid w:val="009D577F"/>
    <w:rsid w:val="009D7035"/>
    <w:rsid w:val="009E3E68"/>
    <w:rsid w:val="009F3AF3"/>
    <w:rsid w:val="009F4187"/>
    <w:rsid w:val="009F431C"/>
    <w:rsid w:val="00A031F9"/>
    <w:rsid w:val="00A034DB"/>
    <w:rsid w:val="00A04E36"/>
    <w:rsid w:val="00A24676"/>
    <w:rsid w:val="00A30E4B"/>
    <w:rsid w:val="00A322BA"/>
    <w:rsid w:val="00A36872"/>
    <w:rsid w:val="00A50756"/>
    <w:rsid w:val="00A75102"/>
    <w:rsid w:val="00A91CDE"/>
    <w:rsid w:val="00A94FB8"/>
    <w:rsid w:val="00AB3819"/>
    <w:rsid w:val="00AB5D23"/>
    <w:rsid w:val="00AC3EBE"/>
    <w:rsid w:val="00AC4500"/>
    <w:rsid w:val="00AC5E67"/>
    <w:rsid w:val="00AD731B"/>
    <w:rsid w:val="00AE0279"/>
    <w:rsid w:val="00AE229D"/>
    <w:rsid w:val="00AE3358"/>
    <w:rsid w:val="00AE78A2"/>
    <w:rsid w:val="00AF1E58"/>
    <w:rsid w:val="00AF5E5F"/>
    <w:rsid w:val="00B014C7"/>
    <w:rsid w:val="00B03D89"/>
    <w:rsid w:val="00B120B4"/>
    <w:rsid w:val="00B13C87"/>
    <w:rsid w:val="00B16F68"/>
    <w:rsid w:val="00B17D32"/>
    <w:rsid w:val="00B20F59"/>
    <w:rsid w:val="00B23EC1"/>
    <w:rsid w:val="00B24B9E"/>
    <w:rsid w:val="00B2532E"/>
    <w:rsid w:val="00B33C09"/>
    <w:rsid w:val="00B34F15"/>
    <w:rsid w:val="00B3511C"/>
    <w:rsid w:val="00B371E4"/>
    <w:rsid w:val="00B43DA4"/>
    <w:rsid w:val="00B54697"/>
    <w:rsid w:val="00B7179A"/>
    <w:rsid w:val="00B719C9"/>
    <w:rsid w:val="00B72DCC"/>
    <w:rsid w:val="00B73CA2"/>
    <w:rsid w:val="00B813C5"/>
    <w:rsid w:val="00B857BE"/>
    <w:rsid w:val="00B953FB"/>
    <w:rsid w:val="00BB19A6"/>
    <w:rsid w:val="00BB5C5F"/>
    <w:rsid w:val="00BC440F"/>
    <w:rsid w:val="00BC5D8E"/>
    <w:rsid w:val="00BD008B"/>
    <w:rsid w:val="00BD15D2"/>
    <w:rsid w:val="00BD3608"/>
    <w:rsid w:val="00BD3DFF"/>
    <w:rsid w:val="00BE0561"/>
    <w:rsid w:val="00BF364D"/>
    <w:rsid w:val="00C100C8"/>
    <w:rsid w:val="00C10C62"/>
    <w:rsid w:val="00C27FAE"/>
    <w:rsid w:val="00C34AAD"/>
    <w:rsid w:val="00C34B94"/>
    <w:rsid w:val="00C35BD3"/>
    <w:rsid w:val="00C41C6F"/>
    <w:rsid w:val="00C41F34"/>
    <w:rsid w:val="00C444A4"/>
    <w:rsid w:val="00C47C41"/>
    <w:rsid w:val="00C5409D"/>
    <w:rsid w:val="00C56814"/>
    <w:rsid w:val="00C640B7"/>
    <w:rsid w:val="00C72FFA"/>
    <w:rsid w:val="00C76DB3"/>
    <w:rsid w:val="00C90980"/>
    <w:rsid w:val="00CA5C59"/>
    <w:rsid w:val="00CB10E4"/>
    <w:rsid w:val="00CB70C6"/>
    <w:rsid w:val="00CC5486"/>
    <w:rsid w:val="00CD169B"/>
    <w:rsid w:val="00CD6F92"/>
    <w:rsid w:val="00CD767D"/>
    <w:rsid w:val="00CE02BC"/>
    <w:rsid w:val="00CF7DEA"/>
    <w:rsid w:val="00D03FCD"/>
    <w:rsid w:val="00D15FB4"/>
    <w:rsid w:val="00D165A7"/>
    <w:rsid w:val="00D27BA9"/>
    <w:rsid w:val="00D32178"/>
    <w:rsid w:val="00D327F7"/>
    <w:rsid w:val="00D32AF4"/>
    <w:rsid w:val="00D55788"/>
    <w:rsid w:val="00D65BD8"/>
    <w:rsid w:val="00D85163"/>
    <w:rsid w:val="00D8546F"/>
    <w:rsid w:val="00D858DD"/>
    <w:rsid w:val="00D94BDD"/>
    <w:rsid w:val="00DA2661"/>
    <w:rsid w:val="00DA313C"/>
    <w:rsid w:val="00DA6873"/>
    <w:rsid w:val="00DA7DEC"/>
    <w:rsid w:val="00DC075B"/>
    <w:rsid w:val="00DC0875"/>
    <w:rsid w:val="00DC72E1"/>
    <w:rsid w:val="00DC7E08"/>
    <w:rsid w:val="00DD32FD"/>
    <w:rsid w:val="00DD5346"/>
    <w:rsid w:val="00DD6831"/>
    <w:rsid w:val="00DE4889"/>
    <w:rsid w:val="00DE71AC"/>
    <w:rsid w:val="00DF2FE2"/>
    <w:rsid w:val="00DF3EAD"/>
    <w:rsid w:val="00DF4F52"/>
    <w:rsid w:val="00E013D2"/>
    <w:rsid w:val="00E05A20"/>
    <w:rsid w:val="00E0716B"/>
    <w:rsid w:val="00E333FF"/>
    <w:rsid w:val="00E33788"/>
    <w:rsid w:val="00E43D69"/>
    <w:rsid w:val="00E54264"/>
    <w:rsid w:val="00E5472B"/>
    <w:rsid w:val="00E57C42"/>
    <w:rsid w:val="00E62A91"/>
    <w:rsid w:val="00E62EC5"/>
    <w:rsid w:val="00E72489"/>
    <w:rsid w:val="00E7374C"/>
    <w:rsid w:val="00E806B9"/>
    <w:rsid w:val="00E829E1"/>
    <w:rsid w:val="00EA17AD"/>
    <w:rsid w:val="00EA5333"/>
    <w:rsid w:val="00EA6725"/>
    <w:rsid w:val="00EA7B44"/>
    <w:rsid w:val="00EB4D2A"/>
    <w:rsid w:val="00EC1618"/>
    <w:rsid w:val="00EC3467"/>
    <w:rsid w:val="00ED170A"/>
    <w:rsid w:val="00ED2920"/>
    <w:rsid w:val="00EE625A"/>
    <w:rsid w:val="00F02745"/>
    <w:rsid w:val="00F053E2"/>
    <w:rsid w:val="00F0609F"/>
    <w:rsid w:val="00F10E4B"/>
    <w:rsid w:val="00F33070"/>
    <w:rsid w:val="00F357D2"/>
    <w:rsid w:val="00F40136"/>
    <w:rsid w:val="00F5063B"/>
    <w:rsid w:val="00F51CC2"/>
    <w:rsid w:val="00F547B7"/>
    <w:rsid w:val="00F549FD"/>
    <w:rsid w:val="00F57F08"/>
    <w:rsid w:val="00F63467"/>
    <w:rsid w:val="00F63EF8"/>
    <w:rsid w:val="00F648ED"/>
    <w:rsid w:val="00F70F55"/>
    <w:rsid w:val="00F768E2"/>
    <w:rsid w:val="00F82E8E"/>
    <w:rsid w:val="00F82F00"/>
    <w:rsid w:val="00F87D6C"/>
    <w:rsid w:val="00F91340"/>
    <w:rsid w:val="00F957FA"/>
    <w:rsid w:val="00FA1195"/>
    <w:rsid w:val="00FA707D"/>
    <w:rsid w:val="00FB285E"/>
    <w:rsid w:val="00FB2942"/>
    <w:rsid w:val="00FB432D"/>
    <w:rsid w:val="00FB52E2"/>
    <w:rsid w:val="00FD092C"/>
    <w:rsid w:val="00FE7F1B"/>
    <w:rsid w:val="00FF6AE0"/>
    <w:rsid w:val="00FF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2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tabs>
        <w:tab w:val="clear" w:pos="1584"/>
        <w:tab w:val="num" w:pos="864"/>
      </w:tabs>
      <w:spacing w:before="240" w:after="60"/>
      <w:ind w:left="86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styleId="CommentReference">
    <w:name w:val="annotation reference"/>
    <w:basedOn w:val="DefaultParagraphFont"/>
    <w:uiPriority w:val="99"/>
    <w:semiHidden/>
    <w:unhideWhenUsed/>
    <w:rsid w:val="00110D15"/>
    <w:rPr>
      <w:sz w:val="16"/>
      <w:szCs w:val="16"/>
    </w:rPr>
  </w:style>
  <w:style w:type="paragraph" w:styleId="CommentText">
    <w:name w:val="annotation text"/>
    <w:basedOn w:val="Normal"/>
    <w:link w:val="CommentTextChar"/>
    <w:uiPriority w:val="99"/>
    <w:semiHidden/>
    <w:unhideWhenUsed/>
    <w:rsid w:val="00110D15"/>
  </w:style>
  <w:style w:type="character" w:customStyle="1" w:styleId="CommentTextChar">
    <w:name w:val="Comment Text Char"/>
    <w:basedOn w:val="DefaultParagraphFont"/>
    <w:link w:val="CommentText"/>
    <w:uiPriority w:val="99"/>
    <w:semiHidden/>
    <w:rsid w:val="00110D15"/>
  </w:style>
  <w:style w:type="paragraph" w:styleId="CommentSubject">
    <w:name w:val="annotation subject"/>
    <w:basedOn w:val="CommentText"/>
    <w:next w:val="CommentText"/>
    <w:link w:val="CommentSubjectChar"/>
    <w:uiPriority w:val="99"/>
    <w:semiHidden/>
    <w:unhideWhenUsed/>
    <w:rsid w:val="00110D15"/>
    <w:rPr>
      <w:b/>
      <w:bCs/>
    </w:rPr>
  </w:style>
  <w:style w:type="character" w:customStyle="1" w:styleId="CommentSubjectChar">
    <w:name w:val="Comment Subject Char"/>
    <w:basedOn w:val="CommentTextChar"/>
    <w:link w:val="CommentSubject"/>
    <w:uiPriority w:val="99"/>
    <w:semiHidden/>
    <w:rsid w:val="00110D15"/>
    <w:rPr>
      <w:b/>
      <w:bCs/>
    </w:rPr>
  </w:style>
  <w:style w:type="paragraph" w:styleId="BalloonText">
    <w:name w:val="Balloon Text"/>
    <w:basedOn w:val="Normal"/>
    <w:link w:val="BalloonTextChar"/>
    <w:uiPriority w:val="99"/>
    <w:semiHidden/>
    <w:unhideWhenUsed/>
    <w:rsid w:val="00110D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15"/>
    <w:rPr>
      <w:rFonts w:ascii="Tahoma" w:hAnsi="Tahoma" w:cs="Tahoma"/>
      <w:sz w:val="16"/>
      <w:szCs w:val="16"/>
    </w:rPr>
  </w:style>
  <w:style w:type="paragraph" w:customStyle="1" w:styleId="Table">
    <w:name w:val="Table"/>
    <w:basedOn w:val="Normal"/>
    <w:link w:val="TableChar"/>
    <w:qFormat/>
    <w:rsid w:val="00B719C9"/>
    <w:pPr>
      <w:spacing w:before="100" w:beforeAutospacing="1" w:after="100" w:afterAutospacing="1"/>
    </w:pPr>
    <w:rPr>
      <w:rFonts w:ascii="Arial" w:hAnsi="Arial" w:cs="Arial"/>
      <w:sz w:val="16"/>
      <w:szCs w:val="16"/>
    </w:rPr>
  </w:style>
  <w:style w:type="character" w:customStyle="1" w:styleId="TableChar">
    <w:name w:val="Table Char"/>
    <w:basedOn w:val="DefaultParagraphFont"/>
    <w:link w:val="Table"/>
    <w:rsid w:val="00B719C9"/>
    <w:rPr>
      <w:rFonts w:ascii="Arial" w:hAnsi="Arial" w:cs="Arial"/>
      <w:sz w:val="16"/>
      <w:szCs w:val="16"/>
    </w:rPr>
  </w:style>
  <w:style w:type="paragraph" w:styleId="ListParagraph">
    <w:name w:val="List Paragraph"/>
    <w:basedOn w:val="Normal"/>
    <w:uiPriority w:val="34"/>
    <w:qFormat/>
    <w:rsid w:val="00866587"/>
    <w:pPr>
      <w:ind w:left="720"/>
      <w:contextualSpacing/>
    </w:pPr>
  </w:style>
  <w:style w:type="character" w:customStyle="1" w:styleId="Heading4Char">
    <w:name w:val="Heading 4 Char"/>
    <w:basedOn w:val="DefaultParagraphFont"/>
    <w:link w:val="Heading4"/>
    <w:rsid w:val="00ED2920"/>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2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tabs>
        <w:tab w:val="clear" w:pos="1584"/>
        <w:tab w:val="num" w:pos="864"/>
      </w:tabs>
      <w:spacing w:before="240" w:after="60"/>
      <w:ind w:left="864"/>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styleId="CommentReference">
    <w:name w:val="annotation reference"/>
    <w:basedOn w:val="DefaultParagraphFont"/>
    <w:uiPriority w:val="99"/>
    <w:semiHidden/>
    <w:unhideWhenUsed/>
    <w:rsid w:val="00110D15"/>
    <w:rPr>
      <w:sz w:val="16"/>
      <w:szCs w:val="16"/>
    </w:rPr>
  </w:style>
  <w:style w:type="paragraph" w:styleId="CommentText">
    <w:name w:val="annotation text"/>
    <w:basedOn w:val="Normal"/>
    <w:link w:val="CommentTextChar"/>
    <w:uiPriority w:val="99"/>
    <w:semiHidden/>
    <w:unhideWhenUsed/>
    <w:rsid w:val="00110D15"/>
  </w:style>
  <w:style w:type="character" w:customStyle="1" w:styleId="CommentTextChar">
    <w:name w:val="Comment Text Char"/>
    <w:basedOn w:val="DefaultParagraphFont"/>
    <w:link w:val="CommentText"/>
    <w:uiPriority w:val="99"/>
    <w:semiHidden/>
    <w:rsid w:val="00110D15"/>
  </w:style>
  <w:style w:type="paragraph" w:styleId="CommentSubject">
    <w:name w:val="annotation subject"/>
    <w:basedOn w:val="CommentText"/>
    <w:next w:val="CommentText"/>
    <w:link w:val="CommentSubjectChar"/>
    <w:uiPriority w:val="99"/>
    <w:semiHidden/>
    <w:unhideWhenUsed/>
    <w:rsid w:val="00110D15"/>
    <w:rPr>
      <w:b/>
      <w:bCs/>
    </w:rPr>
  </w:style>
  <w:style w:type="character" w:customStyle="1" w:styleId="CommentSubjectChar">
    <w:name w:val="Comment Subject Char"/>
    <w:basedOn w:val="CommentTextChar"/>
    <w:link w:val="CommentSubject"/>
    <w:uiPriority w:val="99"/>
    <w:semiHidden/>
    <w:rsid w:val="00110D15"/>
    <w:rPr>
      <w:b/>
      <w:bCs/>
    </w:rPr>
  </w:style>
  <w:style w:type="paragraph" w:styleId="BalloonText">
    <w:name w:val="Balloon Text"/>
    <w:basedOn w:val="Normal"/>
    <w:link w:val="BalloonTextChar"/>
    <w:uiPriority w:val="99"/>
    <w:semiHidden/>
    <w:unhideWhenUsed/>
    <w:rsid w:val="00110D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15"/>
    <w:rPr>
      <w:rFonts w:ascii="Tahoma" w:hAnsi="Tahoma" w:cs="Tahoma"/>
      <w:sz w:val="16"/>
      <w:szCs w:val="16"/>
    </w:rPr>
  </w:style>
  <w:style w:type="paragraph" w:customStyle="1" w:styleId="Table">
    <w:name w:val="Table"/>
    <w:basedOn w:val="Normal"/>
    <w:link w:val="TableChar"/>
    <w:qFormat/>
    <w:rsid w:val="00B719C9"/>
    <w:pPr>
      <w:spacing w:before="100" w:beforeAutospacing="1" w:after="100" w:afterAutospacing="1"/>
    </w:pPr>
    <w:rPr>
      <w:rFonts w:ascii="Arial" w:hAnsi="Arial" w:cs="Arial"/>
      <w:sz w:val="16"/>
      <w:szCs w:val="16"/>
    </w:rPr>
  </w:style>
  <w:style w:type="character" w:customStyle="1" w:styleId="TableChar">
    <w:name w:val="Table Char"/>
    <w:basedOn w:val="DefaultParagraphFont"/>
    <w:link w:val="Table"/>
    <w:rsid w:val="00B719C9"/>
    <w:rPr>
      <w:rFonts w:ascii="Arial" w:hAnsi="Arial" w:cs="Arial"/>
      <w:sz w:val="16"/>
      <w:szCs w:val="16"/>
    </w:rPr>
  </w:style>
  <w:style w:type="paragraph" w:styleId="ListParagraph">
    <w:name w:val="List Paragraph"/>
    <w:basedOn w:val="Normal"/>
    <w:uiPriority w:val="34"/>
    <w:qFormat/>
    <w:rsid w:val="00866587"/>
    <w:pPr>
      <w:ind w:left="720"/>
      <w:contextualSpacing/>
    </w:pPr>
  </w:style>
  <w:style w:type="character" w:customStyle="1" w:styleId="Heading4Char">
    <w:name w:val="Heading 4 Char"/>
    <w:basedOn w:val="DefaultParagraphFont"/>
    <w:link w:val="Heading4"/>
    <w:rsid w:val="00ED2920"/>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4574">
      <w:bodyDiv w:val="1"/>
      <w:marLeft w:val="0"/>
      <w:marRight w:val="0"/>
      <w:marTop w:val="0"/>
      <w:marBottom w:val="0"/>
      <w:divBdr>
        <w:top w:val="none" w:sz="0" w:space="0" w:color="auto"/>
        <w:left w:val="none" w:sz="0" w:space="0" w:color="auto"/>
        <w:bottom w:val="none" w:sz="0" w:space="0" w:color="auto"/>
        <w:right w:val="none" w:sz="0" w:space="0" w:color="auto"/>
      </w:divBdr>
    </w:div>
    <w:div w:id="672494721">
      <w:bodyDiv w:val="1"/>
      <w:marLeft w:val="0"/>
      <w:marRight w:val="0"/>
      <w:marTop w:val="0"/>
      <w:marBottom w:val="0"/>
      <w:divBdr>
        <w:top w:val="none" w:sz="0" w:space="0" w:color="auto"/>
        <w:left w:val="none" w:sz="0" w:space="0" w:color="auto"/>
        <w:bottom w:val="none" w:sz="0" w:space="0" w:color="auto"/>
        <w:right w:val="none" w:sz="0" w:space="0" w:color="auto"/>
      </w:divBdr>
    </w:div>
    <w:div w:id="697319440">
      <w:bodyDiv w:val="1"/>
      <w:marLeft w:val="0"/>
      <w:marRight w:val="0"/>
      <w:marTop w:val="0"/>
      <w:marBottom w:val="0"/>
      <w:divBdr>
        <w:top w:val="none" w:sz="0" w:space="0" w:color="auto"/>
        <w:left w:val="none" w:sz="0" w:space="0" w:color="auto"/>
        <w:bottom w:val="none" w:sz="0" w:space="0" w:color="auto"/>
        <w:right w:val="none" w:sz="0" w:space="0" w:color="auto"/>
      </w:divBdr>
    </w:div>
    <w:div w:id="733359491">
      <w:bodyDiv w:val="1"/>
      <w:marLeft w:val="0"/>
      <w:marRight w:val="0"/>
      <w:marTop w:val="0"/>
      <w:marBottom w:val="0"/>
      <w:divBdr>
        <w:top w:val="none" w:sz="0" w:space="0" w:color="auto"/>
        <w:left w:val="none" w:sz="0" w:space="0" w:color="auto"/>
        <w:bottom w:val="none" w:sz="0" w:space="0" w:color="auto"/>
        <w:right w:val="none" w:sz="0" w:space="0" w:color="auto"/>
      </w:divBdr>
    </w:div>
    <w:div w:id="935864273">
      <w:bodyDiv w:val="1"/>
      <w:marLeft w:val="0"/>
      <w:marRight w:val="0"/>
      <w:marTop w:val="0"/>
      <w:marBottom w:val="0"/>
      <w:divBdr>
        <w:top w:val="none" w:sz="0" w:space="0" w:color="auto"/>
        <w:left w:val="none" w:sz="0" w:space="0" w:color="auto"/>
        <w:bottom w:val="none" w:sz="0" w:space="0" w:color="auto"/>
        <w:right w:val="none" w:sz="0" w:space="0" w:color="auto"/>
      </w:divBdr>
    </w:div>
    <w:div w:id="1061951521">
      <w:bodyDiv w:val="1"/>
      <w:marLeft w:val="0"/>
      <w:marRight w:val="0"/>
      <w:marTop w:val="0"/>
      <w:marBottom w:val="0"/>
      <w:divBdr>
        <w:top w:val="none" w:sz="0" w:space="0" w:color="auto"/>
        <w:left w:val="none" w:sz="0" w:space="0" w:color="auto"/>
        <w:bottom w:val="none" w:sz="0" w:space="0" w:color="auto"/>
        <w:right w:val="none" w:sz="0" w:space="0" w:color="auto"/>
      </w:divBdr>
    </w:div>
    <w:div w:id="1466771547">
      <w:bodyDiv w:val="1"/>
      <w:marLeft w:val="0"/>
      <w:marRight w:val="0"/>
      <w:marTop w:val="0"/>
      <w:marBottom w:val="0"/>
      <w:divBdr>
        <w:top w:val="none" w:sz="0" w:space="0" w:color="auto"/>
        <w:left w:val="none" w:sz="0" w:space="0" w:color="auto"/>
        <w:bottom w:val="none" w:sz="0" w:space="0" w:color="auto"/>
        <w:right w:val="none" w:sz="0" w:space="0" w:color="auto"/>
      </w:divBdr>
    </w:div>
    <w:div w:id="1599412701">
      <w:bodyDiv w:val="1"/>
      <w:marLeft w:val="0"/>
      <w:marRight w:val="0"/>
      <w:marTop w:val="0"/>
      <w:marBottom w:val="0"/>
      <w:divBdr>
        <w:top w:val="none" w:sz="0" w:space="0" w:color="auto"/>
        <w:left w:val="none" w:sz="0" w:space="0" w:color="auto"/>
        <w:bottom w:val="none" w:sz="0" w:space="0" w:color="auto"/>
        <w:right w:val="none" w:sz="0" w:space="0" w:color="auto"/>
      </w:divBdr>
    </w:div>
    <w:div w:id="1670982681">
      <w:bodyDiv w:val="1"/>
      <w:marLeft w:val="0"/>
      <w:marRight w:val="0"/>
      <w:marTop w:val="0"/>
      <w:marBottom w:val="0"/>
      <w:divBdr>
        <w:top w:val="none" w:sz="0" w:space="0" w:color="auto"/>
        <w:left w:val="none" w:sz="0" w:space="0" w:color="auto"/>
        <w:bottom w:val="none" w:sz="0" w:space="0" w:color="auto"/>
        <w:right w:val="none" w:sz="0" w:space="0" w:color="auto"/>
      </w:divBdr>
    </w:div>
    <w:div w:id="1671060943">
      <w:bodyDiv w:val="1"/>
      <w:marLeft w:val="0"/>
      <w:marRight w:val="0"/>
      <w:marTop w:val="0"/>
      <w:marBottom w:val="0"/>
      <w:divBdr>
        <w:top w:val="none" w:sz="0" w:space="0" w:color="auto"/>
        <w:left w:val="none" w:sz="0" w:space="0" w:color="auto"/>
        <w:bottom w:val="none" w:sz="0" w:space="0" w:color="auto"/>
        <w:right w:val="none" w:sz="0" w:space="0" w:color="auto"/>
      </w:divBdr>
    </w:div>
    <w:div w:id="1684743462">
      <w:bodyDiv w:val="1"/>
      <w:marLeft w:val="0"/>
      <w:marRight w:val="0"/>
      <w:marTop w:val="0"/>
      <w:marBottom w:val="0"/>
      <w:divBdr>
        <w:top w:val="none" w:sz="0" w:space="0" w:color="auto"/>
        <w:left w:val="none" w:sz="0" w:space="0" w:color="auto"/>
        <w:bottom w:val="none" w:sz="0" w:space="0" w:color="auto"/>
        <w:right w:val="none" w:sz="0" w:space="0" w:color="auto"/>
      </w:divBdr>
    </w:div>
    <w:div w:id="1739786568">
      <w:bodyDiv w:val="1"/>
      <w:marLeft w:val="0"/>
      <w:marRight w:val="0"/>
      <w:marTop w:val="0"/>
      <w:marBottom w:val="0"/>
      <w:divBdr>
        <w:top w:val="none" w:sz="0" w:space="0" w:color="auto"/>
        <w:left w:val="none" w:sz="0" w:space="0" w:color="auto"/>
        <w:bottom w:val="none" w:sz="0" w:space="0" w:color="auto"/>
        <w:right w:val="none" w:sz="0" w:space="0" w:color="auto"/>
      </w:divBdr>
    </w:div>
    <w:div w:id="1791363547">
      <w:bodyDiv w:val="1"/>
      <w:marLeft w:val="0"/>
      <w:marRight w:val="0"/>
      <w:marTop w:val="0"/>
      <w:marBottom w:val="0"/>
      <w:divBdr>
        <w:top w:val="none" w:sz="0" w:space="0" w:color="auto"/>
        <w:left w:val="none" w:sz="0" w:space="0" w:color="auto"/>
        <w:bottom w:val="none" w:sz="0" w:space="0" w:color="auto"/>
        <w:right w:val="none" w:sz="0" w:space="0" w:color="auto"/>
      </w:divBdr>
    </w:div>
    <w:div w:id="1841579254">
      <w:bodyDiv w:val="1"/>
      <w:marLeft w:val="0"/>
      <w:marRight w:val="0"/>
      <w:marTop w:val="0"/>
      <w:marBottom w:val="0"/>
      <w:divBdr>
        <w:top w:val="none" w:sz="0" w:space="0" w:color="auto"/>
        <w:left w:val="none" w:sz="0" w:space="0" w:color="auto"/>
        <w:bottom w:val="none" w:sz="0" w:space="0" w:color="auto"/>
        <w:right w:val="none" w:sz="0" w:space="0" w:color="auto"/>
      </w:divBdr>
    </w:div>
    <w:div w:id="199363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wnload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01A6C-3B2F-49DC-9BDE-E8757C593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314</TotalTime>
  <Pages>28</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DigHwTrq</vt:lpstr>
    </vt:vector>
  </TitlesOfParts>
  <Manager>Mark Colosky</Manager>
  <Company>Nexteer</Company>
  <LinksUpToDate>false</LinksUpToDate>
  <CharactersWithSpaces>14929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DigHwTrq</dc:title>
  <dc:subject>Next Generation Software Design</dc:subject>
  <dc:creator>Owen Tosh (nzx5jd)</dc:creator>
  <cp:lastModifiedBy>Balani, Spandana</cp:lastModifiedBy>
  <cp:revision>35</cp:revision>
  <cp:lastPrinted>2011-03-21T13:34:00Z</cp:lastPrinted>
  <dcterms:created xsi:type="dcterms:W3CDTF">2014-01-16T18:10:00Z</dcterms:created>
  <dcterms:modified xsi:type="dcterms:W3CDTF">2014-08-05T14:01:00Z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Digital Handwheel Torque</vt:lpwstr>
  </property>
  <property fmtid="{D5CDD505-2E9C-101B-9397-08002B2CF9AE}" pid="3" name="MDDRevNum">
    <vt:lpwstr>8.0</vt:lpwstr>
  </property>
  <property fmtid="{D5CDD505-2E9C-101B-9397-08002B2CF9AE}" pid="4" name="Module Layer">
    <vt:lpwstr>0</vt:lpwstr>
  </property>
  <property fmtid="{D5CDD505-2E9C-101B-9397-08002B2CF9AE}" pid="5" name="Module Name">
    <vt:lpwstr>DigHwTrq</vt:lpwstr>
  </property>
  <property fmtid="{D5CDD505-2E9C-101B-9397-08002B2CF9AE}" pid="6" name="Product Line">
    <vt:lpwstr>Gen II+ EPS EA3</vt:lpwstr>
  </property>
</Properties>
</file>