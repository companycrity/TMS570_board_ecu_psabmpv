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781C" w:rsidRDefault="00F141E2">
      <w:pPr>
        <w:pStyle w:val="Heading1"/>
        <w:numPr>
          <w:ilvl w:val="0"/>
          <w:numId w:val="0"/>
        </w:numPr>
      </w:pPr>
      <w:r>
        <w:t xml:space="preserve">Module – </w:t>
      </w:r>
      <w:r w:rsidR="00C21D17">
        <w:fldChar w:fldCharType="begin"/>
      </w:r>
      <w:r w:rsidR="00C21D17">
        <w:instrText xml:space="preserve"> DOCPROPERTY "Document Title"  \* MERGEFORMAT </w:instrText>
      </w:r>
      <w:r w:rsidR="00C21D17">
        <w:fldChar w:fldCharType="separate"/>
      </w:r>
      <w:r w:rsidR="00DF1B8E">
        <w:t>Assist Sum and Limit (Cu</w:t>
      </w:r>
      <w:bookmarkStart w:id="0" w:name="_GoBack"/>
      <w:bookmarkEnd w:id="0"/>
      <w:r w:rsidR="00DF1B8E">
        <w:t>rrent Mode)</w:t>
      </w:r>
      <w:r w:rsidR="00C21D17">
        <w:fldChar w:fldCharType="end"/>
      </w:r>
    </w:p>
    <w:p w:rsidR="004A781C" w:rsidRDefault="004A781C">
      <w:pPr>
        <w:pStyle w:val="Heading1"/>
      </w:pPr>
      <w:r>
        <w:t>High-Level Description</w:t>
      </w:r>
    </w:p>
    <w:p w:rsidR="004A781C" w:rsidRDefault="006F6C3B">
      <w:r>
        <w:t>This module combines and limits the various assist command signals from EPS modules.  It puts out several torque commands from different points in the summation and limiting process.</w:t>
      </w:r>
    </w:p>
    <w:p w:rsidR="00F141E2" w:rsidRPr="00F141E2" w:rsidRDefault="004A781C" w:rsidP="00F141E2">
      <w:pPr>
        <w:pStyle w:val="Heading1"/>
      </w:pPr>
      <w:r>
        <w:t>Figures</w:t>
      </w:r>
    </w:p>
    <w:p w:rsidR="004A781C" w:rsidRDefault="00F141E2" w:rsidP="00F141E2">
      <w:pPr>
        <w:pStyle w:val="Heading2"/>
      </w:pPr>
      <w:r>
        <w:t>Component Diagram</w:t>
      </w:r>
    </w:p>
    <w:p w:rsidR="00F141E2" w:rsidRDefault="006C6B82" w:rsidP="00F4473B">
      <w:r>
        <w:rPr>
          <w:noProof/>
        </w:rPr>
        <w:drawing>
          <wp:inline distT="0" distB="0" distL="0" distR="0" wp14:anchorId="0C84C0BE" wp14:editId="5BE2E5E7">
            <wp:extent cx="3305175" cy="3752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5175" cy="3752850"/>
                    </a:xfrm>
                    <a:prstGeom prst="rect">
                      <a:avLst/>
                    </a:prstGeom>
                    <a:noFill/>
                    <a:ln>
                      <a:noFill/>
                    </a:ln>
                  </pic:spPr>
                </pic:pic>
              </a:graphicData>
            </a:graphic>
          </wp:inline>
        </w:drawing>
      </w:r>
    </w:p>
    <w:p w:rsidR="004A781C" w:rsidRDefault="004A781C"/>
    <w:p w:rsidR="004A781C" w:rsidRDefault="004A781C">
      <w:pPr>
        <w:pStyle w:val="Heading1"/>
      </w:pPr>
      <w:r>
        <w:br w:type="page"/>
      </w:r>
      <w:r>
        <w:lastRenderedPageBreak/>
        <w:t>Variable Data Dictionary</w:t>
      </w:r>
    </w:p>
    <w:p w:rsidR="004A781C" w:rsidRDefault="004A781C">
      <w:r>
        <w:t xml:space="preserve">For details on module input / output variable, refer to the Data Dictionary for the application.  Input / output variable names are listed here for reference.  </w:t>
      </w:r>
    </w:p>
    <w:tbl>
      <w:tblPr>
        <w:tblW w:w="8910" w:type="dxa"/>
        <w:tblInd w:w="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46"/>
        <w:gridCol w:w="9"/>
        <w:gridCol w:w="4455"/>
      </w:tblGrid>
      <w:tr w:rsidR="006D33CC" w:rsidRPr="006D33CC" w:rsidTr="006D33CC">
        <w:trPr>
          <w:trHeight w:val="321"/>
        </w:trPr>
        <w:tc>
          <w:tcPr>
            <w:tcW w:w="4446" w:type="dxa"/>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Inputs</w:t>
            </w:r>
          </w:p>
        </w:tc>
        <w:tc>
          <w:tcPr>
            <w:tcW w:w="4464" w:type="dxa"/>
            <w:gridSpan w:val="2"/>
            <w:tcBorders>
              <w:top w:val="single" w:sz="6" w:space="0" w:color="auto"/>
              <w:left w:val="single" w:sz="6" w:space="0" w:color="auto"/>
              <w:bottom w:val="single" w:sz="6" w:space="0" w:color="auto"/>
              <w:right w:val="single" w:sz="6" w:space="0" w:color="auto"/>
            </w:tcBorders>
            <w:shd w:val="pct30" w:color="FFFF00" w:fill="FFFFFF"/>
            <w:vAlign w:val="center"/>
          </w:tcPr>
          <w:p w:rsidR="006D33CC" w:rsidRPr="006D33CC" w:rsidRDefault="006D33CC" w:rsidP="006D33CC">
            <w:pPr>
              <w:spacing w:before="100" w:beforeAutospacing="1" w:after="100" w:afterAutospacing="1"/>
              <w:rPr>
                <w:rFonts w:ascii="Arial" w:hAnsi="Arial" w:cs="Arial"/>
              </w:rPr>
            </w:pPr>
            <w:r w:rsidRPr="006D33CC">
              <w:rPr>
                <w:rFonts w:ascii="Arial" w:hAnsi="Arial" w:cs="Arial"/>
              </w:rPr>
              <w:t>Module Outputs</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LimitPercentFiltered_Uls_f32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AssistEOTDamping_MtrNm_f32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AssistEOTGain_Uls_f32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AssistEOTLimit_MtrNm_f32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PreLimitForStall_MtrNm_f32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PreLimitTorque_MtrNm_f32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AssistStallLimit_MtrNm_f32</w:t>
            </w:r>
          </w:p>
        </w:tc>
        <w:tc>
          <w:tcPr>
            <w:tcW w:w="4455" w:type="dxa"/>
            <w:vAlign w:val="center"/>
          </w:tcPr>
          <w:p w:rsidR="006F6C3B" w:rsidRPr="004B5BE2" w:rsidRDefault="003C1EAD" w:rsidP="006F6C3B">
            <w:pPr>
              <w:spacing w:before="100" w:beforeAutospacing="1" w:after="100" w:afterAutospacing="1"/>
              <w:rPr>
                <w:rFonts w:ascii="Arial" w:hAnsi="Arial" w:cs="Arial"/>
                <w:sz w:val="16"/>
                <w:szCs w:val="16"/>
              </w:rPr>
            </w:pPr>
            <w:r w:rsidRPr="003C1EAD">
              <w:rPr>
                <w:rFonts w:ascii="Arial" w:hAnsi="Arial" w:cs="Arial"/>
                <w:sz w:val="16"/>
                <w:szCs w:val="16"/>
              </w:rPr>
              <w:t>SumLimTrqCmd_MtrNm_T_f32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AssistVehSpdLimit_MtrNm_f32</w:t>
            </w:r>
          </w:p>
        </w:tc>
        <w:tc>
          <w:tcPr>
            <w:tcW w:w="4455" w:type="dxa"/>
            <w:vAlign w:val="center"/>
          </w:tcPr>
          <w:p w:rsidR="006F6C3B" w:rsidRPr="004B5BE2" w:rsidRDefault="006C6B82" w:rsidP="006F6C3B">
            <w:pPr>
              <w:spacing w:before="100" w:beforeAutospacing="1" w:after="100" w:afterAutospacing="1"/>
              <w:rPr>
                <w:rFonts w:ascii="Arial" w:hAnsi="Arial" w:cs="Arial"/>
                <w:sz w:val="16"/>
                <w:szCs w:val="16"/>
              </w:rPr>
            </w:pPr>
            <w:r w:rsidRPr="006C6B82">
              <w:rPr>
                <w:rFonts w:ascii="Arial" w:hAnsi="Arial" w:cs="Arial"/>
                <w:sz w:val="16"/>
                <w:szCs w:val="16"/>
              </w:rPr>
              <w:t>TrqLimitMin_MtrNm_f32</w:t>
            </w: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CombinedDamping_MtrNm_f32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DefeatLimitService_Cnt_lgc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LimitedReturn_MtrNm_f32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LrnPnCtrCCDisable_Cnt_lgc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LrnPnCtrEnable_Cnt_lgc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LrnPnCtrTCmd_MtrNm_f32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OpTrqOvr_MtrNm_f32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OutputRampMult_Uls_f32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proofErr w:type="spellStart"/>
            <w:r w:rsidRPr="006F6C3B">
              <w:rPr>
                <w:rFonts w:ascii="Arial" w:hAnsi="Arial" w:cs="Arial"/>
                <w:sz w:val="16"/>
                <w:szCs w:val="16"/>
              </w:rPr>
              <w:t>PosServCCDisable_Cnt_lgc</w:t>
            </w:r>
            <w:proofErr w:type="spellEnd"/>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PowerLimitPerc_Uls_f32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PrkAssistCmd_MtrNm_f32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PullCompCmd_MtrNm_f32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ThermalLimitPerc_Uls_f32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ThermalLimit_MtrNm_f32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r w:rsidR="002410CF"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2410CF" w:rsidRPr="006F6C3B" w:rsidRDefault="002410CF" w:rsidP="006F6C3B">
            <w:pPr>
              <w:spacing w:before="100" w:beforeAutospacing="1" w:after="100" w:afterAutospacing="1"/>
              <w:rPr>
                <w:rFonts w:ascii="Arial" w:hAnsi="Arial" w:cs="Arial"/>
                <w:sz w:val="16"/>
                <w:szCs w:val="16"/>
              </w:rPr>
            </w:pPr>
            <w:r w:rsidRPr="002410CF">
              <w:rPr>
                <w:rFonts w:ascii="Arial" w:hAnsi="Arial" w:cs="Arial"/>
                <w:sz w:val="16"/>
                <w:szCs w:val="16"/>
              </w:rPr>
              <w:t>VehSpd_Kph_f32</w:t>
            </w:r>
          </w:p>
        </w:tc>
        <w:tc>
          <w:tcPr>
            <w:tcW w:w="4455" w:type="dxa"/>
            <w:vAlign w:val="center"/>
          </w:tcPr>
          <w:p w:rsidR="002410CF" w:rsidRPr="004B5BE2" w:rsidRDefault="002410CF" w:rsidP="006F6C3B">
            <w:pPr>
              <w:spacing w:before="100" w:beforeAutospacing="1" w:after="100" w:afterAutospacing="1"/>
              <w:rPr>
                <w:rFonts w:ascii="Arial" w:hAnsi="Arial" w:cs="Arial"/>
                <w:sz w:val="16"/>
                <w:szCs w:val="16"/>
              </w:rPr>
            </w:pPr>
          </w:p>
        </w:tc>
      </w:tr>
      <w:tr w:rsidR="006F6C3B" w:rsidRPr="004B5BE2" w:rsidTr="006F6C3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21"/>
        </w:trPr>
        <w:tc>
          <w:tcPr>
            <w:tcW w:w="4455" w:type="dxa"/>
            <w:gridSpan w:val="2"/>
            <w:vAlign w:val="center"/>
          </w:tcPr>
          <w:p w:rsidR="006F6C3B" w:rsidRPr="006F6C3B" w:rsidRDefault="006F6C3B" w:rsidP="006F6C3B">
            <w:pPr>
              <w:spacing w:before="100" w:beforeAutospacing="1" w:after="100" w:afterAutospacing="1"/>
              <w:rPr>
                <w:rFonts w:ascii="Arial" w:hAnsi="Arial" w:cs="Arial"/>
                <w:sz w:val="16"/>
                <w:szCs w:val="16"/>
              </w:rPr>
            </w:pPr>
            <w:r w:rsidRPr="006F6C3B">
              <w:rPr>
                <w:rFonts w:ascii="Arial" w:hAnsi="Arial" w:cs="Arial"/>
                <w:sz w:val="16"/>
                <w:szCs w:val="16"/>
              </w:rPr>
              <w:t>WheelImbalanceCmd_MtrNm_f32</w:t>
            </w:r>
          </w:p>
        </w:tc>
        <w:tc>
          <w:tcPr>
            <w:tcW w:w="4455" w:type="dxa"/>
            <w:vAlign w:val="center"/>
          </w:tcPr>
          <w:p w:rsidR="006F6C3B" w:rsidRPr="004B5BE2" w:rsidRDefault="006F6C3B" w:rsidP="006F6C3B">
            <w:pPr>
              <w:spacing w:before="100" w:beforeAutospacing="1" w:after="100" w:afterAutospacing="1"/>
              <w:rPr>
                <w:rFonts w:ascii="Arial" w:hAnsi="Arial" w:cs="Arial"/>
                <w:sz w:val="16"/>
                <w:szCs w:val="16"/>
              </w:rPr>
            </w:pPr>
          </w:p>
        </w:tc>
      </w:tr>
    </w:tbl>
    <w:p w:rsidR="006F6C3B" w:rsidRDefault="006F6C3B">
      <w:pPr>
        <w:spacing w:after="0"/>
        <w:rPr>
          <w:rFonts w:ascii="Arial" w:hAnsi="Arial"/>
          <w:b/>
          <w:sz w:val="24"/>
        </w:rPr>
      </w:pPr>
      <w:r>
        <w:br w:type="page"/>
      </w:r>
    </w:p>
    <w:p w:rsidR="004A781C" w:rsidRDefault="004A781C">
      <w:pPr>
        <w:pStyle w:val="Heading2"/>
      </w:pPr>
      <w:r>
        <w:lastRenderedPageBreak/>
        <w:t>Module Internal Variables</w:t>
      </w:r>
    </w:p>
    <w:p w:rsidR="004A781C" w:rsidRDefault="004A781C">
      <w:r>
        <w:t xml:space="preserve">This section identifies the name, range and resolutions for module specific data created by this module.  If there are no range restrictions on the variable, the term “FULL” is placed into the table for legal range. </w:t>
      </w:r>
    </w:p>
    <w:tbl>
      <w:tblPr>
        <w:tblW w:w="901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08"/>
        <w:gridCol w:w="1440"/>
        <w:gridCol w:w="1215"/>
        <w:gridCol w:w="1210"/>
        <w:gridCol w:w="2345"/>
      </w:tblGrid>
      <w:tr w:rsidR="00BD008B" w:rsidTr="002410CF">
        <w:tc>
          <w:tcPr>
            <w:tcW w:w="2808"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Variable Name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Resolution</w:t>
            </w:r>
          </w:p>
        </w:tc>
        <w:tc>
          <w:tcPr>
            <w:tcW w:w="121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(min)</w:t>
            </w:r>
          </w:p>
        </w:tc>
        <w:tc>
          <w:tcPr>
            <w:tcW w:w="1210"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Legal Range</w:t>
            </w:r>
          </w:p>
          <w:p w:rsidR="00BD008B" w:rsidRDefault="00BD008B" w:rsidP="00F957FA">
            <w:pPr>
              <w:spacing w:before="60"/>
              <w:jc w:val="center"/>
              <w:rPr>
                <w:rFonts w:ascii="Arial" w:hAnsi="Arial" w:cs="Arial"/>
                <w:sz w:val="16"/>
              </w:rPr>
            </w:pPr>
            <w:r>
              <w:rPr>
                <w:rFonts w:ascii="Arial" w:hAnsi="Arial" w:cs="Arial"/>
                <w:sz w:val="16"/>
              </w:rPr>
              <w:t>(max)</w:t>
            </w:r>
          </w:p>
        </w:tc>
        <w:tc>
          <w:tcPr>
            <w:tcW w:w="2345" w:type="dxa"/>
            <w:tcBorders>
              <w:top w:val="single" w:sz="6" w:space="0" w:color="auto"/>
              <w:left w:val="single" w:sz="6" w:space="0" w:color="auto"/>
              <w:bottom w:val="single" w:sz="6" w:space="0" w:color="auto"/>
              <w:right w:val="single" w:sz="6" w:space="0" w:color="auto"/>
            </w:tcBorders>
            <w:shd w:val="pct30" w:color="FFFF00" w:fill="FFFFFF"/>
          </w:tcPr>
          <w:p w:rsidR="00BD008B" w:rsidRDefault="00BD008B" w:rsidP="00F957FA">
            <w:pPr>
              <w:spacing w:before="60"/>
              <w:jc w:val="center"/>
              <w:rPr>
                <w:rFonts w:ascii="Arial" w:hAnsi="Arial" w:cs="Arial"/>
                <w:sz w:val="16"/>
              </w:rPr>
            </w:pPr>
            <w:r>
              <w:rPr>
                <w:rFonts w:ascii="Arial" w:hAnsi="Arial" w:cs="Arial"/>
                <w:sz w:val="16"/>
              </w:rPr>
              <w:t>Software Segment</w:t>
            </w:r>
          </w:p>
        </w:tc>
      </w:tr>
      <w:tr w:rsidR="002410CF" w:rsidTr="002410CF">
        <w:tc>
          <w:tcPr>
            <w:tcW w:w="2808" w:type="dxa"/>
            <w:tcBorders>
              <w:top w:val="single" w:sz="6" w:space="0" w:color="auto"/>
              <w:left w:val="single" w:sz="6" w:space="0" w:color="auto"/>
              <w:bottom w:val="single" w:sz="6" w:space="0" w:color="auto"/>
              <w:right w:val="single" w:sz="6" w:space="0" w:color="auto"/>
            </w:tcBorders>
          </w:tcPr>
          <w:p w:rsidR="002410CF" w:rsidRDefault="006C6B82" w:rsidP="00F957FA">
            <w:pPr>
              <w:spacing w:before="60"/>
              <w:rPr>
                <w:rFonts w:ascii="Arial" w:hAnsi="Arial" w:cs="Arial"/>
                <w:sz w:val="16"/>
              </w:rPr>
            </w:pPr>
            <w:r w:rsidRPr="006C6B82">
              <w:rPr>
                <w:rFonts w:ascii="Arial" w:hAnsi="Arial" w:cs="Arial"/>
                <w:sz w:val="16"/>
              </w:rPr>
              <w:t>AstLmt_</w:t>
            </w:r>
            <w:r w:rsidR="002410CF" w:rsidRPr="002410CF">
              <w:rPr>
                <w:rFonts w:ascii="Arial" w:hAnsi="Arial" w:cs="Arial"/>
                <w:sz w:val="16"/>
              </w:rPr>
              <w:t>ManualTrqCmd_MtrNm_M_f32</w:t>
            </w:r>
          </w:p>
        </w:tc>
        <w:tc>
          <w:tcPr>
            <w:tcW w:w="144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Single Precision Float</w:t>
            </w:r>
          </w:p>
        </w:tc>
        <w:tc>
          <w:tcPr>
            <w:tcW w:w="1215" w:type="dxa"/>
            <w:tcBorders>
              <w:top w:val="single" w:sz="6" w:space="0" w:color="auto"/>
              <w:left w:val="single" w:sz="6" w:space="0" w:color="auto"/>
              <w:bottom w:val="single" w:sz="6" w:space="0" w:color="auto"/>
              <w:right w:val="single" w:sz="6" w:space="0" w:color="auto"/>
            </w:tcBorders>
          </w:tcPr>
          <w:p w:rsidR="002410CF" w:rsidRDefault="00B63999" w:rsidP="00F957FA">
            <w:pPr>
              <w:spacing w:before="60"/>
              <w:rPr>
                <w:rFonts w:ascii="Arial" w:hAnsi="Arial" w:cs="Arial"/>
                <w:sz w:val="16"/>
              </w:rPr>
            </w:pPr>
            <w:r>
              <w:rPr>
                <w:rFonts w:ascii="Arial" w:hAnsi="Arial" w:cs="Arial"/>
                <w:sz w:val="16"/>
              </w:rPr>
              <w:t>-16</w:t>
            </w:r>
          </w:p>
        </w:tc>
        <w:tc>
          <w:tcPr>
            <w:tcW w:w="1210" w:type="dxa"/>
            <w:tcBorders>
              <w:top w:val="single" w:sz="6" w:space="0" w:color="auto"/>
              <w:left w:val="single" w:sz="6" w:space="0" w:color="auto"/>
              <w:bottom w:val="single" w:sz="6" w:space="0" w:color="auto"/>
              <w:right w:val="single" w:sz="6" w:space="0" w:color="auto"/>
            </w:tcBorders>
          </w:tcPr>
          <w:p w:rsidR="002410CF" w:rsidRDefault="00B63999" w:rsidP="00F957FA">
            <w:pPr>
              <w:spacing w:before="60"/>
              <w:rPr>
                <w:rFonts w:ascii="Arial" w:hAnsi="Arial" w:cs="Arial"/>
                <w:sz w:val="16"/>
              </w:rPr>
            </w:pPr>
            <w:r>
              <w:rPr>
                <w:rFonts w:ascii="Calibri" w:hAnsi="Calibri"/>
                <w:color w:val="222222"/>
                <w:shd w:val="clear" w:color="auto" w:fill="FFFFFF"/>
              </w:rPr>
              <w:t>15.9995</w:t>
            </w:r>
          </w:p>
        </w:tc>
        <w:tc>
          <w:tcPr>
            <w:tcW w:w="2345"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sidRPr="002410CF">
              <w:rPr>
                <w:rFonts w:ascii="Arial" w:hAnsi="Arial" w:cs="Arial"/>
                <w:sz w:val="16"/>
              </w:rPr>
              <w:t>ASTLMT_START_SEC_VAR_CLEARED_32</w:t>
            </w:r>
          </w:p>
        </w:tc>
      </w:tr>
      <w:tr w:rsidR="002410CF" w:rsidTr="002410CF">
        <w:tc>
          <w:tcPr>
            <w:tcW w:w="2808" w:type="dxa"/>
            <w:tcBorders>
              <w:top w:val="single" w:sz="6" w:space="0" w:color="auto"/>
              <w:left w:val="single" w:sz="6" w:space="0" w:color="auto"/>
              <w:bottom w:val="single" w:sz="6" w:space="0" w:color="auto"/>
              <w:right w:val="single" w:sz="6" w:space="0" w:color="auto"/>
            </w:tcBorders>
          </w:tcPr>
          <w:p w:rsidR="002410CF" w:rsidRDefault="006C6B82" w:rsidP="00F957FA">
            <w:pPr>
              <w:spacing w:before="60"/>
              <w:rPr>
                <w:rFonts w:ascii="Arial" w:hAnsi="Arial" w:cs="Arial"/>
                <w:sz w:val="16"/>
              </w:rPr>
            </w:pPr>
            <w:proofErr w:type="spellStart"/>
            <w:r w:rsidRPr="006C6B82">
              <w:rPr>
                <w:rFonts w:ascii="Arial" w:hAnsi="Arial" w:cs="Arial"/>
                <w:sz w:val="16"/>
              </w:rPr>
              <w:t>AstLmt_</w:t>
            </w:r>
            <w:r w:rsidR="002410CF" w:rsidRPr="002410CF">
              <w:rPr>
                <w:rFonts w:ascii="Arial" w:hAnsi="Arial" w:cs="Arial"/>
                <w:sz w:val="16"/>
              </w:rPr>
              <w:t>ManualTrqCmdEn_Cnt_M_lgc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FALSE</w:t>
            </w:r>
          </w:p>
        </w:tc>
        <w:tc>
          <w:tcPr>
            <w:tcW w:w="1210" w:type="dxa"/>
            <w:tcBorders>
              <w:top w:val="single" w:sz="6" w:space="0" w:color="auto"/>
              <w:left w:val="single" w:sz="6" w:space="0" w:color="auto"/>
              <w:bottom w:val="single" w:sz="6" w:space="0" w:color="auto"/>
              <w:right w:val="single" w:sz="6" w:space="0" w:color="auto"/>
            </w:tcBorders>
          </w:tcPr>
          <w:p w:rsidR="002410CF" w:rsidRDefault="002410CF" w:rsidP="00F957FA">
            <w:pPr>
              <w:spacing w:before="60"/>
              <w:rPr>
                <w:rFonts w:ascii="Arial" w:hAnsi="Arial" w:cs="Arial"/>
                <w:sz w:val="16"/>
              </w:rPr>
            </w:pPr>
            <w:r>
              <w:rPr>
                <w:rFonts w:ascii="Arial" w:hAnsi="Arial" w:cs="Arial"/>
                <w:sz w:val="16"/>
              </w:rPr>
              <w:t>TRUE</w:t>
            </w:r>
          </w:p>
        </w:tc>
        <w:tc>
          <w:tcPr>
            <w:tcW w:w="2345" w:type="dxa"/>
            <w:tcBorders>
              <w:top w:val="single" w:sz="6" w:space="0" w:color="auto"/>
              <w:left w:val="single" w:sz="6" w:space="0" w:color="auto"/>
              <w:bottom w:val="single" w:sz="6" w:space="0" w:color="auto"/>
              <w:right w:val="single" w:sz="6" w:space="0" w:color="auto"/>
            </w:tcBorders>
          </w:tcPr>
          <w:p w:rsidR="002410CF" w:rsidRDefault="002410CF" w:rsidP="006C6B82">
            <w:pPr>
              <w:spacing w:before="60"/>
              <w:rPr>
                <w:rFonts w:ascii="Arial" w:hAnsi="Arial" w:cs="Arial"/>
                <w:sz w:val="16"/>
              </w:rPr>
            </w:pPr>
            <w:r w:rsidRPr="002410CF">
              <w:rPr>
                <w:rFonts w:ascii="Arial" w:hAnsi="Arial" w:cs="Arial"/>
                <w:sz w:val="16"/>
              </w:rPr>
              <w:t>ASTLMT_START_SEC_VAR_CLEARED_</w:t>
            </w:r>
            <w:r w:rsidR="006C6B82">
              <w:rPr>
                <w:rFonts w:ascii="Arial" w:hAnsi="Arial" w:cs="Arial"/>
                <w:sz w:val="16"/>
              </w:rPr>
              <w:t>BOOLEAN</w:t>
            </w:r>
          </w:p>
        </w:tc>
      </w:tr>
      <w:tr w:rsidR="005B29BC" w:rsidTr="002410CF">
        <w:tc>
          <w:tcPr>
            <w:tcW w:w="2808" w:type="dxa"/>
            <w:tcBorders>
              <w:top w:val="single" w:sz="6" w:space="0" w:color="auto"/>
              <w:left w:val="single" w:sz="6" w:space="0" w:color="auto"/>
              <w:bottom w:val="single" w:sz="6" w:space="0" w:color="auto"/>
              <w:right w:val="single" w:sz="6" w:space="0" w:color="auto"/>
            </w:tcBorders>
          </w:tcPr>
          <w:p w:rsidR="005B29BC" w:rsidRPr="002410CF" w:rsidRDefault="006C6B82" w:rsidP="00F957FA">
            <w:pPr>
              <w:spacing w:before="60"/>
              <w:rPr>
                <w:rFonts w:ascii="Arial" w:hAnsi="Arial" w:cs="Arial"/>
                <w:sz w:val="16"/>
              </w:rPr>
            </w:pPr>
            <w:proofErr w:type="spellStart"/>
            <w:r w:rsidRPr="006C6B82">
              <w:rPr>
                <w:rFonts w:ascii="Arial" w:hAnsi="Arial" w:cs="Arial"/>
                <w:sz w:val="16"/>
              </w:rPr>
              <w:t>AstLmt_</w:t>
            </w:r>
            <w:r w:rsidR="005B29BC" w:rsidRPr="005B29BC">
              <w:rPr>
                <w:rFonts w:ascii="Arial" w:hAnsi="Arial" w:cs="Arial"/>
                <w:sz w:val="16"/>
              </w:rPr>
              <w:t>SteeringAsstDefeat_Cnt_M_lgc</w:t>
            </w:r>
            <w:proofErr w:type="spellEnd"/>
          </w:p>
        </w:tc>
        <w:tc>
          <w:tcPr>
            <w:tcW w:w="1440" w:type="dxa"/>
            <w:tcBorders>
              <w:top w:val="single" w:sz="6" w:space="0" w:color="auto"/>
              <w:left w:val="single" w:sz="6" w:space="0" w:color="auto"/>
              <w:bottom w:val="single" w:sz="6" w:space="0" w:color="auto"/>
              <w:right w:val="single" w:sz="6" w:space="0" w:color="auto"/>
            </w:tcBorders>
          </w:tcPr>
          <w:p w:rsidR="005B29BC" w:rsidRDefault="005B29BC" w:rsidP="00F957FA">
            <w:pPr>
              <w:spacing w:before="60"/>
              <w:rPr>
                <w:rFonts w:ascii="Arial" w:hAnsi="Arial" w:cs="Arial"/>
                <w:sz w:val="16"/>
              </w:rPr>
            </w:pPr>
            <w:r>
              <w:rPr>
                <w:rFonts w:ascii="Arial" w:hAnsi="Arial" w:cs="Arial"/>
                <w:sz w:val="16"/>
              </w:rPr>
              <w:t>n/a</w:t>
            </w:r>
          </w:p>
        </w:tc>
        <w:tc>
          <w:tcPr>
            <w:tcW w:w="1215" w:type="dxa"/>
            <w:tcBorders>
              <w:top w:val="single" w:sz="6" w:space="0" w:color="auto"/>
              <w:left w:val="single" w:sz="6" w:space="0" w:color="auto"/>
              <w:bottom w:val="single" w:sz="6" w:space="0" w:color="auto"/>
              <w:right w:val="single" w:sz="6" w:space="0" w:color="auto"/>
            </w:tcBorders>
          </w:tcPr>
          <w:p w:rsidR="005B29BC" w:rsidRDefault="005B29BC" w:rsidP="00F957FA">
            <w:pPr>
              <w:spacing w:before="60"/>
              <w:rPr>
                <w:rFonts w:ascii="Arial" w:hAnsi="Arial" w:cs="Arial"/>
                <w:sz w:val="16"/>
              </w:rPr>
            </w:pPr>
            <w:r>
              <w:rPr>
                <w:rFonts w:ascii="Arial" w:hAnsi="Arial" w:cs="Arial"/>
                <w:sz w:val="16"/>
              </w:rPr>
              <w:t>FALSE</w:t>
            </w:r>
          </w:p>
        </w:tc>
        <w:tc>
          <w:tcPr>
            <w:tcW w:w="1210" w:type="dxa"/>
            <w:tcBorders>
              <w:top w:val="single" w:sz="6" w:space="0" w:color="auto"/>
              <w:left w:val="single" w:sz="6" w:space="0" w:color="auto"/>
              <w:bottom w:val="single" w:sz="6" w:space="0" w:color="auto"/>
              <w:right w:val="single" w:sz="6" w:space="0" w:color="auto"/>
            </w:tcBorders>
          </w:tcPr>
          <w:p w:rsidR="005B29BC" w:rsidRDefault="005B29BC" w:rsidP="00F957FA">
            <w:pPr>
              <w:spacing w:before="60"/>
              <w:rPr>
                <w:rFonts w:ascii="Arial" w:hAnsi="Arial" w:cs="Arial"/>
                <w:sz w:val="16"/>
              </w:rPr>
            </w:pPr>
            <w:r>
              <w:rPr>
                <w:rFonts w:ascii="Arial" w:hAnsi="Arial" w:cs="Arial"/>
                <w:sz w:val="16"/>
              </w:rPr>
              <w:t>TRUE</w:t>
            </w:r>
          </w:p>
        </w:tc>
        <w:tc>
          <w:tcPr>
            <w:tcW w:w="2345" w:type="dxa"/>
            <w:tcBorders>
              <w:top w:val="single" w:sz="6" w:space="0" w:color="auto"/>
              <w:left w:val="single" w:sz="6" w:space="0" w:color="auto"/>
              <w:bottom w:val="single" w:sz="6" w:space="0" w:color="auto"/>
              <w:right w:val="single" w:sz="6" w:space="0" w:color="auto"/>
            </w:tcBorders>
          </w:tcPr>
          <w:p w:rsidR="005B29BC" w:rsidRPr="002410CF" w:rsidRDefault="005B29BC" w:rsidP="006C6B82">
            <w:pPr>
              <w:spacing w:before="60"/>
              <w:rPr>
                <w:rFonts w:ascii="Arial" w:hAnsi="Arial" w:cs="Arial"/>
                <w:sz w:val="16"/>
              </w:rPr>
            </w:pPr>
            <w:r w:rsidRPr="002410CF">
              <w:rPr>
                <w:rFonts w:ascii="Arial" w:hAnsi="Arial" w:cs="Arial"/>
                <w:sz w:val="16"/>
              </w:rPr>
              <w:t>ASTLMT_START_SEC_VAR_CLEARED_</w:t>
            </w:r>
            <w:r w:rsidR="006C6B82">
              <w:rPr>
                <w:rFonts w:ascii="Arial" w:hAnsi="Arial" w:cs="Arial"/>
                <w:sz w:val="16"/>
              </w:rPr>
              <w:t>BOOLEAN</w:t>
            </w:r>
          </w:p>
        </w:tc>
      </w:tr>
    </w:tbl>
    <w:p w:rsidR="004A781C" w:rsidRDefault="004A781C">
      <w:pPr>
        <w:pStyle w:val="Heading3"/>
      </w:pPr>
      <w:r>
        <w:t xml:space="preserve">User defined </w:t>
      </w:r>
      <w:proofErr w:type="spellStart"/>
      <w:r>
        <w:t>typedef</w:t>
      </w:r>
      <w:proofErr w:type="spellEnd"/>
      <w:r>
        <w:t xml:space="preserve"> definition/declaration </w:t>
      </w:r>
    </w:p>
    <w:p w:rsidR="004A781C" w:rsidRDefault="004A781C">
      <w:r>
        <w:t>This section documents any user types uniquely used for the module.</w:t>
      </w:r>
    </w:p>
    <w:tbl>
      <w:tblPr>
        <w:tblW w:w="893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A0" w:firstRow="1" w:lastRow="0" w:firstColumn="1" w:lastColumn="0" w:noHBand="0" w:noVBand="0"/>
      </w:tblPr>
      <w:tblGrid>
        <w:gridCol w:w="3348"/>
        <w:gridCol w:w="2160"/>
        <w:gridCol w:w="1440"/>
        <w:gridCol w:w="992"/>
        <w:gridCol w:w="993"/>
      </w:tblGrid>
      <w:tr w:rsidR="003C4D3F" w:rsidTr="00F957FA">
        <w:tc>
          <w:tcPr>
            <w:tcW w:w="3348" w:type="dxa"/>
            <w:shd w:val="pct30" w:color="FFFF00" w:fill="FFFFFF"/>
          </w:tcPr>
          <w:p w:rsidR="003C4D3F" w:rsidRDefault="003C4D3F" w:rsidP="00F957FA">
            <w:pPr>
              <w:spacing w:before="60"/>
              <w:jc w:val="center"/>
              <w:rPr>
                <w:rFonts w:ascii="Arial" w:hAnsi="Arial" w:cs="Arial"/>
                <w:sz w:val="16"/>
              </w:rPr>
            </w:pPr>
            <w:proofErr w:type="spellStart"/>
            <w:r>
              <w:rPr>
                <w:rFonts w:ascii="Arial" w:hAnsi="Arial" w:cs="Arial"/>
                <w:sz w:val="16"/>
              </w:rPr>
              <w:t>Typedef</w:t>
            </w:r>
            <w:proofErr w:type="spellEnd"/>
            <w:r>
              <w:rPr>
                <w:rFonts w:ascii="Arial" w:hAnsi="Arial" w:cs="Arial"/>
                <w:sz w:val="16"/>
              </w:rPr>
              <w:t xml:space="preserve"> Name</w:t>
            </w:r>
          </w:p>
        </w:tc>
        <w:tc>
          <w:tcPr>
            <w:tcW w:w="216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Element Name</w:t>
            </w:r>
          </w:p>
        </w:tc>
        <w:tc>
          <w:tcPr>
            <w:tcW w:w="1440"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User Defined Type</w:t>
            </w:r>
          </w:p>
        </w:tc>
        <w:tc>
          <w:tcPr>
            <w:tcW w:w="992"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(min)</w:t>
            </w:r>
          </w:p>
        </w:tc>
        <w:tc>
          <w:tcPr>
            <w:tcW w:w="993" w:type="dxa"/>
            <w:shd w:val="pct30" w:color="FFFF00" w:fill="FFFFFF"/>
          </w:tcPr>
          <w:p w:rsidR="003C4D3F" w:rsidRDefault="003C4D3F" w:rsidP="00F957FA">
            <w:pPr>
              <w:spacing w:before="60"/>
              <w:jc w:val="center"/>
              <w:rPr>
                <w:rFonts w:ascii="Arial" w:hAnsi="Arial" w:cs="Arial"/>
                <w:sz w:val="16"/>
              </w:rPr>
            </w:pPr>
            <w:r>
              <w:rPr>
                <w:rFonts w:ascii="Arial" w:hAnsi="Arial" w:cs="Arial"/>
                <w:sz w:val="16"/>
              </w:rPr>
              <w:t>Legal Range</w:t>
            </w:r>
          </w:p>
          <w:p w:rsidR="003C4D3F" w:rsidRDefault="003C4D3F" w:rsidP="00F957FA">
            <w:pPr>
              <w:spacing w:before="60"/>
              <w:jc w:val="center"/>
              <w:rPr>
                <w:rFonts w:ascii="Arial" w:hAnsi="Arial" w:cs="Arial"/>
                <w:sz w:val="16"/>
              </w:rPr>
            </w:pPr>
            <w:r>
              <w:rPr>
                <w:rFonts w:ascii="Arial" w:hAnsi="Arial" w:cs="Arial"/>
                <w:sz w:val="16"/>
              </w:rPr>
              <w:t>(max)</w:t>
            </w:r>
          </w:p>
        </w:tc>
      </w:tr>
      <w:tr w:rsidR="003C4D3F" w:rsidTr="00F957FA">
        <w:tc>
          <w:tcPr>
            <w:tcW w:w="3348" w:type="dxa"/>
          </w:tcPr>
          <w:p w:rsidR="003C4D3F" w:rsidRDefault="006F6C3B" w:rsidP="00F957FA">
            <w:pPr>
              <w:spacing w:before="60"/>
              <w:rPr>
                <w:rFonts w:ascii="Arial" w:hAnsi="Arial" w:cs="Arial"/>
                <w:sz w:val="16"/>
              </w:rPr>
            </w:pPr>
            <w:r>
              <w:rPr>
                <w:rFonts w:ascii="Arial" w:hAnsi="Arial" w:cs="Arial"/>
                <w:sz w:val="16"/>
              </w:rPr>
              <w:t>None</w:t>
            </w:r>
          </w:p>
        </w:tc>
        <w:tc>
          <w:tcPr>
            <w:tcW w:w="2160" w:type="dxa"/>
          </w:tcPr>
          <w:p w:rsidR="003C4D3F" w:rsidRDefault="003C4D3F" w:rsidP="00F957FA">
            <w:pPr>
              <w:spacing w:before="60"/>
              <w:rPr>
                <w:rFonts w:ascii="Arial" w:hAnsi="Arial" w:cs="Arial"/>
                <w:sz w:val="16"/>
              </w:rPr>
            </w:pPr>
          </w:p>
        </w:tc>
        <w:tc>
          <w:tcPr>
            <w:tcW w:w="1440" w:type="dxa"/>
          </w:tcPr>
          <w:p w:rsidR="003C4D3F" w:rsidRDefault="003C4D3F" w:rsidP="00F957FA">
            <w:pPr>
              <w:spacing w:before="60"/>
              <w:rPr>
                <w:rFonts w:ascii="Arial" w:hAnsi="Arial" w:cs="Arial"/>
                <w:sz w:val="16"/>
              </w:rPr>
            </w:pPr>
          </w:p>
        </w:tc>
        <w:tc>
          <w:tcPr>
            <w:tcW w:w="992" w:type="dxa"/>
          </w:tcPr>
          <w:p w:rsidR="003C4D3F" w:rsidRDefault="003C4D3F" w:rsidP="00F957FA">
            <w:pPr>
              <w:spacing w:before="60"/>
              <w:rPr>
                <w:rFonts w:ascii="Arial" w:hAnsi="Arial" w:cs="Arial"/>
                <w:sz w:val="16"/>
              </w:rPr>
            </w:pPr>
          </w:p>
        </w:tc>
        <w:tc>
          <w:tcPr>
            <w:tcW w:w="993" w:type="dxa"/>
          </w:tcPr>
          <w:p w:rsidR="003C4D3F" w:rsidRDefault="003C4D3F" w:rsidP="00F957FA">
            <w:pPr>
              <w:spacing w:before="60"/>
              <w:rPr>
                <w:rFonts w:ascii="Arial" w:hAnsi="Arial" w:cs="Arial"/>
                <w:sz w:val="16"/>
              </w:rPr>
            </w:pPr>
          </w:p>
        </w:tc>
      </w:tr>
    </w:tbl>
    <w:p w:rsidR="004A781C" w:rsidRDefault="004A781C"/>
    <w:p w:rsidR="00DE4889" w:rsidRDefault="00DE4889">
      <w:pPr>
        <w:spacing w:after="0"/>
        <w:rPr>
          <w:rFonts w:ascii="Arial" w:hAnsi="Arial"/>
          <w:b/>
          <w:kern w:val="28"/>
          <w:sz w:val="28"/>
        </w:rPr>
      </w:pPr>
      <w:r>
        <w:br w:type="page"/>
      </w:r>
    </w:p>
    <w:p w:rsidR="004A781C" w:rsidRDefault="004A781C">
      <w:pPr>
        <w:pStyle w:val="Heading1"/>
      </w:pPr>
      <w:r>
        <w:lastRenderedPageBreak/>
        <w:t>Constant Data Dictionary</w:t>
      </w:r>
    </w:p>
    <w:p w:rsidR="004A781C" w:rsidRDefault="004A781C">
      <w:pPr>
        <w:pStyle w:val="Heading2"/>
      </w:pPr>
      <w:r>
        <w:t>Calibration Constants</w:t>
      </w:r>
    </w:p>
    <w:p w:rsidR="004A781C" w:rsidRDefault="004A781C">
      <w:r>
        <w:t xml:space="preserve">This section lists the calibrations used by the module.  For details on calibration constants, refer to the Data Dictionary for the application.  </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AB0017" w:rsidP="00F141E2">
            <w:pPr>
              <w:spacing w:before="60"/>
              <w:rPr>
                <w:rFonts w:ascii="Arial" w:hAnsi="Arial" w:cs="Arial"/>
                <w:sz w:val="16"/>
              </w:rPr>
            </w:pPr>
            <w:r w:rsidRPr="00AB0017">
              <w:rPr>
                <w:rFonts w:ascii="Arial" w:hAnsi="Arial" w:cs="Arial"/>
                <w:sz w:val="16"/>
              </w:rPr>
              <w:t>k_SumLimPlCmpLimit_MtrNm_f32</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2"/>
      </w:pPr>
      <w:proofErr w:type="gramStart"/>
      <w:r>
        <w:t>Program(</w:t>
      </w:r>
      <w:proofErr w:type="gramEnd"/>
      <w:r>
        <w:t>fixed) Constants</w:t>
      </w:r>
    </w:p>
    <w:p w:rsidR="004A781C" w:rsidRDefault="004A781C">
      <w:pPr>
        <w:pStyle w:val="Heading3"/>
      </w:pPr>
      <w:r>
        <w:t>Embedded Constants</w:t>
      </w:r>
    </w:p>
    <w:p w:rsidR="004A781C" w:rsidRDefault="004A781C">
      <w:r>
        <w:t xml:space="preserve">All embedded constants whose values are provided in </w:t>
      </w:r>
      <w:proofErr w:type="spellStart"/>
      <w:r>
        <w:t>Eng</w:t>
      </w:r>
      <w:proofErr w:type="spellEnd"/>
      <w:r>
        <w:t xml:space="preserve"> units will be evaluated to the equivalent counts by using the </w:t>
      </w:r>
      <w:proofErr w:type="spellStart"/>
      <w:r>
        <w:t>FPM_InitFixedPoint_</w:t>
      </w:r>
      <w:proofErr w:type="gramStart"/>
      <w:r>
        <w:t>m</w:t>
      </w:r>
      <w:proofErr w:type="spellEnd"/>
      <w:r>
        <w:t>(</w:t>
      </w:r>
      <w:proofErr w:type="gramEnd"/>
      <w:r>
        <w:t xml:space="preserve">) macro within the #define statement.  </w:t>
      </w:r>
    </w:p>
    <w:p w:rsidR="004A781C" w:rsidRDefault="004A781C">
      <w:pPr>
        <w:pStyle w:val="Heading4"/>
      </w:pPr>
      <w:r>
        <w:t>Local</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888"/>
        <w:gridCol w:w="1680"/>
        <w:gridCol w:w="1680"/>
        <w:gridCol w:w="1680"/>
      </w:tblGrid>
      <w:tr w:rsidR="00DE4889" w:rsidTr="00F957FA">
        <w:tc>
          <w:tcPr>
            <w:tcW w:w="3888"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Constant Name</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Resolution</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Units</w:t>
            </w:r>
          </w:p>
        </w:tc>
        <w:tc>
          <w:tcPr>
            <w:tcW w:w="1680" w:type="dxa"/>
            <w:tcBorders>
              <w:top w:val="single" w:sz="6" w:space="0" w:color="auto"/>
              <w:left w:val="single" w:sz="6" w:space="0" w:color="auto"/>
              <w:bottom w:val="single" w:sz="6" w:space="0" w:color="auto"/>
              <w:right w:val="single" w:sz="6" w:space="0" w:color="auto"/>
            </w:tcBorders>
            <w:shd w:val="pct30" w:color="FFFF00" w:fill="FFFFFF"/>
          </w:tcPr>
          <w:p w:rsidR="00DE4889" w:rsidRDefault="00DE4889" w:rsidP="00F957FA">
            <w:pPr>
              <w:spacing w:before="60"/>
              <w:jc w:val="center"/>
              <w:rPr>
                <w:rFonts w:ascii="Arial" w:hAnsi="Arial" w:cs="Arial"/>
                <w:sz w:val="16"/>
              </w:rPr>
            </w:pPr>
            <w:r>
              <w:rPr>
                <w:rFonts w:ascii="Arial" w:hAnsi="Arial" w:cs="Arial"/>
                <w:sz w:val="16"/>
              </w:rPr>
              <w:t>Value</w:t>
            </w:r>
          </w:p>
        </w:tc>
      </w:tr>
      <w:tr w:rsidR="00DE4889" w:rsidTr="00F957FA">
        <w:tc>
          <w:tcPr>
            <w:tcW w:w="3888" w:type="dxa"/>
            <w:tcBorders>
              <w:top w:val="single" w:sz="6" w:space="0" w:color="auto"/>
              <w:left w:val="single" w:sz="6" w:space="0" w:color="auto"/>
              <w:bottom w:val="single" w:sz="6" w:space="0" w:color="auto"/>
              <w:right w:val="single" w:sz="6" w:space="0" w:color="auto"/>
            </w:tcBorders>
          </w:tcPr>
          <w:p w:rsidR="00DE4889" w:rsidRDefault="00AB0017" w:rsidP="00F957FA">
            <w:pPr>
              <w:spacing w:before="60"/>
              <w:rPr>
                <w:rFonts w:ascii="Arial" w:hAnsi="Arial" w:cs="Arial"/>
                <w:sz w:val="16"/>
              </w:rPr>
            </w:pPr>
            <w:r>
              <w:rPr>
                <w:rFonts w:ascii="Arial" w:hAnsi="Arial" w:cs="Arial"/>
                <w:sz w:val="16"/>
              </w:rPr>
              <w:t>None</w:t>
            </w: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c>
          <w:tcPr>
            <w:tcW w:w="1680" w:type="dxa"/>
            <w:tcBorders>
              <w:top w:val="single" w:sz="6" w:space="0" w:color="auto"/>
              <w:left w:val="single" w:sz="6" w:space="0" w:color="auto"/>
              <w:bottom w:val="single" w:sz="6" w:space="0" w:color="auto"/>
              <w:right w:val="single" w:sz="6" w:space="0" w:color="auto"/>
            </w:tcBorders>
          </w:tcPr>
          <w:p w:rsidR="00DE4889" w:rsidRDefault="00DE4889" w:rsidP="00F957FA">
            <w:pPr>
              <w:spacing w:before="60"/>
              <w:rPr>
                <w:rFonts w:ascii="Arial" w:hAnsi="Arial" w:cs="Arial"/>
                <w:sz w:val="16"/>
              </w:rPr>
            </w:pPr>
          </w:p>
        </w:tc>
      </w:tr>
    </w:tbl>
    <w:p w:rsidR="00DE4889" w:rsidRDefault="00DE4889" w:rsidP="00DE4889">
      <w:pPr>
        <w:pStyle w:val="Heading4"/>
        <w:numPr>
          <w:ilvl w:val="0"/>
          <w:numId w:val="0"/>
        </w:numPr>
        <w:ind w:left="864" w:hanging="864"/>
      </w:pPr>
    </w:p>
    <w:p w:rsidR="004A781C" w:rsidRDefault="004A781C">
      <w:pPr>
        <w:pStyle w:val="Heading4"/>
      </w:pPr>
      <w:r>
        <w:t>Global</w:t>
      </w:r>
    </w:p>
    <w:p w:rsidR="004A781C" w:rsidRDefault="004A781C">
      <w:r>
        <w:t>This section lists the global constants used by the module.  For details on global constants, refer to the Data Dictionary for the application.</w:t>
      </w:r>
    </w:p>
    <w:tbl>
      <w:tblPr>
        <w:tblW w:w="4608" w:type="dxa"/>
        <w:jc w:val="center"/>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608"/>
      </w:tblGrid>
      <w:tr w:rsidR="004A781C">
        <w:trPr>
          <w:jc w:val="center"/>
        </w:trPr>
        <w:tc>
          <w:tcPr>
            <w:tcW w:w="460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Constant Name</w:t>
            </w:r>
          </w:p>
        </w:tc>
      </w:tr>
      <w:tr w:rsidR="004A781C">
        <w:trPr>
          <w:jc w:val="center"/>
        </w:trPr>
        <w:tc>
          <w:tcPr>
            <w:tcW w:w="4608" w:type="dxa"/>
            <w:tcBorders>
              <w:top w:val="nil"/>
              <w:left w:val="single" w:sz="6" w:space="0" w:color="auto"/>
              <w:bottom w:val="single" w:sz="6" w:space="0" w:color="auto"/>
              <w:right w:val="single" w:sz="6" w:space="0" w:color="auto"/>
            </w:tcBorders>
          </w:tcPr>
          <w:p w:rsidR="004A781C" w:rsidRDefault="00AB0017">
            <w:pPr>
              <w:spacing w:before="60"/>
              <w:rPr>
                <w:rFonts w:ascii="Arial" w:hAnsi="Arial" w:cs="Arial"/>
                <w:sz w:val="16"/>
              </w:rPr>
            </w:pPr>
            <w:r w:rsidRPr="00AB0017">
              <w:rPr>
                <w:rFonts w:ascii="Arial" w:hAnsi="Arial" w:cs="Arial"/>
                <w:sz w:val="16"/>
              </w:rPr>
              <w:t>D_ZERO_ULS_F32</w:t>
            </w:r>
          </w:p>
        </w:tc>
      </w:tr>
      <w:tr w:rsidR="004A781C" w:rsidTr="00966B85">
        <w:trPr>
          <w:jc w:val="center"/>
        </w:trPr>
        <w:tc>
          <w:tcPr>
            <w:tcW w:w="4608" w:type="dxa"/>
            <w:tcBorders>
              <w:top w:val="nil"/>
              <w:left w:val="single" w:sz="6" w:space="0" w:color="auto"/>
              <w:bottom w:val="single" w:sz="6" w:space="0" w:color="auto"/>
              <w:right w:val="single" w:sz="6" w:space="0" w:color="auto"/>
            </w:tcBorders>
          </w:tcPr>
          <w:p w:rsidR="004A781C" w:rsidRDefault="00AB0017">
            <w:pPr>
              <w:spacing w:before="60"/>
              <w:rPr>
                <w:rFonts w:ascii="Arial" w:hAnsi="Arial" w:cs="Arial"/>
                <w:sz w:val="16"/>
              </w:rPr>
            </w:pPr>
            <w:r w:rsidRPr="00AB0017">
              <w:rPr>
                <w:rFonts w:ascii="Arial" w:hAnsi="Arial" w:cs="Arial"/>
                <w:sz w:val="16"/>
              </w:rPr>
              <w:t>D_ZERO_CNT_S8</w:t>
            </w:r>
          </w:p>
        </w:tc>
      </w:tr>
      <w:tr w:rsidR="00966B85" w:rsidTr="00966B85">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D_ONE_ULS_F32</w:t>
            </w:r>
          </w:p>
        </w:tc>
      </w:tr>
      <w:tr w:rsidR="00966B85" w:rsidTr="00966B85">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D_MTRTRQCMDLOLMT_MTRNM_F32</w:t>
            </w:r>
          </w:p>
        </w:tc>
      </w:tr>
      <w:tr w:rsidR="00966B85">
        <w:trPr>
          <w:jc w:val="center"/>
        </w:trPr>
        <w:tc>
          <w:tcPr>
            <w:tcW w:w="4608" w:type="dxa"/>
            <w:tcBorders>
              <w:top w:val="nil"/>
              <w:left w:val="single" w:sz="6" w:space="0" w:color="auto"/>
              <w:bottom w:val="single" w:sz="6" w:space="0" w:color="auto"/>
              <w:right w:val="single" w:sz="6" w:space="0" w:color="auto"/>
            </w:tcBorders>
          </w:tcPr>
          <w:p w:rsidR="00966B85" w:rsidRPr="00AB0017" w:rsidRDefault="00966B85">
            <w:pPr>
              <w:spacing w:before="60"/>
              <w:rPr>
                <w:rFonts w:ascii="Arial" w:hAnsi="Arial" w:cs="Arial"/>
                <w:sz w:val="16"/>
              </w:rPr>
            </w:pPr>
            <w:r w:rsidRPr="00966B85">
              <w:rPr>
                <w:rFonts w:ascii="Arial" w:hAnsi="Arial" w:cs="Arial"/>
                <w:sz w:val="16"/>
              </w:rPr>
              <w:t>D_MTRTRQCMDHILMT_MTRNM_F32</w:t>
            </w:r>
          </w:p>
        </w:tc>
      </w:tr>
      <w:tr w:rsidR="002410CF" w:rsidTr="002410CF">
        <w:trPr>
          <w:jc w:val="center"/>
        </w:trPr>
        <w:tc>
          <w:tcPr>
            <w:tcW w:w="4608" w:type="dxa"/>
            <w:tcBorders>
              <w:top w:val="nil"/>
              <w:left w:val="single" w:sz="6" w:space="0" w:color="auto"/>
              <w:bottom w:val="single" w:sz="6" w:space="0" w:color="auto"/>
              <w:right w:val="single" w:sz="6" w:space="0" w:color="auto"/>
            </w:tcBorders>
          </w:tcPr>
          <w:p w:rsidR="002410CF" w:rsidRPr="00AB0017" w:rsidRDefault="002410CF" w:rsidP="00DC73AC">
            <w:pPr>
              <w:spacing w:before="60"/>
              <w:rPr>
                <w:rFonts w:ascii="Arial" w:hAnsi="Arial" w:cs="Arial"/>
                <w:sz w:val="16"/>
              </w:rPr>
            </w:pPr>
            <w:r w:rsidRPr="002410CF">
              <w:rPr>
                <w:rFonts w:ascii="Arial" w:hAnsi="Arial" w:cs="Arial"/>
                <w:sz w:val="16"/>
              </w:rPr>
              <w:t>FLT_EPSILON</w:t>
            </w:r>
          </w:p>
        </w:tc>
      </w:tr>
    </w:tbl>
    <w:p w:rsidR="004A781C" w:rsidRDefault="004A781C"/>
    <w:p w:rsidR="004A781C" w:rsidRDefault="004A781C">
      <w:pPr>
        <w:pStyle w:val="Heading3"/>
      </w:pPr>
      <w:r>
        <w:t>Module specific Lookup Tables Constants</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2898"/>
        <w:gridCol w:w="990"/>
        <w:gridCol w:w="3600"/>
        <w:gridCol w:w="1440"/>
      </w:tblGrid>
      <w:tr w:rsidR="008B3E94" w:rsidTr="00F957FA">
        <w:tc>
          <w:tcPr>
            <w:tcW w:w="2898"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Constant Name</w:t>
            </w:r>
          </w:p>
        </w:tc>
        <w:tc>
          <w:tcPr>
            <w:tcW w:w="99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Resolution</w:t>
            </w:r>
          </w:p>
        </w:tc>
        <w:tc>
          <w:tcPr>
            <w:tcW w:w="360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Value</w:t>
            </w:r>
          </w:p>
        </w:tc>
        <w:tc>
          <w:tcPr>
            <w:tcW w:w="1440" w:type="dxa"/>
            <w:tcBorders>
              <w:top w:val="single" w:sz="6" w:space="0" w:color="auto"/>
              <w:left w:val="single" w:sz="6" w:space="0" w:color="auto"/>
              <w:bottom w:val="single" w:sz="6" w:space="0" w:color="auto"/>
              <w:right w:val="single" w:sz="6" w:space="0" w:color="auto"/>
            </w:tcBorders>
            <w:shd w:val="pct30" w:color="FFFF00" w:fill="FFFFFF"/>
          </w:tcPr>
          <w:p w:rsidR="008B3E94" w:rsidRDefault="008B3E94" w:rsidP="00F957FA">
            <w:pPr>
              <w:spacing w:before="60"/>
              <w:jc w:val="center"/>
              <w:rPr>
                <w:rFonts w:ascii="Arial" w:hAnsi="Arial" w:cs="Arial"/>
                <w:sz w:val="16"/>
              </w:rPr>
            </w:pPr>
            <w:r>
              <w:rPr>
                <w:rFonts w:ascii="Arial" w:hAnsi="Arial" w:cs="Arial"/>
                <w:sz w:val="16"/>
              </w:rPr>
              <w:t>Software Segment</w:t>
            </w:r>
          </w:p>
        </w:tc>
      </w:tr>
      <w:tr w:rsidR="008B3E94" w:rsidTr="00F957FA">
        <w:tc>
          <w:tcPr>
            <w:tcW w:w="2898" w:type="dxa"/>
            <w:tcBorders>
              <w:top w:val="single" w:sz="6" w:space="0" w:color="auto"/>
              <w:left w:val="single" w:sz="6" w:space="0" w:color="auto"/>
              <w:bottom w:val="single" w:sz="6" w:space="0" w:color="auto"/>
              <w:right w:val="single" w:sz="6" w:space="0" w:color="auto"/>
            </w:tcBorders>
          </w:tcPr>
          <w:p w:rsidR="008B3E94" w:rsidRDefault="00AB0017" w:rsidP="00F957FA">
            <w:pPr>
              <w:spacing w:before="60"/>
              <w:rPr>
                <w:rFonts w:ascii="Arial" w:hAnsi="Arial" w:cs="Arial"/>
                <w:sz w:val="16"/>
              </w:rPr>
            </w:pPr>
            <w:r>
              <w:rPr>
                <w:rFonts w:ascii="Arial" w:hAnsi="Arial" w:cs="Arial"/>
                <w:sz w:val="16"/>
              </w:rPr>
              <w:t>None</w:t>
            </w:r>
          </w:p>
        </w:tc>
        <w:tc>
          <w:tcPr>
            <w:tcW w:w="99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360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c>
          <w:tcPr>
            <w:tcW w:w="1440" w:type="dxa"/>
            <w:tcBorders>
              <w:top w:val="single" w:sz="6" w:space="0" w:color="auto"/>
              <w:left w:val="single" w:sz="6" w:space="0" w:color="auto"/>
              <w:bottom w:val="single" w:sz="6" w:space="0" w:color="auto"/>
              <w:right w:val="single" w:sz="6" w:space="0" w:color="auto"/>
            </w:tcBorders>
          </w:tcPr>
          <w:p w:rsidR="008B3E94" w:rsidRDefault="008B3E94" w:rsidP="00F957FA">
            <w:pPr>
              <w:spacing w:before="60"/>
              <w:rPr>
                <w:rFonts w:ascii="Arial" w:hAnsi="Arial" w:cs="Arial"/>
                <w:sz w:val="16"/>
              </w:rPr>
            </w:pPr>
          </w:p>
        </w:tc>
      </w:tr>
    </w:tbl>
    <w:p w:rsidR="008B3E94" w:rsidRDefault="008B3E94"/>
    <w:p w:rsidR="008B3E94" w:rsidRDefault="004A781C" w:rsidP="008B3E94">
      <w:pPr>
        <w:pStyle w:val="Heading1"/>
      </w:pPr>
      <w:r>
        <w:br w:type="page"/>
      </w:r>
      <w:r w:rsidR="008B3E94">
        <w:lastRenderedPageBreak/>
        <w:t xml:space="preserve">Functions/Macros used by the Sub-Modules </w:t>
      </w:r>
    </w:p>
    <w:p w:rsidR="008B3E94" w:rsidRDefault="008B3E94" w:rsidP="008B3E94">
      <w:pPr>
        <w:pStyle w:val="Heading2"/>
      </w:pPr>
      <w:r>
        <w:t xml:space="preserve">Library Functions / Macros </w:t>
      </w:r>
    </w:p>
    <w:p w:rsidR="008B3E94" w:rsidRDefault="008B3E94" w:rsidP="008B3E94">
      <w:r>
        <w:t>The library</w:t>
      </w:r>
      <w:r w:rsidR="00FB432D">
        <w:t xml:space="preserve"> and </w:t>
      </w:r>
      <w:r>
        <w:t>functions / Macros that are called by the various sub modules are identified below,</w:t>
      </w:r>
    </w:p>
    <w:p w:rsidR="005D5FE4" w:rsidRDefault="00AB0017" w:rsidP="008B3E94">
      <w:pPr>
        <w:numPr>
          <w:ilvl w:val="0"/>
          <w:numId w:val="5"/>
        </w:numPr>
        <w:spacing w:after="0"/>
      </w:pPr>
      <w:r w:rsidRPr="00AB0017">
        <w:t>Abs_f32_m</w:t>
      </w:r>
    </w:p>
    <w:p w:rsidR="00AB0017" w:rsidRDefault="00AB0017" w:rsidP="008B3E94">
      <w:pPr>
        <w:numPr>
          <w:ilvl w:val="0"/>
          <w:numId w:val="5"/>
        </w:numPr>
        <w:spacing w:after="0"/>
      </w:pPr>
      <w:r w:rsidRPr="00AB0017">
        <w:t>Sign_f32_m</w:t>
      </w:r>
    </w:p>
    <w:p w:rsidR="00AB0017" w:rsidRDefault="00AB0017" w:rsidP="008B3E94">
      <w:pPr>
        <w:numPr>
          <w:ilvl w:val="0"/>
          <w:numId w:val="5"/>
        </w:numPr>
        <w:spacing w:after="0"/>
      </w:pPr>
      <w:proofErr w:type="spellStart"/>
      <w:r w:rsidRPr="00AB0017">
        <w:t>Min_m</w:t>
      </w:r>
      <w:proofErr w:type="spellEnd"/>
    </w:p>
    <w:p w:rsidR="00AB0017" w:rsidRDefault="00AB0017" w:rsidP="008B3E94">
      <w:pPr>
        <w:numPr>
          <w:ilvl w:val="0"/>
          <w:numId w:val="5"/>
        </w:numPr>
        <w:spacing w:after="0"/>
      </w:pPr>
      <w:proofErr w:type="spellStart"/>
      <w:r w:rsidRPr="00AB0017">
        <w:t>Max_m</w:t>
      </w:r>
      <w:proofErr w:type="spellEnd"/>
    </w:p>
    <w:p w:rsidR="00AB0017" w:rsidRDefault="00AB0017" w:rsidP="008B3E94">
      <w:pPr>
        <w:numPr>
          <w:ilvl w:val="0"/>
          <w:numId w:val="5"/>
        </w:numPr>
        <w:spacing w:after="0"/>
      </w:pPr>
      <w:proofErr w:type="spellStart"/>
      <w:r w:rsidRPr="00AB0017">
        <w:t>Limit_m</w:t>
      </w:r>
      <w:proofErr w:type="spellEnd"/>
    </w:p>
    <w:p w:rsidR="008B3E94" w:rsidRDefault="008B3E94" w:rsidP="008B3E94">
      <w:pPr>
        <w:spacing w:after="0"/>
        <w:ind w:left="720"/>
      </w:pPr>
    </w:p>
    <w:p w:rsidR="008B3E94" w:rsidRDefault="008B3E94" w:rsidP="008B3E94">
      <w:pPr>
        <w:pStyle w:val="Heading2"/>
      </w:pPr>
      <w:r>
        <w:t>Data Hiding Functions</w:t>
      </w:r>
    </w:p>
    <w:p w:rsidR="008B3E94" w:rsidRDefault="00886A0D" w:rsidP="00886A0D">
      <w:pPr>
        <w:pStyle w:val="ListParagraph"/>
        <w:numPr>
          <w:ilvl w:val="0"/>
          <w:numId w:val="11"/>
        </w:numPr>
        <w:spacing w:after="0"/>
      </w:pPr>
      <w:proofErr w:type="spellStart"/>
      <w:r w:rsidRPr="00886A0D">
        <w:t>Rte_Call_SteeringAsstDefeat_WriteBlock</w:t>
      </w:r>
      <w:proofErr w:type="spellEnd"/>
    </w:p>
    <w:p w:rsidR="00886A0D" w:rsidRDefault="00886A0D" w:rsidP="00886A0D">
      <w:pPr>
        <w:pStyle w:val="ListParagraph"/>
        <w:numPr>
          <w:ilvl w:val="0"/>
          <w:numId w:val="11"/>
        </w:numPr>
        <w:spacing w:after="0"/>
      </w:pPr>
      <w:proofErr w:type="spellStart"/>
      <w:r w:rsidRPr="00886A0D">
        <w:t>Rte_Pim_SteerAsstDefeat</w:t>
      </w:r>
      <w:proofErr w:type="spellEnd"/>
    </w:p>
    <w:p w:rsidR="001B60DF" w:rsidRDefault="001B60DF" w:rsidP="001B60DF">
      <w:pPr>
        <w:pStyle w:val="Heading2"/>
      </w:pPr>
      <w:r>
        <w:t xml:space="preserve">Global Functions/Macros Defined by this </w:t>
      </w:r>
      <w:r w:rsidR="00674ADF">
        <w:t>Module</w:t>
      </w:r>
    </w:p>
    <w:p w:rsidR="00AB0017" w:rsidRDefault="00AB0017" w:rsidP="00AB0017">
      <w:pPr>
        <w:spacing w:after="0"/>
      </w:pPr>
    </w:p>
    <w:p w:rsidR="008F6DBB" w:rsidRDefault="00AB0017" w:rsidP="00AB0017">
      <w:pPr>
        <w:spacing w:after="0"/>
      </w:pPr>
      <w:r>
        <w:t>None</w:t>
      </w:r>
    </w:p>
    <w:p w:rsidR="00AB0017" w:rsidRDefault="00AB0017" w:rsidP="00AB0017">
      <w:pPr>
        <w:spacing w:after="0"/>
      </w:pPr>
    </w:p>
    <w:p w:rsidR="008B3E94" w:rsidRDefault="008B3E94" w:rsidP="008B3E94">
      <w:pPr>
        <w:pStyle w:val="Heading2"/>
      </w:pPr>
      <w:r>
        <w:t>Local Functions/Macros Used by this MDD only</w:t>
      </w:r>
    </w:p>
    <w:p w:rsidR="00AB0017" w:rsidRDefault="00AB0017" w:rsidP="00AB0017">
      <w:pPr>
        <w:spacing w:after="0"/>
      </w:pPr>
    </w:p>
    <w:p w:rsidR="00AB0017" w:rsidRDefault="00AB0017" w:rsidP="00AB0017">
      <w:pPr>
        <w:spacing w:after="0"/>
      </w:pPr>
      <w:r>
        <w:t>None</w:t>
      </w:r>
    </w:p>
    <w:p w:rsidR="00AB0017" w:rsidRDefault="00AB0017" w:rsidP="00AB0017">
      <w:pPr>
        <w:spacing w:after="0"/>
      </w:pPr>
    </w:p>
    <w:p w:rsidR="008B3E94" w:rsidRDefault="008B3E94">
      <w:pPr>
        <w:spacing w:after="0"/>
        <w:rPr>
          <w:rFonts w:ascii="Arial" w:hAnsi="Arial"/>
          <w:b/>
          <w:kern w:val="28"/>
          <w:sz w:val="28"/>
        </w:rPr>
      </w:pPr>
      <w:r>
        <w:br w:type="page"/>
      </w:r>
    </w:p>
    <w:p w:rsidR="004A781C" w:rsidRDefault="004A781C">
      <w:pPr>
        <w:pStyle w:val="Heading1"/>
      </w:pPr>
      <w:r>
        <w:lastRenderedPageBreak/>
        <w:t>Software Module Implementation</w:t>
      </w:r>
    </w:p>
    <w:p w:rsidR="002C03D8" w:rsidRDefault="002C03D8">
      <w:pPr>
        <w:pStyle w:val="Heading2"/>
      </w:pPr>
      <w:r>
        <w:t>Runtime Environment (RTE) Initial Values</w:t>
      </w:r>
    </w:p>
    <w:p w:rsidR="002C03D8" w:rsidRPr="002C03D8" w:rsidRDefault="002C03D8" w:rsidP="002C03D8">
      <w:r>
        <w:t>This section lists the initial values of data written by this module but controlled by the RTE. After RTE initialization, the data in this table will contain these values.</w:t>
      </w:r>
    </w:p>
    <w:tbl>
      <w:tblPr>
        <w:tblW w:w="891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706"/>
        <w:gridCol w:w="4204"/>
      </w:tblGrid>
      <w:tr w:rsidR="002C03D8" w:rsidRPr="006A25CC" w:rsidTr="00AB0017">
        <w:trPr>
          <w:trHeight w:val="341"/>
        </w:trPr>
        <w:tc>
          <w:tcPr>
            <w:tcW w:w="4706"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Data</w:t>
            </w:r>
          </w:p>
        </w:tc>
        <w:tc>
          <w:tcPr>
            <w:tcW w:w="4204" w:type="dxa"/>
            <w:shd w:val="clear" w:color="auto" w:fill="FFFF99"/>
            <w:vAlign w:val="center"/>
          </w:tcPr>
          <w:p w:rsidR="002C03D8" w:rsidRPr="006A25CC" w:rsidRDefault="002C03D8" w:rsidP="00F957FA">
            <w:pPr>
              <w:spacing w:before="100" w:beforeAutospacing="1" w:after="100" w:afterAutospacing="1"/>
              <w:rPr>
                <w:rFonts w:ascii="Arial" w:hAnsi="Arial" w:cs="Arial"/>
              </w:rPr>
            </w:pPr>
            <w:r>
              <w:rPr>
                <w:rFonts w:ascii="Arial" w:hAnsi="Arial" w:cs="Arial"/>
              </w:rPr>
              <w:t>Value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Rte_InitValue_AssistEOTDamping_MtrNm_f32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Rte_InitValue_AssistEOTGain_Uls_f32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1</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Rte_InitValue_AssistEOTLimit_MtrNm_f32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Rte_InitValue_AssistStallLimit_MtrNm_f32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Rte_InitValue_AssistVehSpdLimit_MtrNm_f32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Rte_InitValue_CombinedDamping_MtrNm_f32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proofErr w:type="spellStart"/>
            <w:r w:rsidRPr="00AB0017">
              <w:rPr>
                <w:rFonts w:ascii="Arial" w:hAnsi="Arial" w:cs="Arial"/>
                <w:sz w:val="16"/>
                <w:szCs w:val="16"/>
              </w:rPr>
              <w:t>Rte_InitValue_DefeatLimitService_Cnt_lgc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Rte_InitValue_LimitPercentFiltered_Uls_f32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Rte_InitValue_LimitedReturn_MtrNm_f32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proofErr w:type="spellStart"/>
            <w:r w:rsidRPr="00AB0017">
              <w:rPr>
                <w:rFonts w:ascii="Arial" w:hAnsi="Arial" w:cs="Arial"/>
                <w:sz w:val="16"/>
                <w:szCs w:val="16"/>
              </w:rPr>
              <w:t>Rte_InitValue_LrnPnCtrCCDisable_Cnt_lgc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F85CDA" w:rsidRDefault="00AB0017" w:rsidP="00AB0017">
            <w:pPr>
              <w:spacing w:before="100" w:beforeAutospacing="1" w:after="100" w:afterAutospacing="1"/>
              <w:rPr>
                <w:rFonts w:ascii="Arial" w:hAnsi="Arial" w:cs="Arial"/>
                <w:sz w:val="16"/>
                <w:szCs w:val="16"/>
                <w:lang w:val="fr-FR"/>
              </w:rPr>
            </w:pPr>
            <w:proofErr w:type="spellStart"/>
            <w:r w:rsidRPr="00F85CDA">
              <w:rPr>
                <w:rFonts w:ascii="Arial" w:hAnsi="Arial" w:cs="Arial"/>
                <w:sz w:val="16"/>
                <w:szCs w:val="16"/>
                <w:lang w:val="fr-FR"/>
              </w:rPr>
              <w:t>Rte_InitValue_LrnPnCtrEnable_Cnt_lgc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Rte_InitValue_LrnPnCtrTCmd_MtrNm_f32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Rte_InitValue_OpTrqOvr_MtrNm_f32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Rte_InitValue_OutputRampMult_Uls_f32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F85CDA" w:rsidRDefault="00AB0017" w:rsidP="00AB0017">
            <w:pPr>
              <w:spacing w:before="100" w:beforeAutospacing="1" w:after="100" w:afterAutospacing="1"/>
              <w:rPr>
                <w:rFonts w:ascii="Arial" w:hAnsi="Arial" w:cs="Arial"/>
                <w:sz w:val="16"/>
                <w:szCs w:val="16"/>
                <w:lang w:val="fr-FR"/>
              </w:rPr>
            </w:pPr>
            <w:proofErr w:type="spellStart"/>
            <w:r w:rsidRPr="00F85CDA">
              <w:rPr>
                <w:rFonts w:ascii="Arial" w:hAnsi="Arial" w:cs="Arial"/>
                <w:sz w:val="16"/>
                <w:szCs w:val="16"/>
                <w:lang w:val="fr-FR"/>
              </w:rPr>
              <w:t>Rte_InitValue_PosServCCDisable_Cnt_lgc</w:t>
            </w:r>
            <w:proofErr w:type="spellEnd"/>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FALSE</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Rte_InitValue_PowerLimitPerc_Uls_f32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w:t>
            </w:r>
            <w:r w:rsidR="00167FCD">
              <w:rPr>
                <w:rFonts w:ascii="Arial" w:hAnsi="Arial" w:cs="Arial"/>
                <w:sz w:val="16"/>
                <w:szCs w:val="16"/>
              </w:rPr>
              <w:t>SumLimTrqCmd</w:t>
            </w:r>
            <w:r w:rsidRPr="00AB0017">
              <w:rPr>
                <w:rFonts w:ascii="Arial" w:hAnsi="Arial" w:cs="Arial"/>
                <w:sz w:val="16"/>
                <w:szCs w:val="16"/>
              </w:rPr>
              <w: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Rte_InitValue_PreLimitForStall_MtrNm_f32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Rte_InitValue_PreLimitTorque_MtrNm_f32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Rte_InitValue_PrkAssistCmd_MtrNm_f32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Rte_InitValue_PullCompCmd_MtrNm_f32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Rte_InitValue_ThermalLimit_MtrNm_f32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8.8</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Rte_InitValue_ThermalLimitPerc_Uls_f32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r w:rsidR="002410CF" w:rsidRPr="004B5BE2" w:rsidTr="00AB0017">
        <w:trPr>
          <w:trHeight w:val="341"/>
        </w:trPr>
        <w:tc>
          <w:tcPr>
            <w:tcW w:w="4706" w:type="dxa"/>
            <w:vAlign w:val="center"/>
          </w:tcPr>
          <w:p w:rsidR="002410CF" w:rsidRPr="00AB0017" w:rsidRDefault="002410CF" w:rsidP="00AB0017">
            <w:pPr>
              <w:spacing w:before="100" w:beforeAutospacing="1" w:after="100" w:afterAutospacing="1"/>
              <w:rPr>
                <w:rFonts w:ascii="Arial" w:hAnsi="Arial" w:cs="Arial"/>
                <w:sz w:val="16"/>
                <w:szCs w:val="16"/>
              </w:rPr>
            </w:pPr>
            <w:r w:rsidRPr="002410CF">
              <w:rPr>
                <w:rFonts w:ascii="Arial" w:hAnsi="Arial" w:cs="Arial"/>
                <w:sz w:val="16"/>
                <w:szCs w:val="16"/>
              </w:rPr>
              <w:t>Rte_InitValue_VehSpd_Kph_f32</w:t>
            </w:r>
          </w:p>
        </w:tc>
        <w:tc>
          <w:tcPr>
            <w:tcW w:w="4204" w:type="dxa"/>
            <w:vAlign w:val="center"/>
          </w:tcPr>
          <w:p w:rsidR="002410CF" w:rsidRPr="00AB0017" w:rsidRDefault="002410CF" w:rsidP="00AB0017">
            <w:pPr>
              <w:spacing w:before="100" w:beforeAutospacing="1" w:after="100" w:afterAutospacing="1"/>
              <w:rPr>
                <w:rFonts w:ascii="Arial" w:hAnsi="Arial" w:cs="Arial"/>
                <w:sz w:val="16"/>
                <w:szCs w:val="16"/>
              </w:rPr>
            </w:pPr>
            <w:r>
              <w:rPr>
                <w:rFonts w:ascii="Arial" w:hAnsi="Arial" w:cs="Arial"/>
                <w:sz w:val="16"/>
                <w:szCs w:val="16"/>
              </w:rPr>
              <w:t>0</w:t>
            </w:r>
          </w:p>
        </w:tc>
      </w:tr>
      <w:tr w:rsidR="00AB0017" w:rsidRPr="004B5BE2" w:rsidTr="00AB0017">
        <w:trPr>
          <w:trHeight w:val="341"/>
        </w:trPr>
        <w:tc>
          <w:tcPr>
            <w:tcW w:w="4706"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Rte_InitValue_WheelImbalanceCmd_MtrNm_f32</w:t>
            </w:r>
          </w:p>
        </w:tc>
        <w:tc>
          <w:tcPr>
            <w:tcW w:w="4204" w:type="dxa"/>
            <w:vAlign w:val="center"/>
          </w:tcPr>
          <w:p w:rsidR="00AB0017" w:rsidRPr="00AB0017" w:rsidRDefault="00AB0017" w:rsidP="00AB0017">
            <w:pPr>
              <w:spacing w:before="100" w:beforeAutospacing="1" w:after="100" w:afterAutospacing="1"/>
              <w:rPr>
                <w:rFonts w:ascii="Arial" w:hAnsi="Arial" w:cs="Arial"/>
                <w:sz w:val="16"/>
                <w:szCs w:val="16"/>
              </w:rPr>
            </w:pPr>
            <w:r w:rsidRPr="00AB0017">
              <w:rPr>
                <w:rFonts w:ascii="Arial" w:hAnsi="Arial" w:cs="Arial"/>
                <w:sz w:val="16"/>
                <w:szCs w:val="16"/>
              </w:rPr>
              <w:t>0</w:t>
            </w:r>
          </w:p>
        </w:tc>
      </w:tr>
    </w:tbl>
    <w:p w:rsidR="002410CF" w:rsidRDefault="002410CF" w:rsidP="002410CF"/>
    <w:p w:rsidR="002410CF" w:rsidRDefault="002410CF" w:rsidP="002410CF"/>
    <w:p w:rsidR="004A781C" w:rsidRDefault="004A781C">
      <w:pPr>
        <w:pStyle w:val="Heading2"/>
      </w:pPr>
      <w:r>
        <w:lastRenderedPageBreak/>
        <w:t>Initialization Functions</w:t>
      </w:r>
    </w:p>
    <w:p w:rsidR="005B29BC" w:rsidRDefault="00E24060" w:rsidP="005B29BC">
      <w:pPr>
        <w:pStyle w:val="Heading3"/>
      </w:pPr>
      <w:proofErr w:type="spellStart"/>
      <w:r>
        <w:t>Init</w:t>
      </w:r>
      <w:proofErr w:type="spellEnd"/>
      <w:r>
        <w:t xml:space="preserve">: </w:t>
      </w:r>
      <w:proofErr w:type="spellStart"/>
      <w:r w:rsidR="005B29BC" w:rsidRPr="005B29BC">
        <w:t>AstLmt_Init</w:t>
      </w:r>
      <w:proofErr w:type="spellEnd"/>
    </w:p>
    <w:p w:rsidR="00E24060" w:rsidRDefault="00E24060" w:rsidP="00E24060">
      <w:pPr>
        <w:pStyle w:val="Heading4"/>
      </w:pPr>
      <w:r>
        <w:t>Design Rationale</w:t>
      </w:r>
    </w:p>
    <w:p w:rsidR="00E24060" w:rsidRDefault="00E24060" w:rsidP="00E24060">
      <w:pPr>
        <w:pStyle w:val="Heading4"/>
      </w:pPr>
      <w:r>
        <w:t>Program Flow Start</w:t>
      </w:r>
    </w:p>
    <w:p w:rsidR="00E24060" w:rsidRDefault="00E24060" w:rsidP="00E24060">
      <w:r>
        <w:t>N/A</w:t>
      </w:r>
    </w:p>
    <w:p w:rsidR="00E24060" w:rsidRDefault="00E24060" w:rsidP="00E24060">
      <w:pPr>
        <w:pStyle w:val="Heading4"/>
      </w:pPr>
      <w:r>
        <w:t>Store Module Inputs to Local Copies</w:t>
      </w:r>
    </w:p>
    <w:p w:rsidR="00E24060" w:rsidRPr="00F020B6" w:rsidRDefault="00E24060" w:rsidP="00E24060">
      <w:r>
        <w:t>N/A</w:t>
      </w:r>
    </w:p>
    <w:p w:rsidR="00E24060" w:rsidRDefault="00E24060" w:rsidP="00E24060">
      <w:pPr>
        <w:pStyle w:val="Heading4"/>
      </w:pPr>
      <w:r>
        <w:t>(Processing of function)…..</w:t>
      </w:r>
    </w:p>
    <w:p w:rsidR="005B29BC" w:rsidRDefault="005B29BC" w:rsidP="005B29BC"/>
    <w:p w:rsidR="005B29BC" w:rsidRPr="005B29BC" w:rsidRDefault="00A64919" w:rsidP="005B29BC">
      <w:proofErr w:type="spellStart"/>
      <w:r w:rsidRPr="00A64919">
        <w:t>AstLmt_SteeringAsstDefeat_Cnt_M_</w:t>
      </w:r>
      <w:proofErr w:type="gramStart"/>
      <w:r w:rsidRPr="00A64919">
        <w:t>lgc</w:t>
      </w:r>
      <w:proofErr w:type="spellEnd"/>
      <w:r>
        <w:t xml:space="preserve"> </w:t>
      </w:r>
      <w:r w:rsidR="005B29BC">
        <w:t xml:space="preserve"> </w:t>
      </w:r>
      <w:r w:rsidR="005B29BC" w:rsidRPr="005B29BC">
        <w:t>=</w:t>
      </w:r>
      <w:proofErr w:type="gramEnd"/>
      <w:r w:rsidR="005B29BC" w:rsidRPr="005B29BC">
        <w:t xml:space="preserve"> *</w:t>
      </w:r>
      <w:proofErr w:type="spellStart"/>
      <w:r w:rsidR="005B29BC" w:rsidRPr="005B29BC">
        <w:t>Rte_Pim_SteerAsstDefeat</w:t>
      </w:r>
      <w:proofErr w:type="spellEnd"/>
      <w:r w:rsidR="005B29BC" w:rsidRPr="005B29BC">
        <w:t>()</w:t>
      </w:r>
    </w:p>
    <w:p w:rsidR="005B29BC" w:rsidRPr="005B29BC" w:rsidRDefault="005B29BC" w:rsidP="005B29BC">
      <w:pPr>
        <w:ind w:left="576"/>
      </w:pPr>
    </w:p>
    <w:p w:rsidR="00E24060" w:rsidRDefault="00E24060" w:rsidP="00E24060">
      <w:pPr>
        <w:pStyle w:val="Heading4"/>
      </w:pPr>
      <w:r>
        <w:t>Store Local copy of outputs into Module Outputs</w:t>
      </w:r>
    </w:p>
    <w:p w:rsidR="00E24060" w:rsidRPr="00F020B6" w:rsidRDefault="00E24060" w:rsidP="00E24060">
      <w:r>
        <w:t>N/A</w:t>
      </w:r>
    </w:p>
    <w:p w:rsidR="00E24060" w:rsidRDefault="00E24060" w:rsidP="00E24060">
      <w:pPr>
        <w:pStyle w:val="Heading4"/>
      </w:pPr>
      <w:r>
        <w:t>Program Flow End</w:t>
      </w:r>
    </w:p>
    <w:p w:rsidR="00E24060" w:rsidRPr="00F020B6" w:rsidRDefault="00E24060" w:rsidP="00E24060">
      <w:r>
        <w:t>N/A</w:t>
      </w:r>
    </w:p>
    <w:p w:rsidR="004A781C" w:rsidRDefault="004A781C" w:rsidP="005B29BC">
      <w:pPr>
        <w:pStyle w:val="Heading2"/>
        <w:numPr>
          <w:ilvl w:val="0"/>
          <w:numId w:val="0"/>
        </w:numPr>
      </w:pPr>
      <w:r>
        <w:br w:type="page"/>
      </w:r>
      <w:r>
        <w:lastRenderedPageBreak/>
        <w:t>Periodic Functions</w:t>
      </w:r>
    </w:p>
    <w:p w:rsidR="004A781C" w:rsidRDefault="004A781C">
      <w:pPr>
        <w:pStyle w:val="Heading3"/>
      </w:pPr>
      <w:r>
        <w:t xml:space="preserve">Per: </w:t>
      </w:r>
      <w:r w:rsidR="00C21D17">
        <w:fldChar w:fldCharType="begin"/>
      </w:r>
      <w:r w:rsidR="00C21D17">
        <w:instrText xml:space="preserve"> DOCPROPERTY "Module Name"</w:instrText>
      </w:r>
      <w:r w:rsidR="00C21D17">
        <w:instrText xml:space="preserve">  \* MERGEFORMAT </w:instrText>
      </w:r>
      <w:r w:rsidR="00C21D17">
        <w:fldChar w:fldCharType="separate"/>
      </w:r>
      <w:r w:rsidR="00DF1B8E">
        <w:t>AstLmt</w:t>
      </w:r>
      <w:r w:rsidR="00C21D17">
        <w:fldChar w:fldCharType="end"/>
      </w:r>
      <w:r w:rsidR="00AB0017">
        <w:t>_Per1</w:t>
      </w:r>
    </w:p>
    <w:p w:rsidR="004A781C" w:rsidRDefault="004A781C">
      <w:pPr>
        <w:pStyle w:val="Heading4"/>
      </w:pPr>
      <w:r>
        <w:t>Design Rationale</w:t>
      </w:r>
    </w:p>
    <w:p w:rsidR="004A781C" w:rsidRDefault="00AB0017">
      <w:r>
        <w:t xml:space="preserve">While the FDD specifies the </w:t>
      </w:r>
      <w:proofErr w:type="spellStart"/>
      <w:r>
        <w:t>LimitPercentFiltered</w:t>
      </w:r>
      <w:proofErr w:type="spellEnd"/>
      <w:r>
        <w:t xml:space="preserve"> output to be populated every 10 </w:t>
      </w:r>
      <w:proofErr w:type="spellStart"/>
      <w:r>
        <w:t>ms</w:t>
      </w:r>
      <w:proofErr w:type="spellEnd"/>
      <w:r>
        <w:t xml:space="preserve">, the overhead required for another periodic function would be greater than including the single </w:t>
      </w:r>
      <w:proofErr w:type="spellStart"/>
      <w:r>
        <w:t>Max_m</w:t>
      </w:r>
      <w:proofErr w:type="spellEnd"/>
      <w:r>
        <w:t xml:space="preserve">() macro in the main 2 </w:t>
      </w:r>
      <w:proofErr w:type="spellStart"/>
      <w:r>
        <w:t>ms</w:t>
      </w:r>
      <w:proofErr w:type="spellEnd"/>
      <w:r>
        <w:t xml:space="preserve"> periodic function.</w:t>
      </w:r>
    </w:p>
    <w:p w:rsidR="004A781C" w:rsidRDefault="004A781C">
      <w:pPr>
        <w:pStyle w:val="Heading4"/>
      </w:pPr>
      <w:r>
        <w:t>Program Flow Start</w:t>
      </w:r>
    </w:p>
    <w:p w:rsidR="004A781C" w:rsidRDefault="009C3CE5">
      <w:r w:rsidRPr="009C3CE5">
        <w:t>Rte_Call_AstLmt_Per1_CP0_</w:t>
      </w:r>
      <w:proofErr w:type="gramStart"/>
      <w:r w:rsidRPr="009C3CE5">
        <w:t>CheckpointReached()</w:t>
      </w:r>
      <w:proofErr w:type="gramEnd"/>
    </w:p>
    <w:p w:rsidR="004A781C" w:rsidRDefault="004A781C">
      <w:pPr>
        <w:pStyle w:val="Heading4"/>
      </w:pPr>
      <w:r>
        <w:t>Store Module Inputs to Local copies</w:t>
      </w:r>
    </w:p>
    <w:p w:rsidR="00CF066C" w:rsidRPr="00CF066C" w:rsidRDefault="00CF066C" w:rsidP="00CF066C">
      <w:pPr>
        <w:rPr>
          <w:sz w:val="18"/>
          <w:szCs w:val="18"/>
        </w:rPr>
      </w:pPr>
      <w:r w:rsidRPr="00CF066C">
        <w:rPr>
          <w:sz w:val="18"/>
          <w:szCs w:val="18"/>
        </w:rPr>
        <w:t>AssistCmd_MtrNm_T_f32 = Rte_IRead_AstLmt_Per1_AssistCmd_MtrNm_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AssistEOTDamping_MtrNm_T_f32 = Rte_IRead_AstLmt_Per1_AssistEOTDamping_MtrNm_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AssistEOTGain_Uls_T_f32 = Rte_IRead_AstLmt_Per1_AssistEOTGain_Uls_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AssistEOTLimit_MtrNm_T_f32 = Rte_IRead_AstLmt_Per1_AssistEOTLimit_MtrNm_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AssistStallLimit_MtrNm_T_f32 = Rte_IRead_AstLmt_Per1_AssistStallLimit_MtrNm_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AssistVehSpdLimit_MtrNm_T_f32 = Rte_IRead_AstLmt_Per1_AssistVehSpdLimit_MtrNm_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CombinedDamping_MtrNm_T_f32 = Rte_IRead_AstLmt_Per1_CombinedDamping_MtrNm_</w:t>
      </w:r>
      <w:proofErr w:type="gramStart"/>
      <w:r w:rsidRPr="00CF066C">
        <w:rPr>
          <w:sz w:val="18"/>
          <w:szCs w:val="18"/>
        </w:rPr>
        <w:t>f32()</w:t>
      </w:r>
      <w:proofErr w:type="gramEnd"/>
    </w:p>
    <w:p w:rsidR="00CF066C" w:rsidRPr="00CF066C" w:rsidRDefault="00CF066C" w:rsidP="00CF066C">
      <w:pPr>
        <w:rPr>
          <w:sz w:val="18"/>
          <w:szCs w:val="18"/>
        </w:rPr>
      </w:pPr>
      <w:proofErr w:type="spellStart"/>
      <w:r w:rsidRPr="00CF066C">
        <w:rPr>
          <w:sz w:val="18"/>
          <w:szCs w:val="18"/>
        </w:rPr>
        <w:t>DefeatLimitService_Cnt_T_lgc</w:t>
      </w:r>
      <w:proofErr w:type="spellEnd"/>
      <w:r w:rsidRPr="00CF066C">
        <w:rPr>
          <w:sz w:val="18"/>
          <w:szCs w:val="18"/>
        </w:rPr>
        <w:t xml:space="preserve"> = Rte_IRead_AstLmt_Per1_DefeatLimitService_Cnt_</w:t>
      </w:r>
      <w:proofErr w:type="gramStart"/>
      <w:r w:rsidRPr="00CF066C">
        <w:rPr>
          <w:sz w:val="18"/>
          <w:szCs w:val="18"/>
        </w:rPr>
        <w:t>lgc()</w:t>
      </w:r>
      <w:proofErr w:type="gramEnd"/>
    </w:p>
    <w:p w:rsidR="00CF066C" w:rsidRPr="00CF066C" w:rsidRDefault="00CF066C" w:rsidP="00CF066C">
      <w:pPr>
        <w:rPr>
          <w:sz w:val="18"/>
          <w:szCs w:val="18"/>
        </w:rPr>
      </w:pPr>
      <w:r w:rsidRPr="00CF066C">
        <w:rPr>
          <w:sz w:val="18"/>
          <w:szCs w:val="18"/>
        </w:rPr>
        <w:t>LimitedReturn_MtrNm_T_f32 = Rte_IRead_AstLmt_Per1_LimitedReturn_MtrNm_</w:t>
      </w:r>
      <w:proofErr w:type="gramStart"/>
      <w:r w:rsidRPr="00CF066C">
        <w:rPr>
          <w:sz w:val="18"/>
          <w:szCs w:val="18"/>
        </w:rPr>
        <w:t>f32()</w:t>
      </w:r>
      <w:proofErr w:type="gramEnd"/>
    </w:p>
    <w:p w:rsidR="00CF066C" w:rsidRPr="00CF066C" w:rsidRDefault="00CF066C" w:rsidP="00CF066C">
      <w:pPr>
        <w:rPr>
          <w:sz w:val="18"/>
          <w:szCs w:val="18"/>
        </w:rPr>
      </w:pPr>
      <w:proofErr w:type="spellStart"/>
      <w:r w:rsidRPr="00CF066C">
        <w:rPr>
          <w:sz w:val="18"/>
          <w:szCs w:val="18"/>
        </w:rPr>
        <w:t>LrnPnCtrCCDisable_Cnt_T_lgc</w:t>
      </w:r>
      <w:proofErr w:type="spellEnd"/>
      <w:r w:rsidRPr="00CF066C">
        <w:rPr>
          <w:sz w:val="18"/>
          <w:szCs w:val="18"/>
        </w:rPr>
        <w:t xml:space="preserve"> = Rte_IRead_AstLmt_Per1_LrnPnCtrCCDisable_Cnt_</w:t>
      </w:r>
      <w:proofErr w:type="gramStart"/>
      <w:r w:rsidRPr="00CF066C">
        <w:rPr>
          <w:sz w:val="18"/>
          <w:szCs w:val="18"/>
        </w:rPr>
        <w:t>lgc()</w:t>
      </w:r>
      <w:proofErr w:type="gramEnd"/>
    </w:p>
    <w:p w:rsidR="00CF066C" w:rsidRPr="00CF066C" w:rsidRDefault="00CF066C" w:rsidP="00CF066C">
      <w:pPr>
        <w:rPr>
          <w:sz w:val="18"/>
          <w:szCs w:val="18"/>
        </w:rPr>
      </w:pPr>
      <w:proofErr w:type="spellStart"/>
      <w:r w:rsidRPr="00CF066C">
        <w:rPr>
          <w:sz w:val="18"/>
          <w:szCs w:val="18"/>
        </w:rPr>
        <w:t>LrnPnCtrEnable_Cnt_T_lgc</w:t>
      </w:r>
      <w:proofErr w:type="spellEnd"/>
      <w:r w:rsidRPr="00CF066C">
        <w:rPr>
          <w:sz w:val="18"/>
          <w:szCs w:val="18"/>
        </w:rPr>
        <w:t xml:space="preserve"> = Rte_IRead_AstLmt_Per1_LrnPnCtrEnable_Cnt_</w:t>
      </w:r>
      <w:proofErr w:type="gramStart"/>
      <w:r w:rsidRPr="00CF066C">
        <w:rPr>
          <w:sz w:val="18"/>
          <w:szCs w:val="18"/>
        </w:rPr>
        <w:t>lgc()</w:t>
      </w:r>
      <w:proofErr w:type="gramEnd"/>
    </w:p>
    <w:p w:rsidR="00CF066C" w:rsidRPr="00CF066C" w:rsidRDefault="00CF066C" w:rsidP="00CF066C">
      <w:pPr>
        <w:rPr>
          <w:sz w:val="18"/>
          <w:szCs w:val="18"/>
        </w:rPr>
      </w:pPr>
      <w:r w:rsidRPr="00CF066C">
        <w:rPr>
          <w:sz w:val="18"/>
          <w:szCs w:val="18"/>
        </w:rPr>
        <w:t>LrnPnCtrTCmd_MtrNm_T_f32 = Rte_IRead_AstLmt_Per1_LrnPnCtrTCmd_MtrNm_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OpTrqOvr_MtrNm_T_f32 = Rte_IRead_AstLmt_Per1_OpTrqOvr_MtrNm_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OutputRampMult_Uls_T_f32 = Rte_IRead_AstLmt_Per1_OutputRampMult_Uls_</w:t>
      </w:r>
      <w:proofErr w:type="gramStart"/>
      <w:r w:rsidRPr="00CF066C">
        <w:rPr>
          <w:sz w:val="18"/>
          <w:szCs w:val="18"/>
        </w:rPr>
        <w:t>f32()</w:t>
      </w:r>
      <w:proofErr w:type="gramEnd"/>
    </w:p>
    <w:p w:rsidR="00CF066C" w:rsidRPr="00CF066C" w:rsidRDefault="00CF066C" w:rsidP="00CF066C">
      <w:pPr>
        <w:rPr>
          <w:sz w:val="18"/>
          <w:szCs w:val="18"/>
        </w:rPr>
      </w:pPr>
      <w:proofErr w:type="spellStart"/>
      <w:r w:rsidRPr="00CF066C">
        <w:rPr>
          <w:sz w:val="18"/>
          <w:szCs w:val="18"/>
        </w:rPr>
        <w:t>PosServCCDisable_Cnt_T_lgc</w:t>
      </w:r>
      <w:proofErr w:type="spellEnd"/>
      <w:r w:rsidRPr="00CF066C">
        <w:rPr>
          <w:sz w:val="18"/>
          <w:szCs w:val="18"/>
        </w:rPr>
        <w:t xml:space="preserve"> = Rte_IRead_AstLmt_Per1_PosServCCDisable_Cnt_</w:t>
      </w:r>
      <w:proofErr w:type="gramStart"/>
      <w:r w:rsidRPr="00CF066C">
        <w:rPr>
          <w:sz w:val="18"/>
          <w:szCs w:val="18"/>
        </w:rPr>
        <w:t>lgc()</w:t>
      </w:r>
      <w:proofErr w:type="gramEnd"/>
    </w:p>
    <w:p w:rsidR="00CF066C" w:rsidRPr="00CF066C" w:rsidRDefault="00CF066C" w:rsidP="00CF066C">
      <w:pPr>
        <w:rPr>
          <w:sz w:val="18"/>
          <w:szCs w:val="18"/>
        </w:rPr>
      </w:pPr>
      <w:r w:rsidRPr="00CF066C">
        <w:rPr>
          <w:sz w:val="18"/>
          <w:szCs w:val="18"/>
        </w:rPr>
        <w:t>PowerLimitPerc_Uls_T_f32 = Rte_IRead_AstLmt_Per1_PowerLimitPerc_Uls_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PrkAssistCmd_MtrNm_T_f32 = Rte_IRead_AstLmt_Per1_PrkAssistCmd_MtrNm_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PullCompCmd_MtrNm_T_f32 = Rte_IRead_AstLmt_Per1_PullCompCmd_MtrNm_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ThermalLimitPerc_Uls_T_f32 = Rte_IRead_AstLmt_Per1_ThermalLimitPerc_Uls_</w:t>
      </w:r>
      <w:proofErr w:type="gramStart"/>
      <w:r w:rsidRPr="00CF066C">
        <w:rPr>
          <w:sz w:val="18"/>
          <w:szCs w:val="18"/>
        </w:rPr>
        <w:t>f32()</w:t>
      </w:r>
      <w:proofErr w:type="gramEnd"/>
    </w:p>
    <w:p w:rsidR="00CF066C" w:rsidRPr="00CF066C" w:rsidRDefault="00CF066C" w:rsidP="00CF066C">
      <w:pPr>
        <w:rPr>
          <w:sz w:val="18"/>
          <w:szCs w:val="18"/>
        </w:rPr>
      </w:pPr>
      <w:r w:rsidRPr="00CF066C">
        <w:rPr>
          <w:sz w:val="18"/>
          <w:szCs w:val="18"/>
        </w:rPr>
        <w:t>ThermalLimit_MtrNm_T_f32 = Rte_IRead_AstLmt_Per1_ThermalLimit_MtrNm_</w:t>
      </w:r>
      <w:proofErr w:type="gramStart"/>
      <w:r w:rsidRPr="00CF066C">
        <w:rPr>
          <w:sz w:val="18"/>
          <w:szCs w:val="18"/>
        </w:rPr>
        <w:t>f32()</w:t>
      </w:r>
      <w:proofErr w:type="gramEnd"/>
    </w:p>
    <w:p w:rsidR="002410CF" w:rsidRDefault="002410CF" w:rsidP="00CF066C">
      <w:pPr>
        <w:rPr>
          <w:sz w:val="18"/>
          <w:szCs w:val="18"/>
        </w:rPr>
      </w:pPr>
      <w:r w:rsidRPr="002410CF">
        <w:rPr>
          <w:sz w:val="18"/>
          <w:szCs w:val="18"/>
        </w:rPr>
        <w:t>VehSpd_Kph_T_f32 = Rte_IRead_AstLmt_Per1_VehSpd_Kph_</w:t>
      </w:r>
      <w:proofErr w:type="gramStart"/>
      <w:r w:rsidRPr="002410CF">
        <w:rPr>
          <w:sz w:val="18"/>
          <w:szCs w:val="18"/>
        </w:rPr>
        <w:t>f32()</w:t>
      </w:r>
      <w:proofErr w:type="gramEnd"/>
    </w:p>
    <w:p w:rsidR="004A781C" w:rsidRPr="00F141E2" w:rsidRDefault="00CF066C" w:rsidP="00CF066C">
      <w:pPr>
        <w:rPr>
          <w:sz w:val="18"/>
          <w:szCs w:val="18"/>
        </w:rPr>
      </w:pPr>
      <w:r w:rsidRPr="00CF066C">
        <w:rPr>
          <w:sz w:val="18"/>
          <w:szCs w:val="18"/>
        </w:rPr>
        <w:t>WheelImbalanceCmd_MtrNm_T_f32 = Rte_IRead_AstLmt_Per1_WheelImbalanceCmd_MtrNm_</w:t>
      </w:r>
      <w:proofErr w:type="gramStart"/>
      <w:r w:rsidRPr="00CF066C">
        <w:rPr>
          <w:sz w:val="18"/>
          <w:szCs w:val="18"/>
        </w:rPr>
        <w:t>f32()</w:t>
      </w:r>
      <w:proofErr w:type="gramEnd"/>
    </w:p>
    <w:p w:rsidR="00401199" w:rsidRDefault="00401199">
      <w:pPr>
        <w:spacing w:after="0"/>
        <w:rPr>
          <w:rFonts w:ascii="Arial" w:hAnsi="Arial"/>
          <w:b/>
          <w:sz w:val="24"/>
        </w:rPr>
      </w:pPr>
      <w:r>
        <w:br w:type="page"/>
      </w:r>
    </w:p>
    <w:p w:rsidR="004A781C" w:rsidRDefault="00401199">
      <w:pPr>
        <w:pStyle w:val="Heading4"/>
      </w:pPr>
      <w:r>
        <w:lastRenderedPageBreak/>
        <w:t>Preconditioning and Command summation</w:t>
      </w:r>
    </w:p>
    <w:p w:rsidR="004A781C" w:rsidRDefault="000A653C" w:rsidP="00F141E2">
      <w:pPr>
        <w:jc w:val="center"/>
      </w:pPr>
      <w:r>
        <w:object w:dxaOrig="13190" w:dyaOrig="115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5.15pt;height:512.05pt" o:ole="">
            <v:imagedata r:id="rId10" o:title=""/>
          </v:shape>
          <o:OLEObject Type="Embed" ProgID="Visio.Drawing.11" ShapeID="_x0000_i1025" DrawAspect="Content" ObjectID="_1464688289" r:id="rId11"/>
        </w:object>
      </w:r>
    </w:p>
    <w:p w:rsidR="0061512C" w:rsidRPr="0061512C" w:rsidRDefault="00401199" w:rsidP="00012E44">
      <w:pPr>
        <w:pStyle w:val="Heading4"/>
        <w:jc w:val="center"/>
      </w:pPr>
      <w:r>
        <w:lastRenderedPageBreak/>
        <w:t>Apply Gain and Limit</w:t>
      </w:r>
      <w:r w:rsidR="00A632D9">
        <w:object w:dxaOrig="6899" w:dyaOrig="10860">
          <v:shape id="_x0000_i1028" type="#_x0000_t75" style="width:344.95pt;height:543.2pt" o:ole="">
            <v:imagedata r:id="rId12" o:title=""/>
          </v:shape>
          <o:OLEObject Type="Embed" ProgID="Visio.Drawing.11" ShapeID="_x0000_i1028" DrawAspect="Content" ObjectID="_1464688290" r:id="rId13"/>
        </w:object>
      </w:r>
    </w:p>
    <w:p w:rsidR="00401199" w:rsidRDefault="00401199" w:rsidP="00F141E2">
      <w:pPr>
        <w:jc w:val="center"/>
      </w:pPr>
    </w:p>
    <w:p w:rsidR="00401199" w:rsidRDefault="00012E44" w:rsidP="00401199">
      <w:pPr>
        <w:pStyle w:val="Heading4"/>
      </w:pPr>
      <w:r w:rsidRPr="00012E44">
        <w:lastRenderedPageBreak/>
        <w:t>Assist Reduction Level</w:t>
      </w:r>
    </w:p>
    <w:p w:rsidR="00012E44" w:rsidRPr="00012E44" w:rsidRDefault="00012E44" w:rsidP="00012E44"/>
    <w:p w:rsidR="00401199" w:rsidRDefault="00CB4B8B" w:rsidP="00F141E2">
      <w:pPr>
        <w:jc w:val="center"/>
      </w:pPr>
      <w:r>
        <w:object w:dxaOrig="6535" w:dyaOrig="6449">
          <v:shape id="_x0000_i1026" type="#_x0000_t75" style="width:325.6pt;height:321.85pt" o:ole="">
            <v:imagedata r:id="rId14" o:title=""/>
          </v:shape>
          <o:OLEObject Type="Embed" ProgID="Visio.Drawing.11" ShapeID="_x0000_i1026" DrawAspect="Content" ObjectID="_1464688291" r:id="rId15"/>
        </w:object>
      </w:r>
    </w:p>
    <w:p w:rsidR="00CF066C" w:rsidRDefault="00CF066C">
      <w:pPr>
        <w:spacing w:after="0"/>
        <w:rPr>
          <w:rFonts w:ascii="Arial" w:hAnsi="Arial"/>
          <w:b/>
          <w:sz w:val="24"/>
        </w:rPr>
      </w:pPr>
      <w:r>
        <w:br w:type="page"/>
      </w:r>
    </w:p>
    <w:p w:rsidR="004A781C" w:rsidRDefault="004A781C">
      <w:pPr>
        <w:pStyle w:val="Heading4"/>
      </w:pPr>
      <w:r>
        <w:lastRenderedPageBreak/>
        <w:t>Store Local copy of outputs into Module Outputs</w:t>
      </w:r>
    </w:p>
    <w:p w:rsidR="00CF066C" w:rsidRDefault="00CF066C" w:rsidP="00CF066C">
      <w:pPr>
        <w:rPr>
          <w:sz w:val="18"/>
          <w:szCs w:val="18"/>
        </w:rPr>
      </w:pPr>
      <w:r w:rsidRPr="00CF066C">
        <w:rPr>
          <w:sz w:val="18"/>
          <w:szCs w:val="18"/>
        </w:rPr>
        <w:t>Rte_IWrite_AstLmt_Per1_LimitPercentFiltered_Uls_</w:t>
      </w:r>
      <w:proofErr w:type="gramStart"/>
      <w:r w:rsidRPr="00CF066C">
        <w:rPr>
          <w:sz w:val="18"/>
          <w:szCs w:val="18"/>
        </w:rPr>
        <w:t>f32(</w:t>
      </w:r>
      <w:proofErr w:type="gramEnd"/>
      <w:r>
        <w:rPr>
          <w:sz w:val="18"/>
          <w:szCs w:val="18"/>
        </w:rPr>
        <w:t>LimitPercentFiltered_Uls_T_f32)</w:t>
      </w:r>
    </w:p>
    <w:p w:rsidR="00CA1A86" w:rsidRPr="00CF066C" w:rsidRDefault="00CA1A86" w:rsidP="00CF066C">
      <w:pPr>
        <w:rPr>
          <w:sz w:val="18"/>
          <w:szCs w:val="18"/>
        </w:rPr>
      </w:pPr>
      <w:r w:rsidRPr="00CA1A86">
        <w:rPr>
          <w:sz w:val="18"/>
          <w:szCs w:val="18"/>
        </w:rPr>
        <w:t>Rte_IWrite_AstLmt_Per1_TrqLimitMin_MtrNm_</w:t>
      </w:r>
      <w:proofErr w:type="gramStart"/>
      <w:r w:rsidRPr="00CA1A86">
        <w:rPr>
          <w:sz w:val="18"/>
          <w:szCs w:val="18"/>
        </w:rPr>
        <w:t>f32(</w:t>
      </w:r>
      <w:proofErr w:type="gramEnd"/>
      <w:r w:rsidRPr="00CA1A86">
        <w:rPr>
          <w:sz w:val="18"/>
          <w:szCs w:val="18"/>
        </w:rPr>
        <w:t>TrqLimitMin_MtrNm_T_f32);</w:t>
      </w:r>
    </w:p>
    <w:p w:rsidR="00CF066C" w:rsidRPr="00CF066C" w:rsidRDefault="00CF066C" w:rsidP="00CF066C">
      <w:pPr>
        <w:rPr>
          <w:sz w:val="18"/>
          <w:szCs w:val="18"/>
        </w:rPr>
      </w:pPr>
      <w:r w:rsidRPr="00CF066C">
        <w:rPr>
          <w:sz w:val="18"/>
          <w:szCs w:val="18"/>
        </w:rPr>
        <w:t>Rte_IWrite_AstLmt_Per1_</w:t>
      </w:r>
      <w:r w:rsidR="00167FCD">
        <w:rPr>
          <w:sz w:val="18"/>
          <w:szCs w:val="18"/>
        </w:rPr>
        <w:t>SumLimTrqCmd</w:t>
      </w:r>
      <w:r w:rsidRPr="00CF066C">
        <w:rPr>
          <w:sz w:val="18"/>
          <w:szCs w:val="18"/>
        </w:rPr>
        <w:t>_MtrNm_</w:t>
      </w:r>
      <w:proofErr w:type="gramStart"/>
      <w:r w:rsidRPr="00CF066C">
        <w:rPr>
          <w:sz w:val="18"/>
          <w:szCs w:val="18"/>
        </w:rPr>
        <w:t>f3</w:t>
      </w:r>
      <w:r>
        <w:rPr>
          <w:sz w:val="18"/>
          <w:szCs w:val="18"/>
        </w:rPr>
        <w:t>2(</w:t>
      </w:r>
      <w:proofErr w:type="gramEnd"/>
      <w:r w:rsidR="00167FCD">
        <w:rPr>
          <w:sz w:val="18"/>
          <w:szCs w:val="18"/>
        </w:rPr>
        <w:t>SumLimTrqCmd</w:t>
      </w:r>
      <w:r>
        <w:rPr>
          <w:sz w:val="18"/>
          <w:szCs w:val="18"/>
        </w:rPr>
        <w:t>_MtrNm_T_f32)</w:t>
      </w:r>
    </w:p>
    <w:p w:rsidR="00CF066C" w:rsidRPr="00CF066C" w:rsidRDefault="00CF066C" w:rsidP="00CF066C">
      <w:pPr>
        <w:rPr>
          <w:sz w:val="18"/>
          <w:szCs w:val="18"/>
        </w:rPr>
      </w:pPr>
      <w:r w:rsidRPr="00CF066C">
        <w:rPr>
          <w:sz w:val="18"/>
          <w:szCs w:val="18"/>
        </w:rPr>
        <w:t>Rte_IWrite_AstLmt_Per1_PreLimitForStall_MtrNm_</w:t>
      </w:r>
      <w:proofErr w:type="gramStart"/>
      <w:r w:rsidRPr="00CF066C">
        <w:rPr>
          <w:sz w:val="18"/>
          <w:szCs w:val="18"/>
        </w:rPr>
        <w:t>f3</w:t>
      </w:r>
      <w:r>
        <w:rPr>
          <w:sz w:val="18"/>
          <w:szCs w:val="18"/>
        </w:rPr>
        <w:t>2(</w:t>
      </w:r>
      <w:proofErr w:type="gramEnd"/>
      <w:r>
        <w:rPr>
          <w:sz w:val="18"/>
          <w:szCs w:val="18"/>
        </w:rPr>
        <w:t>PreLimitForStall_MtrNm_T_f32)</w:t>
      </w:r>
    </w:p>
    <w:p w:rsidR="004A781C" w:rsidRPr="00F141E2" w:rsidRDefault="00CF066C" w:rsidP="00CF066C">
      <w:pPr>
        <w:rPr>
          <w:sz w:val="18"/>
          <w:szCs w:val="18"/>
        </w:rPr>
      </w:pPr>
      <w:r w:rsidRPr="00CF066C">
        <w:rPr>
          <w:sz w:val="18"/>
          <w:szCs w:val="18"/>
        </w:rPr>
        <w:t>Rte_IWrite_AstLmt_Per1_PreLimitTorque_MtrNm_</w:t>
      </w:r>
      <w:proofErr w:type="gramStart"/>
      <w:r>
        <w:rPr>
          <w:sz w:val="18"/>
          <w:szCs w:val="18"/>
        </w:rPr>
        <w:t>f32(</w:t>
      </w:r>
      <w:proofErr w:type="gramEnd"/>
      <w:r>
        <w:rPr>
          <w:sz w:val="18"/>
          <w:szCs w:val="18"/>
        </w:rPr>
        <w:t>PreLimitTorque_MtrNm_T_f32)</w:t>
      </w:r>
    </w:p>
    <w:p w:rsidR="004A781C" w:rsidRDefault="004A781C">
      <w:pPr>
        <w:pStyle w:val="Heading4"/>
      </w:pPr>
      <w:r>
        <w:t>Program Flow End</w:t>
      </w:r>
    </w:p>
    <w:p w:rsidR="004A781C" w:rsidRDefault="009C3CE5">
      <w:pPr>
        <w:pStyle w:val="Heading2"/>
      </w:pPr>
      <w:r w:rsidRPr="009C3CE5">
        <w:t>Rte_Call_AstLmt_Per1_CP1_</w:t>
      </w:r>
      <w:proofErr w:type="gramStart"/>
      <w:r w:rsidRPr="009C3CE5">
        <w:t>CheckpointReached(</w:t>
      </w:r>
      <w:proofErr w:type="gramEnd"/>
      <w:r w:rsidRPr="009C3CE5">
        <w:t>)</w:t>
      </w:r>
      <w:r w:rsidR="004A781C">
        <w:br w:type="page"/>
      </w:r>
      <w:r w:rsidR="004A781C">
        <w:lastRenderedPageBreak/>
        <w:t>Fault Recovery Functions</w:t>
      </w:r>
    </w:p>
    <w:p w:rsidR="00F141E2" w:rsidRDefault="00F141E2"/>
    <w:p w:rsidR="004A781C" w:rsidRDefault="00F141E2">
      <w:r>
        <w:t>None</w:t>
      </w:r>
    </w:p>
    <w:p w:rsidR="00F141E2" w:rsidRDefault="00F141E2"/>
    <w:p w:rsidR="004A781C" w:rsidRDefault="004A781C">
      <w:pPr>
        <w:pStyle w:val="Heading2"/>
      </w:pPr>
      <w:r>
        <w:t>Shutdown Functions</w:t>
      </w:r>
    </w:p>
    <w:p w:rsidR="00F141E2" w:rsidRDefault="00F141E2"/>
    <w:p w:rsidR="004A781C" w:rsidRDefault="00F141E2">
      <w:r>
        <w:t>None</w:t>
      </w:r>
    </w:p>
    <w:p w:rsidR="00F141E2" w:rsidRDefault="00F141E2"/>
    <w:p w:rsidR="004A781C" w:rsidRDefault="004A781C">
      <w:pPr>
        <w:pStyle w:val="Heading2"/>
      </w:pPr>
      <w:r>
        <w:t>Interrupt Functions</w:t>
      </w:r>
    </w:p>
    <w:p w:rsidR="00F141E2" w:rsidRDefault="00F141E2"/>
    <w:p w:rsidR="004A781C" w:rsidRDefault="00F141E2">
      <w:r>
        <w:t>None</w:t>
      </w:r>
    </w:p>
    <w:p w:rsidR="00DF1B8E" w:rsidRDefault="00DF1B8E">
      <w:pPr>
        <w:spacing w:after="0"/>
      </w:pPr>
      <w:r>
        <w:br w:type="page"/>
      </w:r>
    </w:p>
    <w:p w:rsidR="004A781C" w:rsidRDefault="004A781C">
      <w:pPr>
        <w:pStyle w:val="Heading2"/>
      </w:pPr>
      <w:r>
        <w:lastRenderedPageBreak/>
        <w:t>Serial Communication Functions</w:t>
      </w:r>
    </w:p>
    <w:p w:rsidR="00DF1B8E" w:rsidRDefault="00DF1B8E" w:rsidP="00DF1B8E">
      <w:pPr>
        <w:pStyle w:val="Heading3"/>
      </w:pPr>
      <w:proofErr w:type="spellStart"/>
      <w:r>
        <w:t>SCom</w:t>
      </w:r>
      <w:proofErr w:type="spellEnd"/>
      <w:r>
        <w:t xml:space="preserve">: </w:t>
      </w:r>
      <w:r w:rsidR="00CE7A5F">
        <w:fldChar w:fldCharType="begin"/>
      </w:r>
      <w:r>
        <w:instrText xml:space="preserve"> DOCPROPERTY "Module Name"  \* MERGEFORMAT </w:instrText>
      </w:r>
      <w:r w:rsidR="00CE7A5F">
        <w:fldChar w:fldCharType="separate"/>
      </w:r>
      <w:proofErr w:type="spellStart"/>
      <w:r>
        <w:t>AstLmt</w:t>
      </w:r>
      <w:r w:rsidR="00CE7A5F">
        <w:fldChar w:fldCharType="end"/>
      </w:r>
      <w:r>
        <w:t>_SCom_ManualTrqCmd</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07"/>
        <w:gridCol w:w="3536"/>
        <w:gridCol w:w="1382"/>
        <w:gridCol w:w="723"/>
        <w:gridCol w:w="795"/>
        <w:gridCol w:w="595"/>
      </w:tblGrid>
      <w:tr w:rsidR="00E96A09" w:rsidTr="00B43152">
        <w:tc>
          <w:tcPr>
            <w:tcW w:w="2083" w:type="dxa"/>
            <w:tcBorders>
              <w:top w:val="nil"/>
              <w:left w:val="nil"/>
              <w:right w:val="nil"/>
            </w:tcBorders>
            <w:shd w:val="clear" w:color="auto" w:fill="auto"/>
          </w:tcPr>
          <w:p w:rsidR="00DF1B8E" w:rsidRDefault="00DF1B8E" w:rsidP="00DC73AC">
            <w:pPr>
              <w:spacing w:before="60"/>
              <w:rPr>
                <w:rFonts w:ascii="Arial" w:hAnsi="Arial" w:cs="Arial"/>
                <w:b/>
                <w:bCs/>
                <w:sz w:val="16"/>
              </w:rPr>
            </w:pPr>
          </w:p>
        </w:tc>
        <w:tc>
          <w:tcPr>
            <w:tcW w:w="3875" w:type="dxa"/>
            <w:tcBorders>
              <w:top w:val="nil"/>
              <w:left w:val="nil"/>
            </w:tcBorders>
            <w:shd w:val="clear" w:color="auto" w:fill="auto"/>
          </w:tcPr>
          <w:p w:rsidR="00DF1B8E" w:rsidRDefault="00DF1B8E" w:rsidP="00DC73AC">
            <w:pPr>
              <w:spacing w:before="60"/>
              <w:rPr>
                <w:rFonts w:ascii="Arial" w:hAnsi="Arial" w:cs="Arial"/>
                <w:sz w:val="16"/>
              </w:rPr>
            </w:pPr>
          </w:p>
        </w:tc>
        <w:tc>
          <w:tcPr>
            <w:tcW w:w="1159"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Type</w:t>
            </w:r>
          </w:p>
        </w:tc>
        <w:tc>
          <w:tcPr>
            <w:tcW w:w="607"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Min</w:t>
            </w:r>
          </w:p>
        </w:tc>
        <w:tc>
          <w:tcPr>
            <w:tcW w:w="607" w:type="dxa"/>
            <w:shd w:val="pct30" w:color="FFFF00" w:fill="auto"/>
          </w:tcPr>
          <w:p w:rsidR="00DF1B8E" w:rsidRDefault="00DF1B8E" w:rsidP="00DC73AC">
            <w:pPr>
              <w:spacing w:before="60"/>
              <w:jc w:val="center"/>
              <w:rPr>
                <w:rFonts w:ascii="Arial" w:hAnsi="Arial" w:cs="Arial"/>
                <w:sz w:val="16"/>
              </w:rPr>
            </w:pPr>
            <w:r>
              <w:rPr>
                <w:rFonts w:ascii="Arial" w:hAnsi="Arial" w:cs="Arial"/>
                <w:sz w:val="16"/>
              </w:rPr>
              <w:t>Max</w:t>
            </w:r>
          </w:p>
        </w:tc>
        <w:tc>
          <w:tcPr>
            <w:tcW w:w="607" w:type="dxa"/>
            <w:tcBorders>
              <w:bottom w:val="single" w:sz="4" w:space="0" w:color="auto"/>
            </w:tcBorders>
            <w:shd w:val="pct30" w:color="FFFF00" w:fill="auto"/>
          </w:tcPr>
          <w:p w:rsidR="00DF1B8E" w:rsidRDefault="00DF1B8E" w:rsidP="00DC73A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DF1B8E" w:rsidTr="00DC73AC">
        <w:tc>
          <w:tcPr>
            <w:tcW w:w="2083" w:type="dxa"/>
          </w:tcPr>
          <w:p w:rsidR="00DF1B8E" w:rsidRDefault="00DF1B8E" w:rsidP="00DC73AC">
            <w:pPr>
              <w:spacing w:before="60"/>
              <w:rPr>
                <w:rFonts w:ascii="Arial" w:hAnsi="Arial" w:cs="Arial"/>
                <w:b/>
                <w:bCs/>
                <w:sz w:val="16"/>
              </w:rPr>
            </w:pPr>
            <w:r>
              <w:rPr>
                <w:rFonts w:ascii="Arial" w:hAnsi="Arial" w:cs="Arial"/>
                <w:b/>
                <w:bCs/>
                <w:sz w:val="16"/>
              </w:rPr>
              <w:t xml:space="preserve">Arguments Passed </w:t>
            </w:r>
          </w:p>
        </w:tc>
        <w:tc>
          <w:tcPr>
            <w:tcW w:w="3875" w:type="dxa"/>
          </w:tcPr>
          <w:p w:rsidR="00DF1B8E" w:rsidRDefault="00DF1B8E" w:rsidP="00DC73AC">
            <w:pPr>
              <w:spacing w:before="60"/>
              <w:rPr>
                <w:rFonts w:ascii="Arial" w:hAnsi="Arial" w:cs="Arial"/>
                <w:sz w:val="16"/>
              </w:rPr>
            </w:pPr>
            <w:proofErr w:type="spellStart"/>
            <w:r w:rsidRPr="00DF1B8E">
              <w:rPr>
                <w:rFonts w:ascii="Arial" w:hAnsi="Arial" w:cs="Arial"/>
                <w:sz w:val="16"/>
              </w:rPr>
              <w:t>EnableManualCtrl</w:t>
            </w:r>
            <w:proofErr w:type="spellEnd"/>
          </w:p>
        </w:tc>
        <w:tc>
          <w:tcPr>
            <w:tcW w:w="1159" w:type="dxa"/>
          </w:tcPr>
          <w:p w:rsidR="00DF1B8E" w:rsidRDefault="00DF1B8E" w:rsidP="00DC73AC">
            <w:pPr>
              <w:spacing w:before="60"/>
              <w:rPr>
                <w:rFonts w:ascii="Arial" w:hAnsi="Arial" w:cs="Arial"/>
                <w:sz w:val="16"/>
              </w:rPr>
            </w:pPr>
            <w:proofErr w:type="spellStart"/>
            <w:r>
              <w:rPr>
                <w:rFonts w:ascii="Arial" w:hAnsi="Arial" w:cs="Arial"/>
                <w:sz w:val="16"/>
              </w:rPr>
              <w:t>boolean</w:t>
            </w:r>
            <w:proofErr w:type="spellEnd"/>
          </w:p>
        </w:tc>
        <w:tc>
          <w:tcPr>
            <w:tcW w:w="607" w:type="dxa"/>
          </w:tcPr>
          <w:p w:rsidR="00DF1B8E" w:rsidRDefault="00DF1B8E" w:rsidP="00DC73AC">
            <w:pPr>
              <w:spacing w:before="60"/>
              <w:rPr>
                <w:rFonts w:ascii="Arial" w:hAnsi="Arial" w:cs="Arial"/>
                <w:sz w:val="16"/>
              </w:rPr>
            </w:pPr>
            <w:r>
              <w:rPr>
                <w:rFonts w:ascii="Arial" w:hAnsi="Arial" w:cs="Arial"/>
                <w:sz w:val="16"/>
              </w:rPr>
              <w:t>FALSE</w:t>
            </w:r>
          </w:p>
        </w:tc>
        <w:tc>
          <w:tcPr>
            <w:tcW w:w="607" w:type="dxa"/>
          </w:tcPr>
          <w:p w:rsidR="00DF1B8E" w:rsidRDefault="00DF1B8E" w:rsidP="00DC73AC">
            <w:pPr>
              <w:spacing w:before="60"/>
              <w:rPr>
                <w:rFonts w:ascii="Arial" w:hAnsi="Arial" w:cs="Arial"/>
                <w:sz w:val="16"/>
              </w:rPr>
            </w:pPr>
            <w:r>
              <w:rPr>
                <w:rFonts w:ascii="Arial" w:hAnsi="Arial" w:cs="Arial"/>
                <w:sz w:val="16"/>
              </w:rPr>
              <w:t>TRUE</w:t>
            </w:r>
          </w:p>
        </w:tc>
        <w:tc>
          <w:tcPr>
            <w:tcW w:w="607" w:type="dxa"/>
            <w:shd w:val="pct15" w:color="auto" w:fill="auto"/>
          </w:tcPr>
          <w:p w:rsidR="00DF1B8E" w:rsidRDefault="00DF1B8E" w:rsidP="00DC73AC">
            <w:pPr>
              <w:spacing w:before="60"/>
              <w:rPr>
                <w:rFonts w:ascii="Arial" w:hAnsi="Arial" w:cs="Arial"/>
                <w:sz w:val="16"/>
              </w:rPr>
            </w:pPr>
          </w:p>
        </w:tc>
      </w:tr>
      <w:tr w:rsidR="00DF1B8E" w:rsidTr="00DC73AC">
        <w:tc>
          <w:tcPr>
            <w:tcW w:w="2083" w:type="dxa"/>
          </w:tcPr>
          <w:p w:rsidR="00DF1B8E" w:rsidRDefault="00DF1B8E" w:rsidP="00DC73AC">
            <w:pPr>
              <w:spacing w:before="60"/>
              <w:rPr>
                <w:rFonts w:ascii="Arial" w:hAnsi="Arial" w:cs="Arial"/>
                <w:b/>
                <w:bCs/>
                <w:sz w:val="16"/>
              </w:rPr>
            </w:pPr>
          </w:p>
        </w:tc>
        <w:tc>
          <w:tcPr>
            <w:tcW w:w="3875" w:type="dxa"/>
          </w:tcPr>
          <w:p w:rsidR="00DF1B8E" w:rsidRDefault="00DF1B8E" w:rsidP="00DC73AC">
            <w:pPr>
              <w:spacing w:before="60"/>
              <w:rPr>
                <w:rFonts w:ascii="Arial" w:hAnsi="Arial" w:cs="Arial"/>
                <w:sz w:val="16"/>
              </w:rPr>
            </w:pPr>
            <w:r w:rsidRPr="00DF1B8E">
              <w:rPr>
                <w:rFonts w:ascii="Arial" w:hAnsi="Arial" w:cs="Arial"/>
                <w:sz w:val="16"/>
              </w:rPr>
              <w:t>MtrTrqCmd_MtrNm_f32</w:t>
            </w:r>
          </w:p>
        </w:tc>
        <w:tc>
          <w:tcPr>
            <w:tcW w:w="1159" w:type="dxa"/>
          </w:tcPr>
          <w:p w:rsidR="00DF1B8E" w:rsidRDefault="00DF1B8E" w:rsidP="00DC73AC">
            <w:pPr>
              <w:spacing w:before="60"/>
              <w:rPr>
                <w:rFonts w:ascii="Arial" w:hAnsi="Arial" w:cs="Arial"/>
                <w:sz w:val="16"/>
              </w:rPr>
            </w:pPr>
            <w:r>
              <w:rPr>
                <w:rFonts w:ascii="Arial" w:hAnsi="Arial" w:cs="Arial"/>
                <w:sz w:val="16"/>
              </w:rPr>
              <w:t>float32</w:t>
            </w:r>
          </w:p>
        </w:tc>
        <w:tc>
          <w:tcPr>
            <w:tcW w:w="607" w:type="dxa"/>
          </w:tcPr>
          <w:p w:rsidR="00DF1B8E" w:rsidRDefault="00DF1B8E" w:rsidP="00E96A09">
            <w:pPr>
              <w:spacing w:before="60"/>
              <w:rPr>
                <w:rFonts w:ascii="Arial" w:hAnsi="Arial" w:cs="Arial"/>
                <w:sz w:val="16"/>
              </w:rPr>
            </w:pPr>
            <w:r>
              <w:rPr>
                <w:rFonts w:ascii="Arial" w:hAnsi="Arial" w:cs="Arial"/>
                <w:sz w:val="16"/>
              </w:rPr>
              <w:t>-</w:t>
            </w:r>
            <w:r w:rsidR="00E96A09">
              <w:rPr>
                <w:rFonts w:ascii="Arial" w:hAnsi="Arial" w:cs="Arial"/>
                <w:sz w:val="16"/>
              </w:rPr>
              <w:t>16</w:t>
            </w:r>
          </w:p>
        </w:tc>
        <w:tc>
          <w:tcPr>
            <w:tcW w:w="607" w:type="dxa"/>
          </w:tcPr>
          <w:p w:rsidR="00DF1B8E" w:rsidRDefault="00E96A09" w:rsidP="00E96A09">
            <w:pPr>
              <w:spacing w:before="60"/>
              <w:rPr>
                <w:rFonts w:ascii="Arial" w:hAnsi="Arial" w:cs="Arial"/>
                <w:sz w:val="16"/>
              </w:rPr>
            </w:pPr>
            <w:r w:rsidRPr="00E96A09">
              <w:rPr>
                <w:rFonts w:ascii="Arial" w:hAnsi="Arial" w:cs="Arial"/>
                <w:sz w:val="16"/>
              </w:rPr>
              <w:t>15.9995</w:t>
            </w:r>
          </w:p>
        </w:tc>
        <w:tc>
          <w:tcPr>
            <w:tcW w:w="607" w:type="dxa"/>
            <w:shd w:val="pct15" w:color="auto" w:fill="auto"/>
          </w:tcPr>
          <w:p w:rsidR="00DF1B8E" w:rsidRDefault="00DF1B8E" w:rsidP="00DC73AC">
            <w:pPr>
              <w:spacing w:before="60"/>
              <w:rPr>
                <w:rFonts w:ascii="Arial" w:hAnsi="Arial" w:cs="Arial"/>
                <w:sz w:val="16"/>
              </w:rPr>
            </w:pPr>
          </w:p>
        </w:tc>
      </w:tr>
      <w:tr w:rsidR="00DF1B8E" w:rsidTr="00DC73AC">
        <w:tc>
          <w:tcPr>
            <w:tcW w:w="2083" w:type="dxa"/>
          </w:tcPr>
          <w:p w:rsidR="00DF1B8E" w:rsidRDefault="00DF1B8E" w:rsidP="00DC73AC">
            <w:pPr>
              <w:spacing w:before="60"/>
              <w:rPr>
                <w:rFonts w:ascii="Arial" w:hAnsi="Arial" w:cs="Arial"/>
                <w:b/>
                <w:bCs/>
                <w:sz w:val="16"/>
              </w:rPr>
            </w:pPr>
            <w:r>
              <w:rPr>
                <w:rFonts w:ascii="Arial" w:hAnsi="Arial" w:cs="Arial"/>
                <w:b/>
                <w:bCs/>
                <w:sz w:val="16"/>
              </w:rPr>
              <w:t>Return Value</w:t>
            </w:r>
          </w:p>
        </w:tc>
        <w:tc>
          <w:tcPr>
            <w:tcW w:w="3875" w:type="dxa"/>
          </w:tcPr>
          <w:p w:rsidR="00DF1B8E" w:rsidRDefault="00DF1B8E" w:rsidP="00DC73AC">
            <w:pPr>
              <w:spacing w:before="60"/>
              <w:rPr>
                <w:rFonts w:ascii="Arial" w:hAnsi="Arial" w:cs="Arial"/>
                <w:sz w:val="16"/>
              </w:rPr>
            </w:pPr>
            <w:proofErr w:type="spellStart"/>
            <w:r w:rsidRPr="00DF1B8E">
              <w:rPr>
                <w:rFonts w:ascii="Arial" w:hAnsi="Arial" w:cs="Arial"/>
                <w:sz w:val="16"/>
              </w:rPr>
              <w:t>RetCode</w:t>
            </w:r>
            <w:proofErr w:type="spellEnd"/>
          </w:p>
        </w:tc>
        <w:tc>
          <w:tcPr>
            <w:tcW w:w="1159" w:type="dxa"/>
          </w:tcPr>
          <w:p w:rsidR="00DF1B8E" w:rsidRDefault="00DF1B8E" w:rsidP="00DC73AC">
            <w:pPr>
              <w:spacing w:before="60"/>
              <w:rPr>
                <w:rFonts w:ascii="Arial" w:hAnsi="Arial" w:cs="Arial"/>
                <w:sz w:val="16"/>
              </w:rPr>
            </w:pPr>
            <w:proofErr w:type="spellStart"/>
            <w:r w:rsidRPr="00DF1B8E">
              <w:rPr>
                <w:rFonts w:ascii="Arial" w:hAnsi="Arial" w:cs="Arial"/>
                <w:sz w:val="16"/>
              </w:rPr>
              <w:t>Std_ReturnType</w:t>
            </w:r>
            <w:proofErr w:type="spellEnd"/>
          </w:p>
        </w:tc>
        <w:tc>
          <w:tcPr>
            <w:tcW w:w="607" w:type="dxa"/>
          </w:tcPr>
          <w:p w:rsidR="00DF1B8E" w:rsidRDefault="00DF1B8E" w:rsidP="00DC73AC">
            <w:pPr>
              <w:spacing w:before="60"/>
              <w:rPr>
                <w:rFonts w:ascii="Arial" w:hAnsi="Arial" w:cs="Arial"/>
                <w:sz w:val="16"/>
              </w:rPr>
            </w:pPr>
            <w:r>
              <w:rPr>
                <w:rFonts w:ascii="Arial" w:hAnsi="Arial" w:cs="Arial"/>
                <w:sz w:val="16"/>
              </w:rPr>
              <w:t>0</w:t>
            </w:r>
          </w:p>
        </w:tc>
        <w:tc>
          <w:tcPr>
            <w:tcW w:w="607" w:type="dxa"/>
          </w:tcPr>
          <w:p w:rsidR="00DF1B8E" w:rsidRDefault="00DF1B8E" w:rsidP="00DC73AC">
            <w:pPr>
              <w:spacing w:before="60"/>
              <w:rPr>
                <w:rFonts w:ascii="Arial" w:hAnsi="Arial" w:cs="Arial"/>
                <w:sz w:val="16"/>
              </w:rPr>
            </w:pPr>
            <w:r>
              <w:rPr>
                <w:rFonts w:ascii="Arial" w:hAnsi="Arial" w:cs="Arial"/>
                <w:sz w:val="16"/>
              </w:rPr>
              <w:t>34</w:t>
            </w:r>
          </w:p>
        </w:tc>
        <w:tc>
          <w:tcPr>
            <w:tcW w:w="607" w:type="dxa"/>
          </w:tcPr>
          <w:p w:rsidR="00DF1B8E" w:rsidRDefault="00B43152" w:rsidP="00DC73AC">
            <w:pPr>
              <w:spacing w:before="60"/>
              <w:rPr>
                <w:rFonts w:ascii="Arial" w:hAnsi="Arial" w:cs="Arial"/>
                <w:sz w:val="16"/>
              </w:rPr>
            </w:pPr>
            <w:r>
              <w:rPr>
                <w:rFonts w:ascii="Arial" w:hAnsi="Arial" w:cs="Arial"/>
                <w:sz w:val="16"/>
              </w:rPr>
              <w:t>0</w:t>
            </w:r>
          </w:p>
        </w:tc>
      </w:tr>
    </w:tbl>
    <w:p w:rsidR="00DF1B8E" w:rsidRPr="00DF1B8E" w:rsidRDefault="00DF1B8E" w:rsidP="00DF1B8E"/>
    <w:p w:rsidR="00DF1B8E" w:rsidRDefault="00DF1B8E" w:rsidP="00DF1B8E">
      <w:pPr>
        <w:pStyle w:val="Heading4"/>
      </w:pPr>
      <w:r>
        <w:t>Design Rationale</w:t>
      </w:r>
    </w:p>
    <w:p w:rsidR="00DF1B8E" w:rsidRDefault="00DF1B8E" w:rsidP="00DF1B8E">
      <w:r>
        <w:t>None</w:t>
      </w:r>
    </w:p>
    <w:p w:rsidR="00DF1B8E" w:rsidRDefault="00DF1B8E" w:rsidP="00DF1B8E">
      <w:pPr>
        <w:pStyle w:val="Heading4"/>
      </w:pPr>
      <w:r>
        <w:t>Program Flow Start</w:t>
      </w:r>
    </w:p>
    <w:p w:rsidR="00DF1B8E" w:rsidRDefault="00DF1B8E" w:rsidP="00DF1B8E">
      <w:r>
        <w:t>N/A</w:t>
      </w:r>
    </w:p>
    <w:p w:rsidR="00DF1B8E" w:rsidRDefault="00DF1B8E" w:rsidP="00DF1B8E">
      <w:pPr>
        <w:pStyle w:val="Heading4"/>
      </w:pPr>
      <w:r>
        <w:t>Store Module Inputs to Local copies</w:t>
      </w:r>
    </w:p>
    <w:p w:rsidR="00DF1B8E" w:rsidRPr="00F141E2" w:rsidRDefault="00996C42" w:rsidP="00DF1B8E">
      <w:pPr>
        <w:rPr>
          <w:sz w:val="18"/>
          <w:szCs w:val="18"/>
        </w:rPr>
      </w:pPr>
      <w:r w:rsidRPr="00996C42">
        <w:rPr>
          <w:sz w:val="18"/>
          <w:szCs w:val="18"/>
        </w:rPr>
        <w:t>Rte_Read_VehSpd_Kph_</w:t>
      </w:r>
      <w:proofErr w:type="gramStart"/>
      <w:r w:rsidRPr="00996C42">
        <w:rPr>
          <w:sz w:val="18"/>
          <w:szCs w:val="18"/>
        </w:rPr>
        <w:t>f32(</w:t>
      </w:r>
      <w:proofErr w:type="gramEnd"/>
      <w:r w:rsidRPr="00996C42">
        <w:rPr>
          <w:sz w:val="18"/>
          <w:szCs w:val="18"/>
        </w:rPr>
        <w:t>&amp;VehSpd_Kph_T_f32)</w:t>
      </w:r>
    </w:p>
    <w:p w:rsidR="00DF1B8E" w:rsidRDefault="00DF1B8E" w:rsidP="00DF1B8E">
      <w:pPr>
        <w:pStyle w:val="Heading4"/>
      </w:pPr>
      <w:r>
        <w:lastRenderedPageBreak/>
        <w:t>Process Manual Torque Command</w:t>
      </w:r>
    </w:p>
    <w:p w:rsidR="00DF1B8E" w:rsidRDefault="00CB4B8B" w:rsidP="00DF1B8E">
      <w:pPr>
        <w:jc w:val="center"/>
      </w:pPr>
      <w:r>
        <w:object w:dxaOrig="7075" w:dyaOrig="7614">
          <v:shape id="_x0000_i1027" type="#_x0000_t75" style="width:355.7pt;height:380.95pt" o:ole="">
            <v:imagedata r:id="rId16" o:title=""/>
          </v:shape>
          <o:OLEObject Type="Embed" ProgID="Visio.Drawing.11" ShapeID="_x0000_i1027" DrawAspect="Content" ObjectID="_1464688292" r:id="rId17"/>
        </w:object>
      </w:r>
    </w:p>
    <w:p w:rsidR="00DF1B8E" w:rsidRDefault="00DF1B8E" w:rsidP="00DF1B8E">
      <w:pPr>
        <w:pStyle w:val="Heading4"/>
      </w:pPr>
      <w:r>
        <w:t>Store Local copy of outputs into Module Outputs</w:t>
      </w:r>
    </w:p>
    <w:p w:rsidR="00DF1B8E" w:rsidRPr="00F141E2" w:rsidRDefault="00DF1B8E" w:rsidP="00DF1B8E">
      <w:pPr>
        <w:rPr>
          <w:sz w:val="18"/>
          <w:szCs w:val="18"/>
        </w:rPr>
      </w:pPr>
      <w:r w:rsidRPr="00F141E2">
        <w:rPr>
          <w:sz w:val="18"/>
          <w:szCs w:val="18"/>
        </w:rPr>
        <w:t>None</w:t>
      </w:r>
    </w:p>
    <w:p w:rsidR="00DF1B8E" w:rsidRDefault="00DF1B8E" w:rsidP="00DF1B8E">
      <w:pPr>
        <w:pStyle w:val="Heading4"/>
      </w:pPr>
      <w:r>
        <w:t>Program Flow End</w:t>
      </w:r>
    </w:p>
    <w:p w:rsidR="00DF1B8E" w:rsidRDefault="00DF1B8E" w:rsidP="00DF1B8E">
      <w:r>
        <w:t>N/A</w:t>
      </w:r>
    </w:p>
    <w:p w:rsidR="00771885" w:rsidRDefault="00771885" w:rsidP="00DF1B8E"/>
    <w:p w:rsidR="00771885" w:rsidRDefault="00771885" w:rsidP="00771885">
      <w:pPr>
        <w:pStyle w:val="Heading3"/>
      </w:pPr>
      <w:proofErr w:type="spellStart"/>
      <w:r>
        <w:t>SCom</w:t>
      </w:r>
      <w:proofErr w:type="spellEnd"/>
      <w:r>
        <w:t xml:space="preserve">: </w:t>
      </w:r>
      <w:proofErr w:type="spellStart"/>
      <w:r w:rsidRPr="00771885">
        <w:t>AstLmt_Scom_GetSteeringAssistDefeat</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3558"/>
        <w:gridCol w:w="1382"/>
        <w:gridCol w:w="723"/>
        <w:gridCol w:w="795"/>
        <w:gridCol w:w="593"/>
      </w:tblGrid>
      <w:tr w:rsidR="00771885" w:rsidTr="00771885">
        <w:tc>
          <w:tcPr>
            <w:tcW w:w="1887" w:type="dxa"/>
            <w:tcBorders>
              <w:top w:val="nil"/>
              <w:left w:val="nil"/>
              <w:right w:val="nil"/>
            </w:tcBorders>
            <w:shd w:val="clear" w:color="auto" w:fill="auto"/>
          </w:tcPr>
          <w:p w:rsidR="00771885" w:rsidRDefault="00771885" w:rsidP="00DC73AC">
            <w:pPr>
              <w:spacing w:before="60"/>
              <w:rPr>
                <w:rFonts w:ascii="Arial" w:hAnsi="Arial" w:cs="Arial"/>
                <w:b/>
                <w:bCs/>
                <w:sz w:val="16"/>
              </w:rPr>
            </w:pPr>
          </w:p>
        </w:tc>
        <w:tc>
          <w:tcPr>
            <w:tcW w:w="3558" w:type="dxa"/>
            <w:tcBorders>
              <w:top w:val="nil"/>
              <w:left w:val="nil"/>
            </w:tcBorders>
            <w:shd w:val="clear" w:color="auto" w:fill="auto"/>
          </w:tcPr>
          <w:p w:rsidR="00771885" w:rsidRDefault="00771885" w:rsidP="00DC73AC">
            <w:pPr>
              <w:spacing w:before="60"/>
              <w:rPr>
                <w:rFonts w:ascii="Arial" w:hAnsi="Arial" w:cs="Arial"/>
                <w:sz w:val="16"/>
              </w:rPr>
            </w:pPr>
          </w:p>
        </w:tc>
        <w:tc>
          <w:tcPr>
            <w:tcW w:w="1382"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Type</w:t>
            </w:r>
          </w:p>
        </w:tc>
        <w:tc>
          <w:tcPr>
            <w:tcW w:w="723"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Min</w:t>
            </w:r>
          </w:p>
        </w:tc>
        <w:tc>
          <w:tcPr>
            <w:tcW w:w="795"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Max</w:t>
            </w:r>
          </w:p>
        </w:tc>
        <w:tc>
          <w:tcPr>
            <w:tcW w:w="593" w:type="dxa"/>
            <w:tcBorders>
              <w:bottom w:val="single" w:sz="4" w:space="0" w:color="auto"/>
            </w:tcBorders>
            <w:shd w:val="pct30" w:color="FFFF00" w:fill="auto"/>
          </w:tcPr>
          <w:p w:rsidR="00771885" w:rsidRDefault="00771885" w:rsidP="00DC73A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771885" w:rsidTr="00771885">
        <w:tc>
          <w:tcPr>
            <w:tcW w:w="1887" w:type="dxa"/>
          </w:tcPr>
          <w:p w:rsidR="00771885" w:rsidRDefault="00771885" w:rsidP="00DC73AC">
            <w:pPr>
              <w:spacing w:before="60"/>
              <w:rPr>
                <w:rFonts w:ascii="Arial" w:hAnsi="Arial" w:cs="Arial"/>
                <w:b/>
                <w:bCs/>
                <w:sz w:val="16"/>
              </w:rPr>
            </w:pPr>
            <w:r>
              <w:rPr>
                <w:rFonts w:ascii="Arial" w:hAnsi="Arial" w:cs="Arial"/>
                <w:b/>
                <w:bCs/>
                <w:sz w:val="16"/>
              </w:rPr>
              <w:t xml:space="preserve">Arguments Passed </w:t>
            </w:r>
          </w:p>
        </w:tc>
        <w:tc>
          <w:tcPr>
            <w:tcW w:w="3558" w:type="dxa"/>
          </w:tcPr>
          <w:p w:rsidR="00771885" w:rsidRDefault="00771885" w:rsidP="00DC73AC">
            <w:pPr>
              <w:spacing w:before="60"/>
              <w:rPr>
                <w:rFonts w:ascii="Arial" w:hAnsi="Arial" w:cs="Arial"/>
                <w:sz w:val="16"/>
              </w:rPr>
            </w:pPr>
            <w:proofErr w:type="spellStart"/>
            <w:r w:rsidRPr="00771885">
              <w:rPr>
                <w:rFonts w:ascii="Arial" w:hAnsi="Arial" w:cs="Arial"/>
                <w:sz w:val="16"/>
              </w:rPr>
              <w:t>SteeringAsstDefeat_Cnt_lgc</w:t>
            </w:r>
            <w:proofErr w:type="spellEnd"/>
          </w:p>
        </w:tc>
        <w:tc>
          <w:tcPr>
            <w:tcW w:w="1382" w:type="dxa"/>
          </w:tcPr>
          <w:p w:rsidR="00771885" w:rsidRDefault="00771885" w:rsidP="00DC73AC">
            <w:pPr>
              <w:spacing w:before="60"/>
              <w:rPr>
                <w:rFonts w:ascii="Arial" w:hAnsi="Arial" w:cs="Arial"/>
                <w:sz w:val="16"/>
              </w:rPr>
            </w:pPr>
            <w:r>
              <w:rPr>
                <w:rFonts w:ascii="Arial" w:hAnsi="Arial" w:cs="Arial"/>
                <w:sz w:val="16"/>
              </w:rPr>
              <w:t>*</w:t>
            </w:r>
            <w:proofErr w:type="spellStart"/>
            <w:r>
              <w:rPr>
                <w:rFonts w:ascii="Arial" w:hAnsi="Arial" w:cs="Arial"/>
                <w:sz w:val="16"/>
              </w:rPr>
              <w:t>boolean</w:t>
            </w:r>
            <w:proofErr w:type="spellEnd"/>
          </w:p>
        </w:tc>
        <w:tc>
          <w:tcPr>
            <w:tcW w:w="723" w:type="dxa"/>
          </w:tcPr>
          <w:p w:rsidR="00771885" w:rsidRDefault="00771885" w:rsidP="00DC73AC">
            <w:pPr>
              <w:spacing w:before="60"/>
              <w:rPr>
                <w:rFonts w:ascii="Arial" w:hAnsi="Arial" w:cs="Arial"/>
                <w:sz w:val="16"/>
              </w:rPr>
            </w:pPr>
            <w:r>
              <w:rPr>
                <w:rFonts w:ascii="Arial" w:hAnsi="Arial" w:cs="Arial"/>
                <w:sz w:val="16"/>
              </w:rPr>
              <w:t>FALSE</w:t>
            </w:r>
          </w:p>
        </w:tc>
        <w:tc>
          <w:tcPr>
            <w:tcW w:w="795" w:type="dxa"/>
          </w:tcPr>
          <w:p w:rsidR="00771885" w:rsidRDefault="00771885" w:rsidP="00DC73AC">
            <w:pPr>
              <w:spacing w:before="60"/>
              <w:rPr>
                <w:rFonts w:ascii="Arial" w:hAnsi="Arial" w:cs="Arial"/>
                <w:sz w:val="16"/>
              </w:rPr>
            </w:pPr>
            <w:r>
              <w:rPr>
                <w:rFonts w:ascii="Arial" w:hAnsi="Arial" w:cs="Arial"/>
                <w:sz w:val="16"/>
              </w:rPr>
              <w:t>TRUE</w:t>
            </w:r>
          </w:p>
        </w:tc>
        <w:tc>
          <w:tcPr>
            <w:tcW w:w="593" w:type="dxa"/>
            <w:shd w:val="pct15" w:color="auto" w:fill="auto"/>
          </w:tcPr>
          <w:p w:rsidR="00771885" w:rsidRDefault="00771885" w:rsidP="00DC73AC">
            <w:pPr>
              <w:spacing w:before="60"/>
              <w:rPr>
                <w:rFonts w:ascii="Arial" w:hAnsi="Arial" w:cs="Arial"/>
                <w:sz w:val="16"/>
              </w:rPr>
            </w:pPr>
          </w:p>
        </w:tc>
      </w:tr>
      <w:tr w:rsidR="00771885" w:rsidTr="00771885">
        <w:tc>
          <w:tcPr>
            <w:tcW w:w="1887" w:type="dxa"/>
          </w:tcPr>
          <w:p w:rsidR="00771885" w:rsidRDefault="00771885" w:rsidP="00DC73AC">
            <w:pPr>
              <w:spacing w:before="60"/>
              <w:rPr>
                <w:rFonts w:ascii="Arial" w:hAnsi="Arial" w:cs="Arial"/>
                <w:b/>
                <w:bCs/>
                <w:sz w:val="16"/>
              </w:rPr>
            </w:pPr>
            <w:r>
              <w:rPr>
                <w:rFonts w:ascii="Arial" w:hAnsi="Arial" w:cs="Arial"/>
                <w:b/>
                <w:bCs/>
                <w:sz w:val="16"/>
              </w:rPr>
              <w:lastRenderedPageBreak/>
              <w:t>Return Value</w:t>
            </w:r>
          </w:p>
        </w:tc>
        <w:tc>
          <w:tcPr>
            <w:tcW w:w="3558" w:type="dxa"/>
          </w:tcPr>
          <w:p w:rsidR="00771885" w:rsidRDefault="00771885" w:rsidP="00DC73AC">
            <w:pPr>
              <w:spacing w:before="60"/>
              <w:rPr>
                <w:rFonts w:ascii="Arial" w:hAnsi="Arial" w:cs="Arial"/>
                <w:sz w:val="16"/>
              </w:rPr>
            </w:pPr>
            <w:r>
              <w:rPr>
                <w:rFonts w:ascii="Arial" w:hAnsi="Arial" w:cs="Arial"/>
                <w:sz w:val="16"/>
              </w:rPr>
              <w:t>none</w:t>
            </w:r>
          </w:p>
        </w:tc>
        <w:tc>
          <w:tcPr>
            <w:tcW w:w="1382" w:type="dxa"/>
          </w:tcPr>
          <w:p w:rsidR="00771885" w:rsidRDefault="00771885" w:rsidP="00DC73AC">
            <w:pPr>
              <w:spacing w:before="60"/>
              <w:rPr>
                <w:rFonts w:ascii="Arial" w:hAnsi="Arial" w:cs="Arial"/>
                <w:sz w:val="16"/>
              </w:rPr>
            </w:pPr>
          </w:p>
        </w:tc>
        <w:tc>
          <w:tcPr>
            <w:tcW w:w="723" w:type="dxa"/>
          </w:tcPr>
          <w:p w:rsidR="00771885" w:rsidRDefault="00771885" w:rsidP="00DC73AC">
            <w:pPr>
              <w:spacing w:before="60"/>
              <w:rPr>
                <w:rFonts w:ascii="Arial" w:hAnsi="Arial" w:cs="Arial"/>
                <w:sz w:val="16"/>
              </w:rPr>
            </w:pPr>
          </w:p>
        </w:tc>
        <w:tc>
          <w:tcPr>
            <w:tcW w:w="795" w:type="dxa"/>
          </w:tcPr>
          <w:p w:rsidR="00771885" w:rsidRDefault="00771885" w:rsidP="00DC73AC">
            <w:pPr>
              <w:spacing w:before="60"/>
              <w:rPr>
                <w:rFonts w:ascii="Arial" w:hAnsi="Arial" w:cs="Arial"/>
                <w:sz w:val="16"/>
              </w:rPr>
            </w:pPr>
          </w:p>
        </w:tc>
        <w:tc>
          <w:tcPr>
            <w:tcW w:w="593" w:type="dxa"/>
          </w:tcPr>
          <w:p w:rsidR="00771885" w:rsidRDefault="00771885" w:rsidP="00DC73AC">
            <w:pPr>
              <w:spacing w:before="60"/>
              <w:rPr>
                <w:rFonts w:ascii="Arial" w:hAnsi="Arial" w:cs="Arial"/>
                <w:sz w:val="16"/>
              </w:rPr>
            </w:pPr>
          </w:p>
        </w:tc>
      </w:tr>
    </w:tbl>
    <w:p w:rsidR="00771885" w:rsidRPr="00DF1B8E" w:rsidRDefault="00771885" w:rsidP="00771885"/>
    <w:p w:rsidR="00771885" w:rsidRDefault="00771885" w:rsidP="00771885">
      <w:pPr>
        <w:pStyle w:val="Heading4"/>
      </w:pPr>
      <w:r>
        <w:t>Design Rationale</w:t>
      </w:r>
    </w:p>
    <w:p w:rsidR="00771885" w:rsidRDefault="00771885" w:rsidP="00771885">
      <w:r>
        <w:t>None</w:t>
      </w:r>
    </w:p>
    <w:p w:rsidR="00771885" w:rsidRDefault="00771885" w:rsidP="00771885">
      <w:pPr>
        <w:pStyle w:val="Heading4"/>
      </w:pPr>
      <w:r>
        <w:t>Program Flow Start</w:t>
      </w:r>
    </w:p>
    <w:p w:rsidR="00771885" w:rsidRDefault="00771885" w:rsidP="00771885">
      <w:r>
        <w:t>N/A</w:t>
      </w:r>
    </w:p>
    <w:p w:rsidR="00771885" w:rsidRDefault="00771885" w:rsidP="00771885">
      <w:pPr>
        <w:pStyle w:val="Heading4"/>
      </w:pPr>
      <w:r>
        <w:t>Store Module Inputs to Local copies</w:t>
      </w:r>
    </w:p>
    <w:p w:rsidR="00771885" w:rsidRPr="00F141E2" w:rsidRDefault="00771885" w:rsidP="00771885">
      <w:pPr>
        <w:rPr>
          <w:sz w:val="18"/>
          <w:szCs w:val="18"/>
        </w:rPr>
      </w:pPr>
      <w:r>
        <w:rPr>
          <w:sz w:val="18"/>
          <w:szCs w:val="18"/>
        </w:rPr>
        <w:t>N/A</w:t>
      </w:r>
    </w:p>
    <w:p w:rsidR="00771885" w:rsidRDefault="00771885" w:rsidP="00771885">
      <w:pPr>
        <w:pStyle w:val="Heading4"/>
      </w:pPr>
      <w:r>
        <w:t>Get Steering Assist Defeat Status</w:t>
      </w:r>
    </w:p>
    <w:p w:rsidR="00771885" w:rsidRPr="00771885" w:rsidRDefault="00771885" w:rsidP="00771885"/>
    <w:p w:rsidR="00771885" w:rsidRDefault="00771885" w:rsidP="00771885">
      <w:r w:rsidRPr="00771885">
        <w:t>*</w:t>
      </w:r>
      <w:proofErr w:type="spellStart"/>
      <w:r w:rsidRPr="00771885">
        <w:t>SteeringAsstDefeat_Cnt_lgc</w:t>
      </w:r>
      <w:proofErr w:type="spellEnd"/>
      <w:r w:rsidRPr="00771885">
        <w:t xml:space="preserve"> = </w:t>
      </w:r>
      <w:r w:rsidR="00CC30F5" w:rsidRPr="00CC30F5">
        <w:t>*</w:t>
      </w:r>
      <w:proofErr w:type="spellStart"/>
      <w:r w:rsidR="00CC30F5" w:rsidRPr="00CC30F5">
        <w:t>Rte_Pim_</w:t>
      </w:r>
      <w:proofErr w:type="gramStart"/>
      <w:r w:rsidR="00CC30F5" w:rsidRPr="00CC30F5">
        <w:t>SteerAsstDefeat</w:t>
      </w:r>
      <w:proofErr w:type="spellEnd"/>
      <w:r w:rsidR="00CC30F5" w:rsidRPr="00CC30F5">
        <w:t>()</w:t>
      </w:r>
      <w:proofErr w:type="gramEnd"/>
    </w:p>
    <w:p w:rsidR="00771885" w:rsidRDefault="00771885" w:rsidP="00771885">
      <w:pPr>
        <w:pStyle w:val="Heading4"/>
      </w:pPr>
      <w:r>
        <w:t>Store Local copy of outputs into Module Outputs</w:t>
      </w:r>
    </w:p>
    <w:p w:rsidR="00771885" w:rsidRPr="00F141E2" w:rsidRDefault="00771885" w:rsidP="00771885">
      <w:pPr>
        <w:rPr>
          <w:sz w:val="18"/>
          <w:szCs w:val="18"/>
        </w:rPr>
      </w:pPr>
      <w:r w:rsidRPr="00F141E2">
        <w:rPr>
          <w:sz w:val="18"/>
          <w:szCs w:val="18"/>
        </w:rPr>
        <w:t>None</w:t>
      </w:r>
    </w:p>
    <w:p w:rsidR="00771885" w:rsidRDefault="00771885" w:rsidP="00771885">
      <w:pPr>
        <w:pStyle w:val="Heading4"/>
      </w:pPr>
      <w:r>
        <w:t>Program Flow End</w:t>
      </w:r>
    </w:p>
    <w:p w:rsidR="00771885" w:rsidRDefault="00771885" w:rsidP="00771885">
      <w:r>
        <w:t>N/A</w:t>
      </w:r>
    </w:p>
    <w:p w:rsidR="00771885" w:rsidRDefault="00771885" w:rsidP="00771885"/>
    <w:p w:rsidR="00771885" w:rsidRDefault="00771885" w:rsidP="00771885">
      <w:pPr>
        <w:pStyle w:val="Heading3"/>
      </w:pPr>
      <w:proofErr w:type="spellStart"/>
      <w:r>
        <w:t>SCom</w:t>
      </w:r>
      <w:proofErr w:type="spellEnd"/>
      <w:r>
        <w:t xml:space="preserve">: </w:t>
      </w:r>
      <w:proofErr w:type="spellStart"/>
      <w:r w:rsidRPr="00771885">
        <w:t>AstLmt_Scom_SetSteeringAssistDefeat</w:t>
      </w:r>
      <w:proofErr w:type="spellEnd"/>
    </w:p>
    <w:tbl>
      <w:tblPr>
        <w:tblW w:w="89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87"/>
        <w:gridCol w:w="3558"/>
        <w:gridCol w:w="1382"/>
        <w:gridCol w:w="723"/>
        <w:gridCol w:w="795"/>
        <w:gridCol w:w="593"/>
      </w:tblGrid>
      <w:tr w:rsidR="00771885" w:rsidTr="00DC73AC">
        <w:tc>
          <w:tcPr>
            <w:tcW w:w="1887" w:type="dxa"/>
            <w:tcBorders>
              <w:top w:val="nil"/>
              <w:left w:val="nil"/>
              <w:right w:val="nil"/>
            </w:tcBorders>
            <w:shd w:val="clear" w:color="auto" w:fill="auto"/>
          </w:tcPr>
          <w:p w:rsidR="00771885" w:rsidRDefault="00771885" w:rsidP="00DC73AC">
            <w:pPr>
              <w:spacing w:before="60"/>
              <w:rPr>
                <w:rFonts w:ascii="Arial" w:hAnsi="Arial" w:cs="Arial"/>
                <w:b/>
                <w:bCs/>
                <w:sz w:val="16"/>
              </w:rPr>
            </w:pPr>
          </w:p>
        </w:tc>
        <w:tc>
          <w:tcPr>
            <w:tcW w:w="3558" w:type="dxa"/>
            <w:tcBorders>
              <w:top w:val="nil"/>
              <w:left w:val="nil"/>
            </w:tcBorders>
            <w:shd w:val="clear" w:color="auto" w:fill="auto"/>
          </w:tcPr>
          <w:p w:rsidR="00771885" w:rsidRDefault="00771885" w:rsidP="00DC73AC">
            <w:pPr>
              <w:spacing w:before="60"/>
              <w:rPr>
                <w:rFonts w:ascii="Arial" w:hAnsi="Arial" w:cs="Arial"/>
                <w:sz w:val="16"/>
              </w:rPr>
            </w:pPr>
          </w:p>
        </w:tc>
        <w:tc>
          <w:tcPr>
            <w:tcW w:w="1382"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Type</w:t>
            </w:r>
          </w:p>
        </w:tc>
        <w:tc>
          <w:tcPr>
            <w:tcW w:w="723"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Min</w:t>
            </w:r>
          </w:p>
        </w:tc>
        <w:tc>
          <w:tcPr>
            <w:tcW w:w="795" w:type="dxa"/>
            <w:shd w:val="pct30" w:color="FFFF00" w:fill="auto"/>
          </w:tcPr>
          <w:p w:rsidR="00771885" w:rsidRDefault="00771885" w:rsidP="00DC73AC">
            <w:pPr>
              <w:spacing w:before="60"/>
              <w:jc w:val="center"/>
              <w:rPr>
                <w:rFonts w:ascii="Arial" w:hAnsi="Arial" w:cs="Arial"/>
                <w:sz w:val="16"/>
              </w:rPr>
            </w:pPr>
            <w:r>
              <w:rPr>
                <w:rFonts w:ascii="Arial" w:hAnsi="Arial" w:cs="Arial"/>
                <w:sz w:val="16"/>
              </w:rPr>
              <w:t>Max</w:t>
            </w:r>
          </w:p>
        </w:tc>
        <w:tc>
          <w:tcPr>
            <w:tcW w:w="593" w:type="dxa"/>
            <w:tcBorders>
              <w:bottom w:val="single" w:sz="4" w:space="0" w:color="auto"/>
            </w:tcBorders>
            <w:shd w:val="pct30" w:color="FFFF00" w:fill="auto"/>
          </w:tcPr>
          <w:p w:rsidR="00771885" w:rsidRDefault="00771885" w:rsidP="00DC73AC">
            <w:pPr>
              <w:spacing w:before="60"/>
              <w:jc w:val="center"/>
              <w:rPr>
                <w:rFonts w:ascii="Arial" w:hAnsi="Arial" w:cs="Arial"/>
                <w:sz w:val="16"/>
              </w:rPr>
            </w:pPr>
            <w:r>
              <w:rPr>
                <w:rFonts w:ascii="Arial" w:hAnsi="Arial" w:cs="Arial"/>
                <w:sz w:val="16"/>
              </w:rPr>
              <w:t xml:space="preserve">UTP </w:t>
            </w:r>
            <w:proofErr w:type="spellStart"/>
            <w:r>
              <w:rPr>
                <w:rFonts w:ascii="Arial" w:hAnsi="Arial" w:cs="Arial"/>
                <w:sz w:val="16"/>
              </w:rPr>
              <w:t>Tol</w:t>
            </w:r>
            <w:proofErr w:type="spellEnd"/>
            <w:r>
              <w:rPr>
                <w:rFonts w:ascii="Arial" w:hAnsi="Arial" w:cs="Arial"/>
                <w:sz w:val="16"/>
              </w:rPr>
              <w:t>.</w:t>
            </w:r>
          </w:p>
        </w:tc>
      </w:tr>
      <w:tr w:rsidR="00771885" w:rsidTr="00DC73AC">
        <w:tc>
          <w:tcPr>
            <w:tcW w:w="1887" w:type="dxa"/>
          </w:tcPr>
          <w:p w:rsidR="00771885" w:rsidRDefault="00771885" w:rsidP="00DC73AC">
            <w:pPr>
              <w:spacing w:before="60"/>
              <w:rPr>
                <w:rFonts w:ascii="Arial" w:hAnsi="Arial" w:cs="Arial"/>
                <w:b/>
                <w:bCs/>
                <w:sz w:val="16"/>
              </w:rPr>
            </w:pPr>
            <w:r>
              <w:rPr>
                <w:rFonts w:ascii="Arial" w:hAnsi="Arial" w:cs="Arial"/>
                <w:b/>
                <w:bCs/>
                <w:sz w:val="16"/>
              </w:rPr>
              <w:t xml:space="preserve">Arguments Passed </w:t>
            </w:r>
          </w:p>
        </w:tc>
        <w:tc>
          <w:tcPr>
            <w:tcW w:w="3558" w:type="dxa"/>
          </w:tcPr>
          <w:p w:rsidR="00771885" w:rsidRDefault="00771885" w:rsidP="00DC73AC">
            <w:pPr>
              <w:spacing w:before="60"/>
              <w:rPr>
                <w:rFonts w:ascii="Arial" w:hAnsi="Arial" w:cs="Arial"/>
                <w:sz w:val="16"/>
              </w:rPr>
            </w:pPr>
            <w:proofErr w:type="spellStart"/>
            <w:r w:rsidRPr="00771885">
              <w:rPr>
                <w:rFonts w:ascii="Arial" w:hAnsi="Arial" w:cs="Arial"/>
                <w:sz w:val="16"/>
              </w:rPr>
              <w:t>SteeringAsstDefeat_Cnt_lgc</w:t>
            </w:r>
            <w:proofErr w:type="spellEnd"/>
          </w:p>
        </w:tc>
        <w:tc>
          <w:tcPr>
            <w:tcW w:w="1382" w:type="dxa"/>
          </w:tcPr>
          <w:p w:rsidR="00771885" w:rsidRDefault="00771885" w:rsidP="00DC73AC">
            <w:pPr>
              <w:spacing w:before="60"/>
              <w:rPr>
                <w:rFonts w:ascii="Arial" w:hAnsi="Arial" w:cs="Arial"/>
                <w:sz w:val="16"/>
              </w:rPr>
            </w:pPr>
            <w:proofErr w:type="spellStart"/>
            <w:r>
              <w:rPr>
                <w:rFonts w:ascii="Arial" w:hAnsi="Arial" w:cs="Arial"/>
                <w:sz w:val="16"/>
              </w:rPr>
              <w:t>boolean</w:t>
            </w:r>
            <w:proofErr w:type="spellEnd"/>
          </w:p>
        </w:tc>
        <w:tc>
          <w:tcPr>
            <w:tcW w:w="723" w:type="dxa"/>
          </w:tcPr>
          <w:p w:rsidR="00771885" w:rsidRDefault="00771885" w:rsidP="00DC73AC">
            <w:pPr>
              <w:spacing w:before="60"/>
              <w:rPr>
                <w:rFonts w:ascii="Arial" w:hAnsi="Arial" w:cs="Arial"/>
                <w:sz w:val="16"/>
              </w:rPr>
            </w:pPr>
            <w:r>
              <w:rPr>
                <w:rFonts w:ascii="Arial" w:hAnsi="Arial" w:cs="Arial"/>
                <w:sz w:val="16"/>
              </w:rPr>
              <w:t>FALSE</w:t>
            </w:r>
          </w:p>
        </w:tc>
        <w:tc>
          <w:tcPr>
            <w:tcW w:w="795" w:type="dxa"/>
          </w:tcPr>
          <w:p w:rsidR="00771885" w:rsidRDefault="00771885" w:rsidP="00DC73AC">
            <w:pPr>
              <w:spacing w:before="60"/>
              <w:rPr>
                <w:rFonts w:ascii="Arial" w:hAnsi="Arial" w:cs="Arial"/>
                <w:sz w:val="16"/>
              </w:rPr>
            </w:pPr>
            <w:r>
              <w:rPr>
                <w:rFonts w:ascii="Arial" w:hAnsi="Arial" w:cs="Arial"/>
                <w:sz w:val="16"/>
              </w:rPr>
              <w:t>TRUE</w:t>
            </w:r>
          </w:p>
        </w:tc>
        <w:tc>
          <w:tcPr>
            <w:tcW w:w="593" w:type="dxa"/>
            <w:shd w:val="pct15" w:color="auto" w:fill="auto"/>
          </w:tcPr>
          <w:p w:rsidR="00771885" w:rsidRDefault="00771885" w:rsidP="00DC73AC">
            <w:pPr>
              <w:spacing w:before="60"/>
              <w:rPr>
                <w:rFonts w:ascii="Arial" w:hAnsi="Arial" w:cs="Arial"/>
                <w:sz w:val="16"/>
              </w:rPr>
            </w:pPr>
          </w:p>
        </w:tc>
      </w:tr>
      <w:tr w:rsidR="00552E31" w:rsidTr="00DC73AC">
        <w:tc>
          <w:tcPr>
            <w:tcW w:w="1887" w:type="dxa"/>
          </w:tcPr>
          <w:p w:rsidR="00552E31" w:rsidRDefault="00552E31" w:rsidP="00DC73AC">
            <w:pPr>
              <w:spacing w:before="60"/>
              <w:rPr>
                <w:rFonts w:ascii="Arial" w:hAnsi="Arial" w:cs="Arial"/>
                <w:b/>
                <w:bCs/>
                <w:sz w:val="16"/>
              </w:rPr>
            </w:pPr>
            <w:r>
              <w:rPr>
                <w:rFonts w:ascii="Arial" w:hAnsi="Arial" w:cs="Arial"/>
                <w:b/>
                <w:bCs/>
                <w:sz w:val="16"/>
              </w:rPr>
              <w:t>Return Value</w:t>
            </w:r>
          </w:p>
        </w:tc>
        <w:tc>
          <w:tcPr>
            <w:tcW w:w="3558" w:type="dxa"/>
          </w:tcPr>
          <w:p w:rsidR="00552E31" w:rsidRDefault="00F50D91" w:rsidP="00DC73AC">
            <w:pPr>
              <w:spacing w:before="60"/>
              <w:rPr>
                <w:rFonts w:ascii="Arial" w:hAnsi="Arial" w:cs="Arial"/>
                <w:sz w:val="16"/>
              </w:rPr>
            </w:pPr>
            <w:r>
              <w:rPr>
                <w:rFonts w:ascii="Arial" w:hAnsi="Arial" w:cs="Arial"/>
                <w:sz w:val="16"/>
              </w:rPr>
              <w:t>none</w:t>
            </w:r>
          </w:p>
        </w:tc>
        <w:tc>
          <w:tcPr>
            <w:tcW w:w="1382" w:type="dxa"/>
          </w:tcPr>
          <w:p w:rsidR="00552E31" w:rsidRDefault="00552E31" w:rsidP="00DC73AC">
            <w:pPr>
              <w:spacing w:before="60"/>
              <w:rPr>
                <w:rFonts w:ascii="Arial" w:hAnsi="Arial" w:cs="Arial"/>
                <w:sz w:val="16"/>
              </w:rPr>
            </w:pPr>
          </w:p>
        </w:tc>
        <w:tc>
          <w:tcPr>
            <w:tcW w:w="723" w:type="dxa"/>
          </w:tcPr>
          <w:p w:rsidR="00552E31" w:rsidRDefault="00552E31" w:rsidP="00DC73AC">
            <w:pPr>
              <w:spacing w:before="60"/>
              <w:rPr>
                <w:rFonts w:ascii="Arial" w:hAnsi="Arial" w:cs="Arial"/>
                <w:sz w:val="16"/>
              </w:rPr>
            </w:pPr>
          </w:p>
        </w:tc>
        <w:tc>
          <w:tcPr>
            <w:tcW w:w="795" w:type="dxa"/>
          </w:tcPr>
          <w:p w:rsidR="00552E31" w:rsidRDefault="00552E31" w:rsidP="00DC73AC">
            <w:pPr>
              <w:spacing w:before="60"/>
              <w:rPr>
                <w:rFonts w:ascii="Arial" w:hAnsi="Arial" w:cs="Arial"/>
                <w:sz w:val="16"/>
              </w:rPr>
            </w:pPr>
          </w:p>
        </w:tc>
        <w:tc>
          <w:tcPr>
            <w:tcW w:w="593" w:type="dxa"/>
          </w:tcPr>
          <w:p w:rsidR="00552E31" w:rsidRDefault="00552E31" w:rsidP="00DC73AC">
            <w:pPr>
              <w:spacing w:before="60"/>
              <w:rPr>
                <w:rFonts w:ascii="Arial" w:hAnsi="Arial" w:cs="Arial"/>
                <w:sz w:val="16"/>
              </w:rPr>
            </w:pPr>
          </w:p>
        </w:tc>
      </w:tr>
    </w:tbl>
    <w:p w:rsidR="00771885" w:rsidRPr="00DF1B8E" w:rsidRDefault="00771885" w:rsidP="00771885"/>
    <w:p w:rsidR="00771885" w:rsidRDefault="00771885" w:rsidP="00771885">
      <w:pPr>
        <w:pStyle w:val="Heading4"/>
      </w:pPr>
      <w:r>
        <w:t>Design Rationale</w:t>
      </w:r>
    </w:p>
    <w:p w:rsidR="00771885" w:rsidRDefault="00771885" w:rsidP="00771885">
      <w:r>
        <w:t>None</w:t>
      </w:r>
    </w:p>
    <w:p w:rsidR="00771885" w:rsidRDefault="00771885" w:rsidP="00771885">
      <w:pPr>
        <w:pStyle w:val="Heading4"/>
      </w:pPr>
      <w:r>
        <w:t>Program Flow Start</w:t>
      </w:r>
    </w:p>
    <w:p w:rsidR="00771885" w:rsidRDefault="00771885" w:rsidP="00771885">
      <w:r>
        <w:t>N/A</w:t>
      </w:r>
    </w:p>
    <w:p w:rsidR="00771885" w:rsidRDefault="00771885" w:rsidP="00771885">
      <w:pPr>
        <w:pStyle w:val="Heading4"/>
      </w:pPr>
      <w:r>
        <w:t>Store Module Inputs to Local copies</w:t>
      </w:r>
    </w:p>
    <w:p w:rsidR="00771885" w:rsidRPr="00F141E2" w:rsidRDefault="00771885" w:rsidP="00771885">
      <w:pPr>
        <w:rPr>
          <w:sz w:val="18"/>
          <w:szCs w:val="18"/>
        </w:rPr>
      </w:pPr>
      <w:r>
        <w:rPr>
          <w:sz w:val="18"/>
          <w:szCs w:val="18"/>
        </w:rPr>
        <w:t>N/A</w:t>
      </w:r>
    </w:p>
    <w:p w:rsidR="00771885" w:rsidRDefault="00771885" w:rsidP="00771885">
      <w:pPr>
        <w:pStyle w:val="Heading4"/>
      </w:pPr>
      <w:r>
        <w:t>Get Steering Assist Defeat Status</w:t>
      </w:r>
    </w:p>
    <w:p w:rsidR="00771885" w:rsidRPr="00771885" w:rsidRDefault="00771885" w:rsidP="00771885"/>
    <w:p w:rsidR="00F50D91" w:rsidRDefault="00F50D91" w:rsidP="00F50D91">
      <w:r w:rsidRPr="00F50D91">
        <w:lastRenderedPageBreak/>
        <w:t xml:space="preserve"> </w:t>
      </w:r>
      <w:r>
        <w:t>*</w:t>
      </w:r>
      <w:proofErr w:type="spellStart"/>
      <w:r>
        <w:t>Rte_Pim_</w:t>
      </w:r>
      <w:proofErr w:type="gramStart"/>
      <w:r>
        <w:t>SteerAsstDefeat</w:t>
      </w:r>
      <w:proofErr w:type="spellEnd"/>
      <w:r>
        <w:t>(</w:t>
      </w:r>
      <w:proofErr w:type="gramEnd"/>
      <w:r>
        <w:t xml:space="preserve">) = </w:t>
      </w:r>
      <w:proofErr w:type="spellStart"/>
      <w:r>
        <w:t>SteeringAsstDefeat_Cnt_lgc</w:t>
      </w:r>
      <w:proofErr w:type="spellEnd"/>
    </w:p>
    <w:p w:rsidR="00771885" w:rsidRDefault="00F50D91" w:rsidP="00F50D91">
      <w:proofErr w:type="spellStart"/>
      <w:r>
        <w:t>Rte_Call_SteeringAsstDefeat_</w:t>
      </w:r>
      <w:proofErr w:type="gramStart"/>
      <w:r>
        <w:t>WriteBlock</w:t>
      </w:r>
      <w:proofErr w:type="spellEnd"/>
      <w:r>
        <w:t>(</w:t>
      </w:r>
      <w:proofErr w:type="gramEnd"/>
      <w:r>
        <w:t>NULL_PTR)</w:t>
      </w:r>
    </w:p>
    <w:p w:rsidR="00771885" w:rsidRDefault="00771885" w:rsidP="00771885">
      <w:pPr>
        <w:pStyle w:val="Heading4"/>
      </w:pPr>
      <w:r>
        <w:t>Store Local copy of outputs into Module Outputs</w:t>
      </w:r>
    </w:p>
    <w:p w:rsidR="00771885" w:rsidRPr="00F141E2" w:rsidRDefault="00771885" w:rsidP="00771885">
      <w:pPr>
        <w:rPr>
          <w:sz w:val="18"/>
          <w:szCs w:val="18"/>
        </w:rPr>
      </w:pPr>
      <w:r w:rsidRPr="00F141E2">
        <w:rPr>
          <w:sz w:val="18"/>
          <w:szCs w:val="18"/>
        </w:rPr>
        <w:t>None</w:t>
      </w:r>
    </w:p>
    <w:p w:rsidR="00771885" w:rsidRDefault="00771885" w:rsidP="00771885">
      <w:pPr>
        <w:pStyle w:val="Heading4"/>
      </w:pPr>
      <w:r>
        <w:t>Program Flow End</w:t>
      </w:r>
    </w:p>
    <w:p w:rsidR="00771885" w:rsidRDefault="00771885" w:rsidP="00771885">
      <w:r>
        <w:t>N/A</w:t>
      </w:r>
    </w:p>
    <w:p w:rsidR="004A781C" w:rsidRDefault="004A781C" w:rsidP="007A69AC">
      <w:pPr>
        <w:pStyle w:val="Heading2"/>
      </w:pPr>
      <w:r>
        <w:br w:type="page"/>
      </w:r>
    </w:p>
    <w:p w:rsidR="004A781C" w:rsidRDefault="004A781C">
      <w:pPr>
        <w:pStyle w:val="Heading1"/>
      </w:pPr>
      <w:r>
        <w:lastRenderedPageBreak/>
        <w:t>Execution Requirements</w:t>
      </w:r>
    </w:p>
    <w:p w:rsidR="004A781C" w:rsidRDefault="004A781C">
      <w:pPr>
        <w:pStyle w:val="Heading2"/>
      </w:pPr>
      <w:r>
        <w:t>Execution Rates for sub-modules called by the Scheduler</w:t>
      </w:r>
    </w:p>
    <w:p w:rsidR="004A781C" w:rsidRDefault="004A781C">
      <w:r>
        <w:t>This table serves as reference for the Scheduler design</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168"/>
        <w:gridCol w:w="2070"/>
        <w:gridCol w:w="3690"/>
      </w:tblGrid>
      <w:tr w:rsidR="007A69AC"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Calling Frequency </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System State(s) in which the function is called</w:t>
            </w:r>
          </w:p>
        </w:tc>
      </w:tr>
      <w:tr w:rsidR="00212EF6" w:rsidTr="00B54697">
        <w:tc>
          <w:tcPr>
            <w:tcW w:w="3168"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proofErr w:type="spellStart"/>
            <w:r w:rsidRPr="00401199">
              <w:rPr>
                <w:rFonts w:ascii="Arial" w:hAnsi="Arial" w:cs="Arial"/>
                <w:sz w:val="16"/>
              </w:rPr>
              <w:t>AstLmt_</w:t>
            </w:r>
            <w:r>
              <w:rPr>
                <w:rFonts w:ascii="Arial" w:hAnsi="Arial" w:cs="Arial"/>
                <w:sz w:val="16"/>
              </w:rPr>
              <w:t>Init</w:t>
            </w:r>
            <w:proofErr w:type="spellEnd"/>
          </w:p>
        </w:tc>
        <w:tc>
          <w:tcPr>
            <w:tcW w:w="2070"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r>
              <w:rPr>
                <w:rFonts w:ascii="Arial" w:hAnsi="Arial" w:cs="Arial"/>
                <w:sz w:val="16"/>
                <w:szCs w:val="16"/>
              </w:rPr>
              <w:t>Executed Once after RTE is started</w:t>
            </w:r>
          </w:p>
        </w:tc>
        <w:tc>
          <w:tcPr>
            <w:tcW w:w="3690"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proofErr w:type="spellStart"/>
            <w:r>
              <w:rPr>
                <w:rFonts w:ascii="Arial" w:hAnsi="Arial" w:cs="Arial"/>
                <w:sz w:val="16"/>
                <w:szCs w:val="16"/>
              </w:rPr>
              <w:t>ColdInit</w:t>
            </w:r>
            <w:proofErr w:type="spellEnd"/>
          </w:p>
        </w:tc>
      </w:tr>
      <w:tr w:rsidR="00212EF6" w:rsidRPr="00381542" w:rsidTr="00B54697">
        <w:tc>
          <w:tcPr>
            <w:tcW w:w="3168"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sidRPr="00401199">
              <w:rPr>
                <w:rFonts w:ascii="Arial" w:hAnsi="Arial" w:cs="Arial"/>
                <w:sz w:val="16"/>
              </w:rPr>
              <w:t>AstLmt_Per1</w:t>
            </w:r>
          </w:p>
        </w:tc>
        <w:tc>
          <w:tcPr>
            <w:tcW w:w="2070"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Pr>
                <w:rFonts w:ascii="Arial" w:hAnsi="Arial" w:cs="Arial"/>
                <w:sz w:val="16"/>
                <w:szCs w:val="16"/>
              </w:rPr>
              <w:t xml:space="preserve">2 </w:t>
            </w:r>
            <w:proofErr w:type="spellStart"/>
            <w:r>
              <w:rPr>
                <w:rFonts w:ascii="Arial" w:hAnsi="Arial" w:cs="Arial"/>
                <w:sz w:val="16"/>
                <w:szCs w:val="16"/>
              </w:rPr>
              <w:t>ms</w:t>
            </w:r>
            <w:proofErr w:type="spellEnd"/>
          </w:p>
        </w:tc>
        <w:tc>
          <w:tcPr>
            <w:tcW w:w="3690" w:type="dxa"/>
            <w:tcBorders>
              <w:top w:val="single" w:sz="6" w:space="0" w:color="auto"/>
              <w:left w:val="single" w:sz="6" w:space="0" w:color="auto"/>
              <w:bottom w:val="single" w:sz="6" w:space="0" w:color="auto"/>
              <w:right w:val="single" w:sz="6" w:space="0" w:color="auto"/>
            </w:tcBorders>
          </w:tcPr>
          <w:p w:rsidR="00212EF6" w:rsidRPr="00381542" w:rsidRDefault="00212EF6" w:rsidP="00F957FA">
            <w:pPr>
              <w:spacing w:before="60"/>
              <w:rPr>
                <w:rFonts w:ascii="Arial" w:hAnsi="Arial" w:cs="Arial"/>
                <w:sz w:val="16"/>
                <w:szCs w:val="16"/>
              </w:rPr>
            </w:pPr>
            <w:r>
              <w:rPr>
                <w:rFonts w:ascii="Arial" w:hAnsi="Arial" w:cs="Arial"/>
                <w:sz w:val="16"/>
                <w:szCs w:val="16"/>
              </w:rPr>
              <w:t>ALL</w:t>
            </w:r>
          </w:p>
        </w:tc>
      </w:tr>
    </w:tbl>
    <w:p w:rsidR="007A69AC" w:rsidRDefault="007A69AC"/>
    <w:p w:rsidR="004A781C" w:rsidRDefault="004A781C">
      <w:pPr>
        <w:pStyle w:val="Heading2"/>
      </w:pPr>
      <w:r>
        <w:t xml:space="preserve">Execution Requirements for Serial Communication Functions </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3618"/>
        <w:gridCol w:w="5310"/>
      </w:tblGrid>
      <w:tr w:rsidR="007A69AC" w:rsidTr="00F957FA">
        <w:tc>
          <w:tcPr>
            <w:tcW w:w="3618"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Function Name</w:t>
            </w:r>
          </w:p>
        </w:tc>
        <w:tc>
          <w:tcPr>
            <w:tcW w:w="5310" w:type="dxa"/>
            <w:tcBorders>
              <w:top w:val="single" w:sz="6" w:space="0" w:color="auto"/>
              <w:left w:val="single" w:sz="6" w:space="0" w:color="auto"/>
              <w:bottom w:val="single" w:sz="6" w:space="0" w:color="auto"/>
              <w:right w:val="single" w:sz="6" w:space="0" w:color="auto"/>
            </w:tcBorders>
            <w:shd w:val="pct30" w:color="FFFF00" w:fill="FFFFFF"/>
          </w:tcPr>
          <w:p w:rsidR="007A69AC" w:rsidRDefault="007A69AC" w:rsidP="00F957FA">
            <w:pPr>
              <w:spacing w:before="60"/>
              <w:jc w:val="center"/>
              <w:rPr>
                <w:rFonts w:ascii="Arial" w:hAnsi="Arial" w:cs="Arial"/>
                <w:sz w:val="16"/>
              </w:rPr>
            </w:pPr>
            <w:r>
              <w:rPr>
                <w:rFonts w:ascii="Arial" w:hAnsi="Arial" w:cs="Arial"/>
                <w:sz w:val="16"/>
              </w:rPr>
              <w:t xml:space="preserve">Sub-Module called by (Serial </w:t>
            </w:r>
            <w:proofErr w:type="spellStart"/>
            <w:r>
              <w:rPr>
                <w:rFonts w:ascii="Arial" w:hAnsi="Arial" w:cs="Arial"/>
                <w:sz w:val="16"/>
              </w:rPr>
              <w:t>Comm</w:t>
            </w:r>
            <w:proofErr w:type="spellEnd"/>
            <w:r>
              <w:rPr>
                <w:rFonts w:ascii="Arial" w:hAnsi="Arial" w:cs="Arial"/>
                <w:sz w:val="16"/>
              </w:rPr>
              <w:t xml:space="preserve"> Function Name)</w:t>
            </w:r>
          </w:p>
        </w:tc>
      </w:tr>
      <w:tr w:rsidR="00B43152" w:rsidTr="00F957FA">
        <w:tc>
          <w:tcPr>
            <w:tcW w:w="3618" w:type="dxa"/>
            <w:tcBorders>
              <w:top w:val="single" w:sz="6" w:space="0" w:color="auto"/>
              <w:left w:val="single" w:sz="6" w:space="0" w:color="auto"/>
              <w:bottom w:val="single" w:sz="6" w:space="0" w:color="auto"/>
              <w:right w:val="single" w:sz="6" w:space="0" w:color="auto"/>
            </w:tcBorders>
          </w:tcPr>
          <w:p w:rsidR="00B43152" w:rsidRDefault="00B43152" w:rsidP="00F141E2">
            <w:pPr>
              <w:spacing w:before="60"/>
              <w:rPr>
                <w:rFonts w:ascii="Arial" w:hAnsi="Arial" w:cs="Arial"/>
                <w:sz w:val="16"/>
              </w:rPr>
            </w:pPr>
            <w:proofErr w:type="spellStart"/>
            <w:r w:rsidRPr="00B43152">
              <w:rPr>
                <w:rFonts w:ascii="Arial" w:hAnsi="Arial" w:cs="Arial"/>
                <w:sz w:val="16"/>
              </w:rPr>
              <w:t>AstLmt_Scom_ManualTrqCmd</w:t>
            </w:r>
            <w:proofErr w:type="spellEnd"/>
          </w:p>
        </w:tc>
        <w:tc>
          <w:tcPr>
            <w:tcW w:w="5310" w:type="dxa"/>
            <w:tcBorders>
              <w:top w:val="single" w:sz="6" w:space="0" w:color="auto"/>
              <w:left w:val="single" w:sz="6" w:space="0" w:color="auto"/>
              <w:bottom w:val="single" w:sz="6" w:space="0" w:color="auto"/>
              <w:right w:val="single" w:sz="6" w:space="0" w:color="auto"/>
            </w:tcBorders>
          </w:tcPr>
          <w:p w:rsidR="00B43152" w:rsidRDefault="00B43152" w:rsidP="00F957FA">
            <w:pPr>
              <w:spacing w:before="60"/>
              <w:rPr>
                <w:rFonts w:ascii="Arial" w:hAnsi="Arial" w:cs="Arial"/>
                <w:sz w:val="16"/>
              </w:rPr>
            </w:pPr>
          </w:p>
        </w:tc>
      </w:tr>
      <w:tr w:rsidR="000F5DA2" w:rsidTr="00F957FA">
        <w:tc>
          <w:tcPr>
            <w:tcW w:w="3618" w:type="dxa"/>
            <w:tcBorders>
              <w:top w:val="single" w:sz="6" w:space="0" w:color="auto"/>
              <w:left w:val="single" w:sz="6" w:space="0" w:color="auto"/>
              <w:bottom w:val="single" w:sz="6" w:space="0" w:color="auto"/>
              <w:right w:val="single" w:sz="6" w:space="0" w:color="auto"/>
            </w:tcBorders>
          </w:tcPr>
          <w:p w:rsidR="000F5DA2" w:rsidRPr="00B43152" w:rsidRDefault="000F5DA2" w:rsidP="00F141E2">
            <w:pPr>
              <w:spacing w:before="60"/>
              <w:rPr>
                <w:rFonts w:ascii="Arial" w:hAnsi="Arial" w:cs="Arial"/>
                <w:sz w:val="16"/>
              </w:rPr>
            </w:pPr>
            <w:proofErr w:type="spellStart"/>
            <w:r w:rsidRPr="000F5DA2">
              <w:rPr>
                <w:rFonts w:ascii="Arial" w:hAnsi="Arial" w:cs="Arial"/>
                <w:sz w:val="16"/>
              </w:rPr>
              <w:t>AstLmt_Scom_GetSteeringAssistDefeat</w:t>
            </w:r>
            <w:proofErr w:type="spellEnd"/>
          </w:p>
        </w:tc>
        <w:tc>
          <w:tcPr>
            <w:tcW w:w="5310" w:type="dxa"/>
            <w:tcBorders>
              <w:top w:val="single" w:sz="6" w:space="0" w:color="auto"/>
              <w:left w:val="single" w:sz="6" w:space="0" w:color="auto"/>
              <w:bottom w:val="single" w:sz="6" w:space="0" w:color="auto"/>
              <w:right w:val="single" w:sz="6" w:space="0" w:color="auto"/>
            </w:tcBorders>
          </w:tcPr>
          <w:p w:rsidR="000F5DA2" w:rsidRDefault="000F5DA2" w:rsidP="00F957FA">
            <w:pPr>
              <w:spacing w:before="60"/>
              <w:rPr>
                <w:rFonts w:ascii="Arial" w:hAnsi="Arial" w:cs="Arial"/>
                <w:sz w:val="16"/>
              </w:rPr>
            </w:pPr>
          </w:p>
        </w:tc>
      </w:tr>
      <w:tr w:rsidR="000F5DA2" w:rsidTr="00F957FA">
        <w:tc>
          <w:tcPr>
            <w:tcW w:w="3618" w:type="dxa"/>
            <w:tcBorders>
              <w:top w:val="single" w:sz="6" w:space="0" w:color="auto"/>
              <w:left w:val="single" w:sz="6" w:space="0" w:color="auto"/>
              <w:bottom w:val="single" w:sz="6" w:space="0" w:color="auto"/>
              <w:right w:val="single" w:sz="6" w:space="0" w:color="auto"/>
            </w:tcBorders>
          </w:tcPr>
          <w:p w:rsidR="000F5DA2" w:rsidRPr="00B43152" w:rsidRDefault="000F5DA2" w:rsidP="00F141E2">
            <w:pPr>
              <w:spacing w:before="60"/>
              <w:rPr>
                <w:rFonts w:ascii="Arial" w:hAnsi="Arial" w:cs="Arial"/>
                <w:sz w:val="16"/>
              </w:rPr>
            </w:pPr>
            <w:proofErr w:type="spellStart"/>
            <w:r w:rsidRPr="000F5DA2">
              <w:rPr>
                <w:rFonts w:ascii="Arial" w:hAnsi="Arial" w:cs="Arial"/>
                <w:sz w:val="16"/>
              </w:rPr>
              <w:t>AstLmt_Scom_SetSteeringAssistDefeat</w:t>
            </w:r>
            <w:proofErr w:type="spellEnd"/>
          </w:p>
        </w:tc>
        <w:tc>
          <w:tcPr>
            <w:tcW w:w="5310" w:type="dxa"/>
            <w:tcBorders>
              <w:top w:val="single" w:sz="6" w:space="0" w:color="auto"/>
              <w:left w:val="single" w:sz="6" w:space="0" w:color="auto"/>
              <w:bottom w:val="single" w:sz="6" w:space="0" w:color="auto"/>
              <w:right w:val="single" w:sz="6" w:space="0" w:color="auto"/>
            </w:tcBorders>
          </w:tcPr>
          <w:p w:rsidR="000F5DA2" w:rsidRDefault="000F5DA2" w:rsidP="00F957FA">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Memory Map Definition Requirements</w:t>
      </w:r>
    </w:p>
    <w:p w:rsidR="004A781C" w:rsidRDefault="004A781C">
      <w:pPr>
        <w:pStyle w:val="Heading2"/>
      </w:pPr>
      <w:r>
        <w:t>Sub Modules (Functions)</w:t>
      </w:r>
    </w:p>
    <w:p w:rsidR="004A781C" w:rsidRDefault="004A781C">
      <w:r>
        <w:t>This table identifies the software segments for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248"/>
        <w:gridCol w:w="4680"/>
      </w:tblGrid>
      <w:tr w:rsidR="004A781C" w:rsidTr="00401199">
        <w:tc>
          <w:tcPr>
            <w:tcW w:w="4248"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680"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212EF6" w:rsidTr="00401199">
        <w:tc>
          <w:tcPr>
            <w:tcW w:w="4248" w:type="dxa"/>
            <w:tcBorders>
              <w:top w:val="single" w:sz="6" w:space="0" w:color="auto"/>
              <w:left w:val="single" w:sz="6" w:space="0" w:color="auto"/>
              <w:bottom w:val="single" w:sz="6" w:space="0" w:color="auto"/>
              <w:right w:val="single" w:sz="6" w:space="0" w:color="auto"/>
            </w:tcBorders>
            <w:shd w:val="pct30" w:color="FFFF00" w:fill="FFFFFF"/>
          </w:tcPr>
          <w:p w:rsidR="00212EF6" w:rsidRDefault="005B29BC" w:rsidP="00212EF6">
            <w:pPr>
              <w:spacing w:before="60"/>
              <w:rPr>
                <w:rFonts w:ascii="Arial" w:hAnsi="Arial" w:cs="Arial"/>
                <w:sz w:val="16"/>
              </w:rPr>
            </w:pPr>
            <w:proofErr w:type="spellStart"/>
            <w:r w:rsidRPr="00212EF6">
              <w:rPr>
                <w:rFonts w:ascii="Arial" w:hAnsi="Arial" w:cs="Arial"/>
                <w:sz w:val="16"/>
              </w:rPr>
              <w:t>AstLmt_Init</w:t>
            </w:r>
            <w:proofErr w:type="spellEnd"/>
          </w:p>
        </w:tc>
        <w:tc>
          <w:tcPr>
            <w:tcW w:w="4680" w:type="dxa"/>
            <w:tcBorders>
              <w:top w:val="single" w:sz="6" w:space="0" w:color="auto"/>
              <w:left w:val="single" w:sz="6" w:space="0" w:color="auto"/>
              <w:bottom w:val="single" w:sz="6" w:space="0" w:color="auto"/>
              <w:right w:val="single" w:sz="6" w:space="0" w:color="auto"/>
            </w:tcBorders>
            <w:shd w:val="pct30" w:color="FFFF00" w:fill="FFFFFF"/>
          </w:tcPr>
          <w:p w:rsidR="00212EF6" w:rsidRDefault="00212EF6" w:rsidP="00212EF6">
            <w:pPr>
              <w:spacing w:before="60"/>
              <w:rPr>
                <w:rFonts w:ascii="Arial" w:hAnsi="Arial" w:cs="Arial"/>
                <w:sz w:val="16"/>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r w:rsidR="004A781C" w:rsidTr="00401199">
        <w:tc>
          <w:tcPr>
            <w:tcW w:w="4248" w:type="dxa"/>
            <w:tcBorders>
              <w:top w:val="single" w:sz="6" w:space="0" w:color="auto"/>
              <w:left w:val="single" w:sz="6" w:space="0" w:color="auto"/>
              <w:bottom w:val="single" w:sz="6" w:space="0" w:color="auto"/>
              <w:right w:val="single" w:sz="6" w:space="0" w:color="auto"/>
            </w:tcBorders>
          </w:tcPr>
          <w:p w:rsidR="004A781C" w:rsidRDefault="00401199" w:rsidP="009B26C0">
            <w:pPr>
              <w:spacing w:before="60"/>
              <w:rPr>
                <w:rFonts w:ascii="Arial" w:hAnsi="Arial" w:cs="Arial"/>
                <w:sz w:val="16"/>
              </w:rPr>
            </w:pPr>
            <w:r w:rsidRPr="00401199">
              <w:rPr>
                <w:rFonts w:ascii="Arial" w:hAnsi="Arial" w:cs="Arial"/>
                <w:sz w:val="16"/>
              </w:rPr>
              <w:t>AstLmt_Per1</w:t>
            </w:r>
          </w:p>
        </w:tc>
        <w:tc>
          <w:tcPr>
            <w:tcW w:w="4680" w:type="dxa"/>
            <w:tcBorders>
              <w:top w:val="single" w:sz="6" w:space="0" w:color="auto"/>
              <w:left w:val="single" w:sz="6" w:space="0" w:color="auto"/>
              <w:bottom w:val="single" w:sz="6" w:space="0" w:color="auto"/>
              <w:right w:val="single" w:sz="6" w:space="0" w:color="auto"/>
            </w:tcBorders>
          </w:tcPr>
          <w:p w:rsidR="004A781C" w:rsidRDefault="00401199" w:rsidP="009B26C0">
            <w:pPr>
              <w:spacing w:before="60"/>
              <w:rPr>
                <w:rFonts w:ascii="Arial" w:hAnsi="Arial" w:cs="Arial"/>
                <w:sz w:val="16"/>
              </w:rPr>
            </w:pPr>
            <w:r w:rsidRPr="00401199">
              <w:rPr>
                <w:rFonts w:ascii="Arial" w:hAnsi="Arial" w:cs="Arial"/>
                <w:sz w:val="16"/>
              </w:rPr>
              <w:t>RTE_START_SEC_AP_A</w:t>
            </w:r>
            <w:r w:rsidR="009B26C0">
              <w:rPr>
                <w:rFonts w:ascii="Arial" w:hAnsi="Arial" w:cs="Arial"/>
                <w:sz w:val="16"/>
              </w:rPr>
              <w:t>ST</w:t>
            </w:r>
            <w:r w:rsidRPr="00401199">
              <w:rPr>
                <w:rFonts w:ascii="Arial" w:hAnsi="Arial" w:cs="Arial"/>
                <w:sz w:val="16"/>
              </w:rPr>
              <w:t>LMT_APPL_CODE</w:t>
            </w:r>
          </w:p>
        </w:tc>
      </w:tr>
      <w:tr w:rsidR="00B43152" w:rsidTr="00401199">
        <w:tc>
          <w:tcPr>
            <w:tcW w:w="4248" w:type="dxa"/>
            <w:tcBorders>
              <w:top w:val="single" w:sz="6" w:space="0" w:color="auto"/>
              <w:left w:val="single" w:sz="6" w:space="0" w:color="auto"/>
              <w:bottom w:val="single" w:sz="6" w:space="0" w:color="auto"/>
              <w:right w:val="single" w:sz="6" w:space="0" w:color="auto"/>
            </w:tcBorders>
          </w:tcPr>
          <w:p w:rsidR="00B43152" w:rsidRPr="00401199" w:rsidRDefault="00B43152" w:rsidP="009B26C0">
            <w:pPr>
              <w:spacing w:before="60"/>
              <w:rPr>
                <w:rFonts w:ascii="Arial" w:hAnsi="Arial" w:cs="Arial"/>
                <w:sz w:val="16"/>
              </w:rPr>
            </w:pPr>
            <w:proofErr w:type="spellStart"/>
            <w:r w:rsidRPr="00B43152">
              <w:rPr>
                <w:rFonts w:ascii="Arial" w:hAnsi="Arial" w:cs="Arial"/>
                <w:sz w:val="16"/>
              </w:rPr>
              <w:t>AstLmt_Scom_ManualTrqCmd</w:t>
            </w:r>
            <w:proofErr w:type="spellEnd"/>
          </w:p>
        </w:tc>
        <w:tc>
          <w:tcPr>
            <w:tcW w:w="4680" w:type="dxa"/>
            <w:tcBorders>
              <w:top w:val="single" w:sz="6" w:space="0" w:color="auto"/>
              <w:left w:val="single" w:sz="6" w:space="0" w:color="auto"/>
              <w:bottom w:val="single" w:sz="6" w:space="0" w:color="auto"/>
              <w:right w:val="single" w:sz="6" w:space="0" w:color="auto"/>
            </w:tcBorders>
          </w:tcPr>
          <w:p w:rsidR="00B43152" w:rsidRPr="00401199" w:rsidRDefault="00B43152" w:rsidP="009B26C0">
            <w:pPr>
              <w:spacing w:before="60"/>
              <w:rPr>
                <w:rFonts w:ascii="Arial" w:hAnsi="Arial" w:cs="Arial"/>
                <w:sz w:val="16"/>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r w:rsidR="000F5DA2" w:rsidRPr="000F5DA2" w:rsidTr="00401199">
        <w:tc>
          <w:tcPr>
            <w:tcW w:w="4248" w:type="dxa"/>
            <w:tcBorders>
              <w:top w:val="single" w:sz="6" w:space="0" w:color="auto"/>
              <w:left w:val="single" w:sz="6" w:space="0" w:color="auto"/>
              <w:bottom w:val="single" w:sz="6" w:space="0" w:color="auto"/>
              <w:right w:val="single" w:sz="6" w:space="0" w:color="auto"/>
            </w:tcBorders>
          </w:tcPr>
          <w:p w:rsidR="000F5DA2" w:rsidRPr="00B43152" w:rsidRDefault="000F5DA2" w:rsidP="009B26C0">
            <w:pPr>
              <w:spacing w:before="60"/>
              <w:rPr>
                <w:rFonts w:ascii="Arial" w:hAnsi="Arial" w:cs="Arial"/>
                <w:sz w:val="16"/>
              </w:rPr>
            </w:pPr>
            <w:proofErr w:type="spellStart"/>
            <w:r w:rsidRPr="000F5DA2">
              <w:rPr>
                <w:rFonts w:ascii="Arial" w:hAnsi="Arial" w:cs="Arial"/>
                <w:sz w:val="16"/>
              </w:rPr>
              <w:t>AstLmt_Scom_GetSteeringAssistDefeat</w:t>
            </w:r>
            <w:proofErr w:type="spellEnd"/>
          </w:p>
        </w:tc>
        <w:tc>
          <w:tcPr>
            <w:tcW w:w="4680" w:type="dxa"/>
            <w:tcBorders>
              <w:top w:val="single" w:sz="6" w:space="0" w:color="auto"/>
              <w:left w:val="single" w:sz="6" w:space="0" w:color="auto"/>
              <w:bottom w:val="single" w:sz="6" w:space="0" w:color="auto"/>
              <w:right w:val="single" w:sz="6" w:space="0" w:color="auto"/>
            </w:tcBorders>
          </w:tcPr>
          <w:p w:rsidR="000F5DA2" w:rsidRPr="000F5DA2" w:rsidRDefault="000F5DA2" w:rsidP="009B26C0">
            <w:pPr>
              <w:spacing w:before="60"/>
              <w:rPr>
                <w:rFonts w:ascii="Arial" w:hAnsi="Arial" w:cs="Arial"/>
                <w:sz w:val="16"/>
                <w:lang w:val="fr-FR"/>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r w:rsidR="000F5DA2" w:rsidRPr="000F5DA2" w:rsidTr="00401199">
        <w:tc>
          <w:tcPr>
            <w:tcW w:w="4248" w:type="dxa"/>
            <w:tcBorders>
              <w:top w:val="single" w:sz="6" w:space="0" w:color="auto"/>
              <w:left w:val="single" w:sz="6" w:space="0" w:color="auto"/>
              <w:bottom w:val="single" w:sz="6" w:space="0" w:color="auto"/>
              <w:right w:val="single" w:sz="6" w:space="0" w:color="auto"/>
            </w:tcBorders>
          </w:tcPr>
          <w:p w:rsidR="000F5DA2" w:rsidRPr="000F5DA2" w:rsidRDefault="000F5DA2" w:rsidP="009B26C0">
            <w:pPr>
              <w:spacing w:before="60"/>
              <w:rPr>
                <w:rFonts w:ascii="Arial" w:hAnsi="Arial" w:cs="Arial"/>
                <w:sz w:val="16"/>
                <w:lang w:val="fr-FR"/>
              </w:rPr>
            </w:pPr>
            <w:proofErr w:type="spellStart"/>
            <w:r w:rsidRPr="000F5DA2">
              <w:rPr>
                <w:rFonts w:ascii="Arial" w:hAnsi="Arial" w:cs="Arial"/>
                <w:sz w:val="16"/>
                <w:lang w:val="fr-FR"/>
              </w:rPr>
              <w:t>AstLmt_Scom_SetSteeringAssistDefeat</w:t>
            </w:r>
            <w:proofErr w:type="spellEnd"/>
          </w:p>
        </w:tc>
        <w:tc>
          <w:tcPr>
            <w:tcW w:w="4680" w:type="dxa"/>
            <w:tcBorders>
              <w:top w:val="single" w:sz="6" w:space="0" w:color="auto"/>
              <w:left w:val="single" w:sz="6" w:space="0" w:color="auto"/>
              <w:bottom w:val="single" w:sz="6" w:space="0" w:color="auto"/>
              <w:right w:val="single" w:sz="6" w:space="0" w:color="auto"/>
            </w:tcBorders>
          </w:tcPr>
          <w:p w:rsidR="000F5DA2" w:rsidRPr="000F5DA2" w:rsidRDefault="000F5DA2" w:rsidP="009B26C0">
            <w:pPr>
              <w:spacing w:before="60"/>
              <w:rPr>
                <w:rFonts w:ascii="Arial" w:hAnsi="Arial" w:cs="Arial"/>
                <w:sz w:val="16"/>
                <w:lang w:val="fr-FR"/>
              </w:rPr>
            </w:pPr>
            <w:r w:rsidRPr="00401199">
              <w:rPr>
                <w:rFonts w:ascii="Arial" w:hAnsi="Arial" w:cs="Arial"/>
                <w:sz w:val="16"/>
              </w:rPr>
              <w:t>RTE_START_SEC_AP_A</w:t>
            </w:r>
            <w:r>
              <w:rPr>
                <w:rFonts w:ascii="Arial" w:hAnsi="Arial" w:cs="Arial"/>
                <w:sz w:val="16"/>
              </w:rPr>
              <w:t>ST</w:t>
            </w:r>
            <w:r w:rsidRPr="00401199">
              <w:rPr>
                <w:rFonts w:ascii="Arial" w:hAnsi="Arial" w:cs="Arial"/>
                <w:sz w:val="16"/>
              </w:rPr>
              <w:t>LMT_APPL_CODE</w:t>
            </w:r>
          </w:p>
        </w:tc>
      </w:tr>
    </w:tbl>
    <w:p w:rsidR="00BF364D" w:rsidRPr="000F5DA2" w:rsidRDefault="00BF364D" w:rsidP="00BF364D">
      <w:pPr>
        <w:pStyle w:val="Heading2"/>
        <w:numPr>
          <w:ilvl w:val="0"/>
          <w:numId w:val="0"/>
        </w:numPr>
        <w:ind w:left="576"/>
        <w:rPr>
          <w:lang w:val="fr-FR"/>
        </w:rPr>
      </w:pPr>
    </w:p>
    <w:p w:rsidR="004A781C" w:rsidRDefault="004A781C">
      <w:pPr>
        <w:pStyle w:val="Heading2"/>
      </w:pPr>
      <w:r>
        <w:t>Local Functions</w:t>
      </w:r>
    </w:p>
    <w:p w:rsidR="004A781C" w:rsidRDefault="004A781C">
      <w:r>
        <w:t>This table identifies the software segments for local functions identified in this module.</w:t>
      </w:r>
    </w:p>
    <w:tbl>
      <w:tblPr>
        <w:tblW w:w="8928" w:type="dxa"/>
        <w:tblBorders>
          <w:top w:val="single" w:sz="6" w:space="0" w:color="000000"/>
          <w:left w:val="single" w:sz="12" w:space="0" w:color="000000"/>
          <w:bottom w:val="single" w:sz="6" w:space="0" w:color="000000"/>
          <w:right w:val="single" w:sz="12" w:space="0" w:color="000000"/>
          <w:insideH w:val="nil"/>
          <w:insideV w:val="single" w:sz="6" w:space="0" w:color="000000"/>
        </w:tblBorders>
        <w:tblLayout w:type="fixed"/>
        <w:tblLook w:val="00A0" w:firstRow="1" w:lastRow="0" w:firstColumn="1" w:lastColumn="0" w:noHBand="0" w:noVBand="0"/>
      </w:tblPr>
      <w:tblGrid>
        <w:gridCol w:w="4464"/>
        <w:gridCol w:w="4464"/>
      </w:tblGrid>
      <w:tr w:rsidR="004A781C" w:rsidTr="00BF364D">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 xml:space="preserve">Name of Sub Module </w:t>
            </w:r>
          </w:p>
        </w:tc>
        <w:tc>
          <w:tcPr>
            <w:tcW w:w="4464" w:type="dxa"/>
            <w:tcBorders>
              <w:top w:val="single" w:sz="6" w:space="0" w:color="auto"/>
              <w:left w:val="single" w:sz="6" w:space="0" w:color="auto"/>
              <w:bottom w:val="single" w:sz="6" w:space="0" w:color="auto"/>
              <w:right w:val="single" w:sz="6" w:space="0" w:color="auto"/>
            </w:tcBorders>
            <w:shd w:val="pct30" w:color="FFFF00" w:fill="FFFFFF"/>
          </w:tcPr>
          <w:p w:rsidR="004A781C" w:rsidRDefault="004A781C">
            <w:pPr>
              <w:spacing w:before="60"/>
              <w:jc w:val="center"/>
              <w:rPr>
                <w:rFonts w:ascii="Arial" w:hAnsi="Arial" w:cs="Arial"/>
                <w:sz w:val="16"/>
              </w:rPr>
            </w:pPr>
            <w:r>
              <w:rPr>
                <w:rFonts w:ascii="Arial" w:hAnsi="Arial" w:cs="Arial"/>
                <w:sz w:val="16"/>
              </w:rPr>
              <w:t>Software Segment</w:t>
            </w:r>
          </w:p>
        </w:tc>
      </w:tr>
      <w:tr w:rsidR="004A781C" w:rsidTr="00BF364D">
        <w:tc>
          <w:tcPr>
            <w:tcW w:w="4464" w:type="dxa"/>
            <w:tcBorders>
              <w:top w:val="single" w:sz="6" w:space="0" w:color="auto"/>
              <w:left w:val="single" w:sz="6" w:space="0" w:color="auto"/>
              <w:bottom w:val="single" w:sz="6" w:space="0" w:color="auto"/>
              <w:right w:val="single" w:sz="6" w:space="0" w:color="auto"/>
            </w:tcBorders>
          </w:tcPr>
          <w:p w:rsidR="004A781C" w:rsidRDefault="00401199">
            <w:pPr>
              <w:spacing w:before="60"/>
              <w:rPr>
                <w:rFonts w:ascii="Arial" w:hAnsi="Arial" w:cs="Arial"/>
                <w:sz w:val="16"/>
              </w:rPr>
            </w:pPr>
            <w:r>
              <w:rPr>
                <w:rFonts w:ascii="Arial" w:hAnsi="Arial" w:cs="Arial"/>
                <w:sz w:val="16"/>
              </w:rPr>
              <w:t>None</w:t>
            </w:r>
          </w:p>
        </w:tc>
        <w:tc>
          <w:tcPr>
            <w:tcW w:w="4464" w:type="dxa"/>
            <w:tcBorders>
              <w:top w:val="single" w:sz="6" w:space="0" w:color="auto"/>
              <w:left w:val="single" w:sz="6" w:space="0" w:color="auto"/>
              <w:bottom w:val="single" w:sz="6" w:space="0" w:color="auto"/>
              <w:right w:val="single" w:sz="6" w:space="0" w:color="auto"/>
            </w:tcBorders>
          </w:tcPr>
          <w:p w:rsidR="004A781C" w:rsidRDefault="004A781C">
            <w:pPr>
              <w:spacing w:before="60"/>
              <w:rPr>
                <w:rFonts w:ascii="Arial" w:hAnsi="Arial" w:cs="Arial"/>
                <w:sz w:val="16"/>
              </w:rPr>
            </w:pPr>
          </w:p>
        </w:tc>
      </w:tr>
    </w:tbl>
    <w:p w:rsidR="004A781C" w:rsidRDefault="004A781C">
      <w:pPr>
        <w:pStyle w:val="Heading1"/>
        <w:numPr>
          <w:ilvl w:val="0"/>
          <w:numId w:val="0"/>
        </w:numPr>
      </w:pPr>
    </w:p>
    <w:p w:rsidR="004A781C" w:rsidRDefault="004A781C">
      <w:pPr>
        <w:pStyle w:val="Heading1"/>
      </w:pPr>
      <w:r>
        <w:br w:type="page"/>
      </w:r>
      <w:r>
        <w:lastRenderedPageBreak/>
        <w:t xml:space="preserve">Known Issues / Limitations </w:t>
      </w:r>
      <w:proofErr w:type="gramStart"/>
      <w:r>
        <w:t>With</w:t>
      </w:r>
      <w:proofErr w:type="gramEnd"/>
      <w:r>
        <w:t xml:space="preserve"> Design</w:t>
      </w:r>
    </w:p>
    <w:p w:rsidR="004A781C" w:rsidRDefault="00F141E2">
      <w:pPr>
        <w:numPr>
          <w:ilvl w:val="0"/>
          <w:numId w:val="6"/>
        </w:numPr>
      </w:pPr>
      <w:r>
        <w:t xml:space="preserve">INLINE functions defined in </w:t>
      </w:r>
      <w:proofErr w:type="spellStart"/>
      <w:r>
        <w:t>GlobalMacro.h</w:t>
      </w:r>
      <w:proofErr w:type="spellEnd"/>
      <w:r>
        <w:t xml:space="preserve"> are not unit tested.</w:t>
      </w:r>
    </w:p>
    <w:p w:rsidR="004A781C" w:rsidRDefault="004A781C">
      <w:pPr>
        <w:pStyle w:val="Heading1"/>
      </w:pPr>
      <w:r>
        <w:br w:type="page"/>
      </w:r>
      <w:r>
        <w:lastRenderedPageBreak/>
        <w:t>Revision Control Log</w:t>
      </w:r>
    </w:p>
    <w:tbl>
      <w:tblPr>
        <w:tblW w:w="9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16"/>
        <w:gridCol w:w="662"/>
        <w:gridCol w:w="6210"/>
        <w:gridCol w:w="1080"/>
        <w:gridCol w:w="1105"/>
      </w:tblGrid>
      <w:tr w:rsidR="004A781C">
        <w:tc>
          <w:tcPr>
            <w:tcW w:w="616" w:type="dxa"/>
          </w:tcPr>
          <w:p w:rsidR="004A781C" w:rsidRDefault="004A781C">
            <w:pPr>
              <w:spacing w:before="60"/>
              <w:rPr>
                <w:rFonts w:ascii="Arial" w:hAnsi="Arial" w:cs="Arial"/>
                <w:b/>
                <w:bCs/>
                <w:sz w:val="16"/>
              </w:rPr>
            </w:pPr>
            <w:r>
              <w:rPr>
                <w:rFonts w:ascii="Arial" w:hAnsi="Arial" w:cs="Arial"/>
                <w:b/>
                <w:bCs/>
                <w:sz w:val="16"/>
              </w:rPr>
              <w:t>Item #</w:t>
            </w:r>
          </w:p>
        </w:tc>
        <w:tc>
          <w:tcPr>
            <w:tcW w:w="662" w:type="dxa"/>
          </w:tcPr>
          <w:p w:rsidR="004A781C" w:rsidRDefault="004A781C">
            <w:pPr>
              <w:spacing w:before="60"/>
              <w:rPr>
                <w:rFonts w:ascii="Arial" w:hAnsi="Arial" w:cs="Arial"/>
                <w:b/>
                <w:bCs/>
                <w:sz w:val="16"/>
              </w:rPr>
            </w:pPr>
            <w:r>
              <w:rPr>
                <w:rFonts w:ascii="Arial" w:hAnsi="Arial" w:cs="Arial"/>
                <w:b/>
                <w:bCs/>
                <w:sz w:val="16"/>
              </w:rPr>
              <w:t>Rev #</w:t>
            </w:r>
          </w:p>
        </w:tc>
        <w:tc>
          <w:tcPr>
            <w:tcW w:w="6210" w:type="dxa"/>
          </w:tcPr>
          <w:p w:rsidR="004A781C" w:rsidRDefault="004A781C">
            <w:pPr>
              <w:spacing w:before="60"/>
              <w:rPr>
                <w:rFonts w:ascii="Arial" w:hAnsi="Arial" w:cs="Arial"/>
                <w:b/>
                <w:bCs/>
                <w:sz w:val="16"/>
              </w:rPr>
            </w:pPr>
            <w:r>
              <w:rPr>
                <w:rFonts w:ascii="Arial" w:hAnsi="Arial" w:cs="Arial"/>
                <w:b/>
                <w:bCs/>
                <w:sz w:val="16"/>
              </w:rPr>
              <w:t>Change Description</w:t>
            </w:r>
          </w:p>
        </w:tc>
        <w:tc>
          <w:tcPr>
            <w:tcW w:w="1080" w:type="dxa"/>
          </w:tcPr>
          <w:p w:rsidR="004A781C" w:rsidRDefault="004A781C">
            <w:pPr>
              <w:spacing w:before="60"/>
              <w:rPr>
                <w:rFonts w:ascii="Arial" w:hAnsi="Arial" w:cs="Arial"/>
                <w:b/>
                <w:bCs/>
                <w:sz w:val="16"/>
              </w:rPr>
            </w:pPr>
            <w:r>
              <w:rPr>
                <w:rFonts w:ascii="Arial" w:hAnsi="Arial" w:cs="Arial"/>
                <w:b/>
                <w:bCs/>
                <w:sz w:val="16"/>
              </w:rPr>
              <w:t xml:space="preserve">Date </w:t>
            </w:r>
          </w:p>
        </w:tc>
        <w:tc>
          <w:tcPr>
            <w:tcW w:w="1105" w:type="dxa"/>
          </w:tcPr>
          <w:p w:rsidR="004A781C" w:rsidRDefault="004A781C">
            <w:pPr>
              <w:spacing w:before="60"/>
              <w:rPr>
                <w:rFonts w:ascii="Arial" w:hAnsi="Arial" w:cs="Arial"/>
                <w:b/>
                <w:bCs/>
                <w:sz w:val="16"/>
              </w:rPr>
            </w:pPr>
            <w:r>
              <w:rPr>
                <w:rFonts w:ascii="Arial" w:hAnsi="Arial" w:cs="Arial"/>
                <w:b/>
                <w:bCs/>
                <w:sz w:val="16"/>
              </w:rPr>
              <w:t>Author Initials</w:t>
            </w:r>
          </w:p>
        </w:tc>
      </w:tr>
      <w:tr w:rsidR="004A781C">
        <w:tc>
          <w:tcPr>
            <w:tcW w:w="616" w:type="dxa"/>
          </w:tcPr>
          <w:p w:rsidR="004A781C" w:rsidRDefault="004A781C">
            <w:pPr>
              <w:spacing w:before="60"/>
              <w:rPr>
                <w:rFonts w:ascii="Arial" w:hAnsi="Arial" w:cs="Arial"/>
                <w:sz w:val="16"/>
              </w:rPr>
            </w:pPr>
            <w:r>
              <w:rPr>
                <w:rFonts w:ascii="Arial" w:hAnsi="Arial" w:cs="Arial"/>
                <w:sz w:val="16"/>
              </w:rPr>
              <w:t>1</w:t>
            </w:r>
          </w:p>
        </w:tc>
        <w:tc>
          <w:tcPr>
            <w:tcW w:w="662" w:type="dxa"/>
          </w:tcPr>
          <w:p w:rsidR="004A781C" w:rsidRDefault="00F141E2">
            <w:pPr>
              <w:spacing w:before="60"/>
              <w:rPr>
                <w:rFonts w:ascii="Arial" w:hAnsi="Arial" w:cs="Arial"/>
                <w:sz w:val="16"/>
              </w:rPr>
            </w:pPr>
            <w:r>
              <w:rPr>
                <w:rFonts w:ascii="Arial" w:hAnsi="Arial" w:cs="Arial"/>
                <w:sz w:val="16"/>
              </w:rPr>
              <w:t>1.0</w:t>
            </w:r>
          </w:p>
        </w:tc>
        <w:tc>
          <w:tcPr>
            <w:tcW w:w="6210" w:type="dxa"/>
          </w:tcPr>
          <w:p w:rsidR="004A781C" w:rsidRDefault="00F141E2">
            <w:pPr>
              <w:spacing w:before="60"/>
              <w:rPr>
                <w:rFonts w:ascii="Arial" w:hAnsi="Arial" w:cs="Arial"/>
                <w:sz w:val="16"/>
              </w:rPr>
            </w:pPr>
            <w:r>
              <w:rPr>
                <w:rFonts w:ascii="Arial" w:hAnsi="Arial" w:cs="Arial"/>
                <w:sz w:val="16"/>
              </w:rPr>
              <w:t>Initial Version</w:t>
            </w:r>
            <w:r w:rsidR="00401199">
              <w:rPr>
                <w:rFonts w:ascii="Arial" w:hAnsi="Arial" w:cs="Arial"/>
                <w:sz w:val="16"/>
              </w:rPr>
              <w:t xml:space="preserve"> (SF-04B v001)</w:t>
            </w:r>
          </w:p>
        </w:tc>
        <w:tc>
          <w:tcPr>
            <w:tcW w:w="1080" w:type="dxa"/>
          </w:tcPr>
          <w:p w:rsidR="004A781C" w:rsidRDefault="00401199" w:rsidP="009B26C0">
            <w:pPr>
              <w:spacing w:before="60"/>
              <w:rPr>
                <w:rFonts w:ascii="Arial" w:hAnsi="Arial" w:cs="Arial"/>
                <w:sz w:val="16"/>
              </w:rPr>
            </w:pPr>
            <w:r>
              <w:rPr>
                <w:rFonts w:ascii="Arial" w:hAnsi="Arial" w:cs="Arial"/>
                <w:sz w:val="16"/>
              </w:rPr>
              <w:t>0</w:t>
            </w:r>
            <w:r w:rsidR="009B26C0">
              <w:rPr>
                <w:rFonts w:ascii="Arial" w:hAnsi="Arial" w:cs="Arial"/>
                <w:sz w:val="16"/>
              </w:rPr>
              <w:t>7</w:t>
            </w:r>
            <w:r>
              <w:rPr>
                <w:rFonts w:ascii="Arial" w:hAnsi="Arial" w:cs="Arial"/>
                <w:sz w:val="16"/>
              </w:rPr>
              <w:t>-Aug-12</w:t>
            </w:r>
          </w:p>
        </w:tc>
        <w:tc>
          <w:tcPr>
            <w:tcW w:w="1105" w:type="dxa"/>
          </w:tcPr>
          <w:p w:rsidR="004A781C" w:rsidRDefault="00401199">
            <w:pPr>
              <w:spacing w:before="60"/>
              <w:rPr>
                <w:rFonts w:ascii="Arial" w:hAnsi="Arial" w:cs="Arial"/>
                <w:sz w:val="16"/>
              </w:rPr>
            </w:pPr>
            <w:r>
              <w:rPr>
                <w:rFonts w:ascii="Arial" w:hAnsi="Arial" w:cs="Arial"/>
                <w:sz w:val="16"/>
              </w:rPr>
              <w:t>OT</w:t>
            </w:r>
          </w:p>
        </w:tc>
      </w:tr>
      <w:tr w:rsidR="000E5A93">
        <w:tc>
          <w:tcPr>
            <w:tcW w:w="616" w:type="dxa"/>
          </w:tcPr>
          <w:p w:rsidR="000E5A93" w:rsidRDefault="000E5A93">
            <w:pPr>
              <w:spacing w:before="60"/>
              <w:rPr>
                <w:rFonts w:ascii="Arial" w:hAnsi="Arial" w:cs="Arial"/>
                <w:sz w:val="16"/>
              </w:rPr>
            </w:pPr>
            <w:r>
              <w:rPr>
                <w:rFonts w:ascii="Arial" w:hAnsi="Arial" w:cs="Arial"/>
                <w:sz w:val="16"/>
              </w:rPr>
              <w:t>2</w:t>
            </w:r>
          </w:p>
        </w:tc>
        <w:tc>
          <w:tcPr>
            <w:tcW w:w="662" w:type="dxa"/>
          </w:tcPr>
          <w:p w:rsidR="000E5A93" w:rsidRDefault="000E5A93">
            <w:pPr>
              <w:spacing w:before="60"/>
              <w:rPr>
                <w:rFonts w:ascii="Arial" w:hAnsi="Arial" w:cs="Arial"/>
                <w:sz w:val="16"/>
              </w:rPr>
            </w:pPr>
            <w:r>
              <w:rPr>
                <w:rFonts w:ascii="Arial" w:hAnsi="Arial" w:cs="Arial"/>
                <w:sz w:val="16"/>
              </w:rPr>
              <w:t>2.0</w:t>
            </w:r>
          </w:p>
        </w:tc>
        <w:tc>
          <w:tcPr>
            <w:tcW w:w="6210" w:type="dxa"/>
          </w:tcPr>
          <w:p w:rsidR="000E5A93" w:rsidRDefault="000E5A93">
            <w:pPr>
              <w:spacing w:before="60"/>
              <w:rPr>
                <w:rFonts w:ascii="Arial" w:hAnsi="Arial" w:cs="Arial"/>
                <w:sz w:val="16"/>
              </w:rPr>
            </w:pPr>
            <w:r>
              <w:rPr>
                <w:rFonts w:ascii="Arial" w:hAnsi="Arial" w:cs="Arial"/>
                <w:sz w:val="16"/>
              </w:rPr>
              <w:t>Fixed UTP Issues (global constants)</w:t>
            </w:r>
          </w:p>
        </w:tc>
        <w:tc>
          <w:tcPr>
            <w:tcW w:w="1080" w:type="dxa"/>
          </w:tcPr>
          <w:p w:rsidR="000E5A93" w:rsidRDefault="000E5A93" w:rsidP="009B26C0">
            <w:pPr>
              <w:spacing w:before="60"/>
              <w:rPr>
                <w:rFonts w:ascii="Arial" w:hAnsi="Arial" w:cs="Arial"/>
                <w:sz w:val="16"/>
              </w:rPr>
            </w:pPr>
            <w:r>
              <w:rPr>
                <w:rFonts w:ascii="Arial" w:hAnsi="Arial" w:cs="Arial"/>
                <w:sz w:val="16"/>
              </w:rPr>
              <w:t>08-Aug-12</w:t>
            </w:r>
          </w:p>
        </w:tc>
        <w:tc>
          <w:tcPr>
            <w:tcW w:w="1105" w:type="dxa"/>
          </w:tcPr>
          <w:p w:rsidR="000E5A93" w:rsidRDefault="000E5A93">
            <w:pPr>
              <w:spacing w:before="60"/>
              <w:rPr>
                <w:rFonts w:ascii="Arial" w:hAnsi="Arial" w:cs="Arial"/>
                <w:sz w:val="16"/>
              </w:rPr>
            </w:pPr>
            <w:r>
              <w:rPr>
                <w:rFonts w:ascii="Arial" w:hAnsi="Arial" w:cs="Arial"/>
                <w:sz w:val="16"/>
              </w:rPr>
              <w:t>OT</w:t>
            </w:r>
          </w:p>
        </w:tc>
      </w:tr>
      <w:tr w:rsidR="00B43152">
        <w:tc>
          <w:tcPr>
            <w:tcW w:w="616" w:type="dxa"/>
          </w:tcPr>
          <w:p w:rsidR="00B43152" w:rsidRDefault="00B43152">
            <w:pPr>
              <w:spacing w:before="60"/>
              <w:rPr>
                <w:rFonts w:ascii="Arial" w:hAnsi="Arial" w:cs="Arial"/>
                <w:sz w:val="16"/>
              </w:rPr>
            </w:pPr>
            <w:r>
              <w:rPr>
                <w:rFonts w:ascii="Arial" w:hAnsi="Arial" w:cs="Arial"/>
                <w:sz w:val="16"/>
              </w:rPr>
              <w:t>3</w:t>
            </w:r>
          </w:p>
        </w:tc>
        <w:tc>
          <w:tcPr>
            <w:tcW w:w="662" w:type="dxa"/>
          </w:tcPr>
          <w:p w:rsidR="00B43152" w:rsidRDefault="00B43152">
            <w:pPr>
              <w:spacing w:before="60"/>
              <w:rPr>
                <w:rFonts w:ascii="Arial" w:hAnsi="Arial" w:cs="Arial"/>
                <w:sz w:val="16"/>
              </w:rPr>
            </w:pPr>
            <w:r>
              <w:rPr>
                <w:rFonts w:ascii="Arial" w:hAnsi="Arial" w:cs="Arial"/>
                <w:sz w:val="16"/>
              </w:rPr>
              <w:t>3.0</w:t>
            </w:r>
          </w:p>
        </w:tc>
        <w:tc>
          <w:tcPr>
            <w:tcW w:w="6210" w:type="dxa"/>
          </w:tcPr>
          <w:p w:rsidR="00B43152" w:rsidRDefault="00B43152">
            <w:pPr>
              <w:spacing w:before="60"/>
              <w:rPr>
                <w:rFonts w:ascii="Arial" w:hAnsi="Arial" w:cs="Arial"/>
                <w:sz w:val="16"/>
              </w:rPr>
            </w:pPr>
            <w:r>
              <w:rPr>
                <w:rFonts w:ascii="Arial" w:hAnsi="Arial" w:cs="Arial"/>
                <w:sz w:val="16"/>
              </w:rPr>
              <w:t xml:space="preserve">Added </w:t>
            </w:r>
            <w:proofErr w:type="spellStart"/>
            <w:r>
              <w:rPr>
                <w:rFonts w:ascii="Arial" w:hAnsi="Arial" w:cs="Arial"/>
                <w:sz w:val="16"/>
              </w:rPr>
              <w:t>ManualTrqCmd</w:t>
            </w:r>
            <w:proofErr w:type="spellEnd"/>
            <w:r>
              <w:rPr>
                <w:rFonts w:ascii="Arial" w:hAnsi="Arial" w:cs="Arial"/>
                <w:sz w:val="16"/>
              </w:rPr>
              <w:t xml:space="preserve"> service</w:t>
            </w:r>
          </w:p>
        </w:tc>
        <w:tc>
          <w:tcPr>
            <w:tcW w:w="1080" w:type="dxa"/>
          </w:tcPr>
          <w:p w:rsidR="00B43152" w:rsidRDefault="00B43152" w:rsidP="009B26C0">
            <w:pPr>
              <w:spacing w:before="60"/>
              <w:rPr>
                <w:rFonts w:ascii="Arial" w:hAnsi="Arial" w:cs="Arial"/>
                <w:sz w:val="16"/>
              </w:rPr>
            </w:pPr>
            <w:r>
              <w:rPr>
                <w:rFonts w:ascii="Arial" w:hAnsi="Arial" w:cs="Arial"/>
                <w:sz w:val="16"/>
              </w:rPr>
              <w:t>16-Aug-12</w:t>
            </w:r>
          </w:p>
        </w:tc>
        <w:tc>
          <w:tcPr>
            <w:tcW w:w="1105" w:type="dxa"/>
          </w:tcPr>
          <w:p w:rsidR="00B43152" w:rsidRDefault="00B43152">
            <w:pPr>
              <w:spacing w:before="60"/>
              <w:rPr>
                <w:rFonts w:ascii="Arial" w:hAnsi="Arial" w:cs="Arial"/>
                <w:sz w:val="16"/>
              </w:rPr>
            </w:pPr>
            <w:r>
              <w:rPr>
                <w:rFonts w:ascii="Arial" w:hAnsi="Arial" w:cs="Arial"/>
                <w:sz w:val="16"/>
              </w:rPr>
              <w:t>OT</w:t>
            </w:r>
          </w:p>
        </w:tc>
      </w:tr>
      <w:tr w:rsidR="00F85CDA">
        <w:tc>
          <w:tcPr>
            <w:tcW w:w="616" w:type="dxa"/>
          </w:tcPr>
          <w:p w:rsidR="00F85CDA" w:rsidRDefault="00F85CDA">
            <w:pPr>
              <w:spacing w:before="60"/>
              <w:rPr>
                <w:rFonts w:ascii="Arial" w:hAnsi="Arial" w:cs="Arial"/>
                <w:sz w:val="16"/>
              </w:rPr>
            </w:pPr>
            <w:r>
              <w:rPr>
                <w:rFonts w:ascii="Arial" w:hAnsi="Arial" w:cs="Arial"/>
                <w:sz w:val="16"/>
              </w:rPr>
              <w:t>4</w:t>
            </w:r>
          </w:p>
        </w:tc>
        <w:tc>
          <w:tcPr>
            <w:tcW w:w="662" w:type="dxa"/>
          </w:tcPr>
          <w:p w:rsidR="00F85CDA" w:rsidRDefault="00F85CDA">
            <w:pPr>
              <w:spacing w:before="60"/>
              <w:rPr>
                <w:rFonts w:ascii="Arial" w:hAnsi="Arial" w:cs="Arial"/>
                <w:sz w:val="16"/>
              </w:rPr>
            </w:pPr>
            <w:r>
              <w:rPr>
                <w:rFonts w:ascii="Arial" w:hAnsi="Arial" w:cs="Arial"/>
                <w:sz w:val="16"/>
              </w:rPr>
              <w:t>4.0</w:t>
            </w:r>
          </w:p>
        </w:tc>
        <w:tc>
          <w:tcPr>
            <w:tcW w:w="6210" w:type="dxa"/>
          </w:tcPr>
          <w:p w:rsidR="00F85CDA" w:rsidRDefault="00F85CDA">
            <w:pPr>
              <w:spacing w:before="60"/>
              <w:rPr>
                <w:rFonts w:ascii="Arial" w:hAnsi="Arial" w:cs="Arial"/>
                <w:sz w:val="16"/>
              </w:rPr>
            </w:pPr>
            <w:r>
              <w:rPr>
                <w:rFonts w:ascii="Arial" w:hAnsi="Arial" w:cs="Arial"/>
                <w:sz w:val="16"/>
              </w:rPr>
              <w:t xml:space="preserve">Replaced </w:t>
            </w:r>
            <w:proofErr w:type="spellStart"/>
            <w:r>
              <w:rPr>
                <w:rFonts w:ascii="Arial" w:hAnsi="Arial" w:cs="Arial"/>
                <w:sz w:val="16"/>
              </w:rPr>
              <w:t>HwtrqPolarity</w:t>
            </w:r>
            <w:proofErr w:type="spellEnd"/>
            <w:r>
              <w:rPr>
                <w:rFonts w:ascii="Arial" w:hAnsi="Arial" w:cs="Arial"/>
                <w:sz w:val="16"/>
              </w:rPr>
              <w:t xml:space="preserve"> with </w:t>
            </w:r>
            <w:proofErr w:type="spellStart"/>
            <w:r>
              <w:rPr>
                <w:rFonts w:ascii="Arial" w:hAnsi="Arial" w:cs="Arial"/>
                <w:sz w:val="16"/>
              </w:rPr>
              <w:t>assistassembley</w:t>
            </w:r>
            <w:proofErr w:type="spellEnd"/>
            <w:r>
              <w:rPr>
                <w:rFonts w:ascii="Arial" w:hAnsi="Arial" w:cs="Arial"/>
                <w:sz w:val="16"/>
              </w:rPr>
              <w:t xml:space="preserve"> polarity</w:t>
            </w:r>
          </w:p>
        </w:tc>
        <w:tc>
          <w:tcPr>
            <w:tcW w:w="1080" w:type="dxa"/>
          </w:tcPr>
          <w:p w:rsidR="00F85CDA" w:rsidRDefault="00F85CDA" w:rsidP="009B26C0">
            <w:pPr>
              <w:spacing w:before="60"/>
              <w:rPr>
                <w:rFonts w:ascii="Arial" w:hAnsi="Arial" w:cs="Arial"/>
                <w:sz w:val="16"/>
              </w:rPr>
            </w:pPr>
            <w:r>
              <w:rPr>
                <w:rFonts w:ascii="Arial" w:hAnsi="Arial" w:cs="Arial"/>
                <w:sz w:val="16"/>
              </w:rPr>
              <w:t>11-SEP-12</w:t>
            </w:r>
          </w:p>
        </w:tc>
        <w:tc>
          <w:tcPr>
            <w:tcW w:w="1105" w:type="dxa"/>
          </w:tcPr>
          <w:p w:rsidR="00F85CDA" w:rsidRDefault="00F85CDA">
            <w:pPr>
              <w:spacing w:before="60"/>
              <w:rPr>
                <w:rFonts w:ascii="Arial" w:hAnsi="Arial" w:cs="Arial"/>
                <w:sz w:val="16"/>
              </w:rPr>
            </w:pPr>
            <w:r>
              <w:rPr>
                <w:rFonts w:ascii="Arial" w:hAnsi="Arial" w:cs="Arial"/>
                <w:sz w:val="16"/>
              </w:rPr>
              <w:t>SAH</w:t>
            </w:r>
          </w:p>
        </w:tc>
      </w:tr>
      <w:tr w:rsidR="00167FCD">
        <w:tc>
          <w:tcPr>
            <w:tcW w:w="616" w:type="dxa"/>
          </w:tcPr>
          <w:p w:rsidR="00167FCD" w:rsidRDefault="00167FCD">
            <w:pPr>
              <w:spacing w:before="60"/>
              <w:rPr>
                <w:rFonts w:ascii="Arial" w:hAnsi="Arial" w:cs="Arial"/>
                <w:sz w:val="16"/>
              </w:rPr>
            </w:pPr>
            <w:r>
              <w:rPr>
                <w:rFonts w:ascii="Arial" w:hAnsi="Arial" w:cs="Arial"/>
                <w:sz w:val="16"/>
              </w:rPr>
              <w:t>5</w:t>
            </w:r>
          </w:p>
        </w:tc>
        <w:tc>
          <w:tcPr>
            <w:tcW w:w="662" w:type="dxa"/>
          </w:tcPr>
          <w:p w:rsidR="00167FCD" w:rsidRDefault="00167FCD">
            <w:pPr>
              <w:spacing w:before="60"/>
              <w:rPr>
                <w:rFonts w:ascii="Arial" w:hAnsi="Arial" w:cs="Arial"/>
                <w:sz w:val="16"/>
              </w:rPr>
            </w:pPr>
            <w:r>
              <w:rPr>
                <w:rFonts w:ascii="Arial" w:hAnsi="Arial" w:cs="Arial"/>
                <w:sz w:val="16"/>
              </w:rPr>
              <w:t>5.0</w:t>
            </w:r>
          </w:p>
        </w:tc>
        <w:tc>
          <w:tcPr>
            <w:tcW w:w="6210" w:type="dxa"/>
          </w:tcPr>
          <w:p w:rsidR="00167FCD" w:rsidRDefault="00167FCD" w:rsidP="00167FCD">
            <w:pPr>
              <w:rPr>
                <w:rFonts w:ascii="Calibri" w:hAnsi="Calibri"/>
                <w:color w:val="000000"/>
                <w:sz w:val="22"/>
                <w:szCs w:val="22"/>
              </w:rPr>
            </w:pPr>
            <w:bookmarkStart w:id="1" w:name="OLE_LINK17"/>
            <w:bookmarkStart w:id="2" w:name="OLE_LINK18"/>
            <w:r>
              <w:rPr>
                <w:rFonts w:ascii="Calibri" w:hAnsi="Calibri"/>
                <w:color w:val="000000"/>
                <w:sz w:val="22"/>
                <w:szCs w:val="22"/>
              </w:rPr>
              <w:t xml:space="preserve">- Removed Inputs: </w:t>
            </w:r>
            <w:proofErr w:type="spellStart"/>
            <w:r>
              <w:rPr>
                <w:rFonts w:ascii="Calibri" w:hAnsi="Calibri"/>
                <w:color w:val="000000"/>
                <w:sz w:val="22"/>
                <w:szCs w:val="22"/>
              </w:rPr>
              <w:t>MRFMtrVel</w:t>
            </w:r>
            <w:proofErr w:type="spellEnd"/>
            <w:r>
              <w:rPr>
                <w:rFonts w:ascii="Calibri" w:hAnsi="Calibri"/>
                <w:color w:val="000000"/>
                <w:sz w:val="22"/>
                <w:szCs w:val="22"/>
              </w:rPr>
              <w:t xml:space="preserve">, </w:t>
            </w:r>
            <w:proofErr w:type="spellStart"/>
            <w:r>
              <w:rPr>
                <w:rFonts w:ascii="Calibri" w:hAnsi="Calibri"/>
                <w:color w:val="000000"/>
                <w:sz w:val="22"/>
                <w:szCs w:val="22"/>
              </w:rPr>
              <w:t>AssistAssembly_Polarity</w:t>
            </w:r>
            <w:proofErr w:type="spellEnd"/>
            <w:r>
              <w:rPr>
                <w:rFonts w:ascii="Calibri" w:hAnsi="Calibri"/>
                <w:color w:val="000000"/>
                <w:sz w:val="22"/>
                <w:szCs w:val="22"/>
              </w:rPr>
              <w:t xml:space="preserve">, </w:t>
            </w:r>
            <w:proofErr w:type="spellStart"/>
            <w:r>
              <w:rPr>
                <w:rFonts w:ascii="Calibri" w:hAnsi="Calibri"/>
                <w:color w:val="000000"/>
                <w:sz w:val="22"/>
                <w:szCs w:val="22"/>
              </w:rPr>
              <w:t>Assist_PowerLimit</w:t>
            </w:r>
            <w:proofErr w:type="spellEnd"/>
          </w:p>
          <w:p w:rsidR="00167FCD" w:rsidRDefault="00167FCD" w:rsidP="00167FCD">
            <w:pPr>
              <w:rPr>
                <w:rFonts w:ascii="Calibri" w:hAnsi="Calibri"/>
                <w:color w:val="000000"/>
                <w:sz w:val="22"/>
                <w:szCs w:val="22"/>
              </w:rPr>
            </w:pPr>
            <w:r>
              <w:rPr>
                <w:rFonts w:ascii="Calibri" w:hAnsi="Calibri"/>
                <w:color w:val="000000"/>
                <w:sz w:val="22"/>
                <w:szCs w:val="22"/>
              </w:rPr>
              <w:t xml:space="preserve">- Removed Output: </w:t>
            </w:r>
            <w:proofErr w:type="spellStart"/>
            <w:r w:rsidRPr="00001C00">
              <w:rPr>
                <w:rFonts w:ascii="Calibri" w:hAnsi="Calibri"/>
                <w:color w:val="000000"/>
                <w:sz w:val="22"/>
                <w:szCs w:val="22"/>
              </w:rPr>
              <w:t>PostLimit_ForAssistSumCC</w:t>
            </w:r>
            <w:proofErr w:type="spellEnd"/>
          </w:p>
          <w:p w:rsidR="00167FCD" w:rsidRDefault="00167FCD" w:rsidP="00167FCD">
            <w:pPr>
              <w:rPr>
                <w:rFonts w:ascii="Calibri" w:hAnsi="Calibri"/>
                <w:color w:val="000000"/>
                <w:sz w:val="22"/>
                <w:szCs w:val="22"/>
              </w:rPr>
            </w:pPr>
            <w:r>
              <w:rPr>
                <w:rFonts w:ascii="Calibri" w:hAnsi="Calibri"/>
                <w:color w:val="000000"/>
                <w:sz w:val="22"/>
                <w:szCs w:val="22"/>
              </w:rPr>
              <w:t xml:space="preserve">- Renamed Output: </w:t>
            </w:r>
            <w:proofErr w:type="spellStart"/>
            <w:r>
              <w:rPr>
                <w:rFonts w:ascii="Calibri" w:hAnsi="Calibri"/>
                <w:color w:val="000000"/>
                <w:sz w:val="22"/>
                <w:szCs w:val="22"/>
              </w:rPr>
              <w:t>PreLimit_for_Power</w:t>
            </w:r>
            <w:proofErr w:type="spellEnd"/>
            <w:r>
              <w:rPr>
                <w:rFonts w:ascii="Calibri" w:hAnsi="Calibri"/>
                <w:color w:val="000000"/>
                <w:sz w:val="22"/>
                <w:szCs w:val="22"/>
              </w:rPr>
              <w:t xml:space="preserve"> to </w:t>
            </w:r>
            <w:proofErr w:type="spellStart"/>
            <w:r>
              <w:rPr>
                <w:rFonts w:ascii="Calibri" w:hAnsi="Calibri"/>
                <w:color w:val="000000"/>
                <w:sz w:val="22"/>
                <w:szCs w:val="22"/>
              </w:rPr>
              <w:t>SumLimTrqCmd_MtrNm</w:t>
            </w:r>
            <w:proofErr w:type="spellEnd"/>
          </w:p>
          <w:p w:rsidR="00167FCD" w:rsidRDefault="00167FCD" w:rsidP="00167FCD">
            <w:pPr>
              <w:spacing w:before="60"/>
              <w:rPr>
                <w:rFonts w:ascii="Arial" w:hAnsi="Arial" w:cs="Arial"/>
                <w:sz w:val="16"/>
              </w:rPr>
            </w:pPr>
            <w:r>
              <w:rPr>
                <w:rFonts w:ascii="Calibri" w:hAnsi="Calibri"/>
                <w:color w:val="000000"/>
                <w:sz w:val="22"/>
                <w:szCs w:val="22"/>
              </w:rPr>
              <w:t xml:space="preserve">- Removed calibration: </w:t>
            </w:r>
            <w:r w:rsidRPr="00D31BE3">
              <w:rPr>
                <w:rFonts w:ascii="Calibri" w:hAnsi="Calibri"/>
                <w:color w:val="000000"/>
                <w:sz w:val="22"/>
                <w:szCs w:val="22"/>
              </w:rPr>
              <w:t>k_OvrSpdMtrTrq2QLmt_MtrNm</w:t>
            </w:r>
            <w:bookmarkEnd w:id="1"/>
            <w:bookmarkEnd w:id="2"/>
          </w:p>
        </w:tc>
        <w:tc>
          <w:tcPr>
            <w:tcW w:w="1080" w:type="dxa"/>
          </w:tcPr>
          <w:p w:rsidR="00167FCD" w:rsidRDefault="00167FCD" w:rsidP="009B26C0">
            <w:pPr>
              <w:spacing w:before="60"/>
              <w:rPr>
                <w:rFonts w:ascii="Arial" w:hAnsi="Arial" w:cs="Arial"/>
                <w:sz w:val="16"/>
              </w:rPr>
            </w:pPr>
            <w:r>
              <w:rPr>
                <w:rFonts w:ascii="Arial" w:hAnsi="Arial" w:cs="Arial"/>
                <w:sz w:val="16"/>
              </w:rPr>
              <w:t>01-Dec-12</w:t>
            </w:r>
          </w:p>
        </w:tc>
        <w:tc>
          <w:tcPr>
            <w:tcW w:w="1105" w:type="dxa"/>
          </w:tcPr>
          <w:p w:rsidR="00167FCD" w:rsidRDefault="00167FCD">
            <w:pPr>
              <w:spacing w:before="60"/>
              <w:rPr>
                <w:rFonts w:ascii="Arial" w:hAnsi="Arial" w:cs="Arial"/>
                <w:sz w:val="16"/>
              </w:rPr>
            </w:pPr>
            <w:proofErr w:type="spellStart"/>
            <w:r>
              <w:rPr>
                <w:rFonts w:ascii="Arial" w:hAnsi="Arial" w:cs="Arial"/>
                <w:sz w:val="16"/>
              </w:rPr>
              <w:t>Selva</w:t>
            </w:r>
            <w:proofErr w:type="spellEnd"/>
          </w:p>
        </w:tc>
      </w:tr>
      <w:tr w:rsidR="004F4E6C">
        <w:tc>
          <w:tcPr>
            <w:tcW w:w="616" w:type="dxa"/>
          </w:tcPr>
          <w:p w:rsidR="004F4E6C" w:rsidRDefault="004F4E6C">
            <w:pPr>
              <w:spacing w:before="60"/>
              <w:rPr>
                <w:rFonts w:ascii="Arial" w:hAnsi="Arial" w:cs="Arial"/>
                <w:sz w:val="16"/>
              </w:rPr>
            </w:pPr>
            <w:r>
              <w:rPr>
                <w:rFonts w:ascii="Arial" w:hAnsi="Arial" w:cs="Arial"/>
                <w:sz w:val="16"/>
              </w:rPr>
              <w:t>6</w:t>
            </w:r>
          </w:p>
        </w:tc>
        <w:tc>
          <w:tcPr>
            <w:tcW w:w="662" w:type="dxa"/>
          </w:tcPr>
          <w:p w:rsidR="004F4E6C" w:rsidRDefault="004F4E6C">
            <w:pPr>
              <w:spacing w:before="60"/>
              <w:rPr>
                <w:rFonts w:ascii="Arial" w:hAnsi="Arial" w:cs="Arial"/>
                <w:sz w:val="16"/>
              </w:rPr>
            </w:pPr>
            <w:r>
              <w:rPr>
                <w:rFonts w:ascii="Arial" w:hAnsi="Arial" w:cs="Arial"/>
                <w:sz w:val="16"/>
              </w:rPr>
              <w:t>6.0</w:t>
            </w:r>
          </w:p>
        </w:tc>
        <w:tc>
          <w:tcPr>
            <w:tcW w:w="6210" w:type="dxa"/>
          </w:tcPr>
          <w:p w:rsidR="004F4E6C" w:rsidRDefault="004F4E6C" w:rsidP="00167FCD">
            <w:pPr>
              <w:rPr>
                <w:rFonts w:ascii="Calibri" w:hAnsi="Calibri"/>
                <w:color w:val="000000"/>
                <w:sz w:val="22"/>
                <w:szCs w:val="22"/>
              </w:rPr>
            </w:pPr>
            <w:r>
              <w:rPr>
                <w:rFonts w:ascii="Calibri" w:hAnsi="Calibri"/>
                <w:color w:val="000000"/>
                <w:sz w:val="22"/>
                <w:szCs w:val="22"/>
              </w:rPr>
              <w:t xml:space="preserve">Updated output limit on </w:t>
            </w:r>
            <w:proofErr w:type="spellStart"/>
            <w:r>
              <w:rPr>
                <w:rFonts w:ascii="Calibri" w:hAnsi="Calibri"/>
                <w:color w:val="000000"/>
                <w:sz w:val="22"/>
                <w:szCs w:val="22"/>
              </w:rPr>
              <w:t>sumlimtrqcmd</w:t>
            </w:r>
            <w:proofErr w:type="spellEnd"/>
            <w:r>
              <w:rPr>
                <w:rFonts w:ascii="Calibri" w:hAnsi="Calibri"/>
                <w:color w:val="000000"/>
                <w:sz w:val="22"/>
                <w:szCs w:val="22"/>
              </w:rPr>
              <w:t xml:space="preserve"> from 0 to -8.8 to match FDD data dictionary</w:t>
            </w:r>
          </w:p>
        </w:tc>
        <w:tc>
          <w:tcPr>
            <w:tcW w:w="1080" w:type="dxa"/>
          </w:tcPr>
          <w:p w:rsidR="004F4E6C" w:rsidRDefault="004F4E6C" w:rsidP="009B26C0">
            <w:pPr>
              <w:spacing w:before="60"/>
              <w:rPr>
                <w:rFonts w:ascii="Arial" w:hAnsi="Arial" w:cs="Arial"/>
                <w:sz w:val="16"/>
              </w:rPr>
            </w:pPr>
            <w:r>
              <w:rPr>
                <w:rFonts w:ascii="Arial" w:hAnsi="Arial" w:cs="Arial"/>
                <w:sz w:val="16"/>
              </w:rPr>
              <w:t>14-Jan-13</w:t>
            </w:r>
          </w:p>
        </w:tc>
        <w:tc>
          <w:tcPr>
            <w:tcW w:w="1105" w:type="dxa"/>
          </w:tcPr>
          <w:p w:rsidR="004F4E6C" w:rsidRDefault="004F4E6C">
            <w:pPr>
              <w:spacing w:before="60"/>
              <w:rPr>
                <w:rFonts w:ascii="Arial" w:hAnsi="Arial" w:cs="Arial"/>
                <w:sz w:val="16"/>
              </w:rPr>
            </w:pPr>
            <w:r>
              <w:rPr>
                <w:rFonts w:ascii="Arial" w:hAnsi="Arial" w:cs="Arial"/>
                <w:sz w:val="16"/>
              </w:rPr>
              <w:t>SAH</w:t>
            </w:r>
          </w:p>
        </w:tc>
      </w:tr>
      <w:tr w:rsidR="000F5DA2">
        <w:tc>
          <w:tcPr>
            <w:tcW w:w="616" w:type="dxa"/>
          </w:tcPr>
          <w:p w:rsidR="000F5DA2" w:rsidRDefault="000F5DA2">
            <w:pPr>
              <w:spacing w:before="60"/>
              <w:rPr>
                <w:rFonts w:ascii="Arial" w:hAnsi="Arial" w:cs="Arial"/>
                <w:sz w:val="16"/>
              </w:rPr>
            </w:pPr>
            <w:r>
              <w:rPr>
                <w:rFonts w:ascii="Arial" w:hAnsi="Arial" w:cs="Arial"/>
                <w:sz w:val="16"/>
              </w:rPr>
              <w:t>7</w:t>
            </w:r>
          </w:p>
        </w:tc>
        <w:tc>
          <w:tcPr>
            <w:tcW w:w="662" w:type="dxa"/>
          </w:tcPr>
          <w:p w:rsidR="000F5DA2" w:rsidRDefault="000F5DA2">
            <w:pPr>
              <w:spacing w:before="60"/>
              <w:rPr>
                <w:rFonts w:ascii="Arial" w:hAnsi="Arial" w:cs="Arial"/>
                <w:sz w:val="16"/>
              </w:rPr>
            </w:pPr>
            <w:r>
              <w:rPr>
                <w:rFonts w:ascii="Arial" w:hAnsi="Arial" w:cs="Arial"/>
                <w:sz w:val="16"/>
              </w:rPr>
              <w:t>7.0</w:t>
            </w:r>
          </w:p>
        </w:tc>
        <w:tc>
          <w:tcPr>
            <w:tcW w:w="6210" w:type="dxa"/>
          </w:tcPr>
          <w:p w:rsidR="000F5DA2" w:rsidRDefault="000F5DA2" w:rsidP="00167FCD">
            <w:pPr>
              <w:rPr>
                <w:rFonts w:ascii="Calibri" w:hAnsi="Calibri"/>
                <w:color w:val="000000"/>
                <w:sz w:val="22"/>
                <w:szCs w:val="22"/>
              </w:rPr>
            </w:pPr>
            <w:r>
              <w:rPr>
                <w:rFonts w:ascii="Calibri" w:hAnsi="Calibri"/>
                <w:color w:val="000000"/>
                <w:sz w:val="22"/>
                <w:szCs w:val="22"/>
              </w:rPr>
              <w:t>Updates to add steering assist defeat</w:t>
            </w:r>
          </w:p>
        </w:tc>
        <w:tc>
          <w:tcPr>
            <w:tcW w:w="1080" w:type="dxa"/>
          </w:tcPr>
          <w:p w:rsidR="000F5DA2" w:rsidRDefault="00B50AA2" w:rsidP="009B26C0">
            <w:pPr>
              <w:spacing w:before="60"/>
              <w:rPr>
                <w:rFonts w:ascii="Arial" w:hAnsi="Arial" w:cs="Arial"/>
                <w:sz w:val="16"/>
              </w:rPr>
            </w:pPr>
            <w:r>
              <w:rPr>
                <w:rFonts w:ascii="Arial" w:hAnsi="Arial" w:cs="Arial"/>
                <w:sz w:val="16"/>
              </w:rPr>
              <w:t>03-Jun</w:t>
            </w:r>
            <w:r w:rsidR="000F5DA2">
              <w:rPr>
                <w:rFonts w:ascii="Arial" w:hAnsi="Arial" w:cs="Arial"/>
                <w:sz w:val="16"/>
              </w:rPr>
              <w:t>-13</w:t>
            </w:r>
          </w:p>
        </w:tc>
        <w:tc>
          <w:tcPr>
            <w:tcW w:w="1105" w:type="dxa"/>
          </w:tcPr>
          <w:p w:rsidR="000F5DA2" w:rsidRDefault="000F5DA2">
            <w:pPr>
              <w:spacing w:before="60"/>
              <w:rPr>
                <w:rFonts w:ascii="Arial" w:hAnsi="Arial" w:cs="Arial"/>
                <w:sz w:val="16"/>
              </w:rPr>
            </w:pPr>
            <w:r>
              <w:rPr>
                <w:rFonts w:ascii="Arial" w:hAnsi="Arial" w:cs="Arial"/>
                <w:sz w:val="16"/>
              </w:rPr>
              <w:t>VK</w:t>
            </w:r>
          </w:p>
        </w:tc>
      </w:tr>
      <w:tr w:rsidR="00C73366">
        <w:tc>
          <w:tcPr>
            <w:tcW w:w="616" w:type="dxa"/>
          </w:tcPr>
          <w:p w:rsidR="00C73366" w:rsidRDefault="00C73366">
            <w:pPr>
              <w:spacing w:before="60"/>
              <w:rPr>
                <w:rFonts w:ascii="Arial" w:hAnsi="Arial" w:cs="Arial"/>
                <w:sz w:val="16"/>
              </w:rPr>
            </w:pPr>
            <w:r>
              <w:rPr>
                <w:rFonts w:ascii="Arial" w:hAnsi="Arial" w:cs="Arial"/>
                <w:sz w:val="16"/>
              </w:rPr>
              <w:t>8</w:t>
            </w:r>
          </w:p>
        </w:tc>
        <w:tc>
          <w:tcPr>
            <w:tcW w:w="662" w:type="dxa"/>
          </w:tcPr>
          <w:p w:rsidR="00C73366" w:rsidRDefault="00C73366">
            <w:pPr>
              <w:spacing w:before="60"/>
              <w:rPr>
                <w:rFonts w:ascii="Arial" w:hAnsi="Arial" w:cs="Arial"/>
                <w:sz w:val="16"/>
              </w:rPr>
            </w:pPr>
            <w:r>
              <w:rPr>
                <w:rFonts w:ascii="Arial" w:hAnsi="Arial" w:cs="Arial"/>
                <w:sz w:val="16"/>
              </w:rPr>
              <w:t>8.0</w:t>
            </w:r>
          </w:p>
        </w:tc>
        <w:tc>
          <w:tcPr>
            <w:tcW w:w="6210" w:type="dxa"/>
          </w:tcPr>
          <w:p w:rsidR="00C73366" w:rsidRDefault="00C73366" w:rsidP="00167FCD">
            <w:pPr>
              <w:rPr>
                <w:rFonts w:ascii="Calibri" w:hAnsi="Calibri"/>
                <w:color w:val="000000"/>
                <w:sz w:val="22"/>
                <w:szCs w:val="22"/>
              </w:rPr>
            </w:pPr>
            <w:r>
              <w:rPr>
                <w:rFonts w:ascii="Calibri" w:hAnsi="Calibri"/>
                <w:color w:val="000000"/>
                <w:sz w:val="22"/>
                <w:szCs w:val="22"/>
              </w:rPr>
              <w:t>Update to v4 of FDD. Added new outputs and matched the naming conventions</w:t>
            </w:r>
          </w:p>
        </w:tc>
        <w:tc>
          <w:tcPr>
            <w:tcW w:w="1080" w:type="dxa"/>
          </w:tcPr>
          <w:p w:rsidR="00C73366" w:rsidRDefault="00CA1A86" w:rsidP="00CA1A86">
            <w:pPr>
              <w:spacing w:before="60"/>
              <w:rPr>
                <w:rFonts w:ascii="Arial" w:hAnsi="Arial" w:cs="Arial"/>
                <w:sz w:val="16"/>
              </w:rPr>
            </w:pPr>
            <w:r>
              <w:rPr>
                <w:rFonts w:ascii="Arial" w:hAnsi="Arial" w:cs="Arial"/>
                <w:sz w:val="16"/>
              </w:rPr>
              <w:t>23-Nov</w:t>
            </w:r>
            <w:r w:rsidR="00C73366">
              <w:rPr>
                <w:rFonts w:ascii="Arial" w:hAnsi="Arial" w:cs="Arial"/>
                <w:sz w:val="16"/>
              </w:rPr>
              <w:t>-13</w:t>
            </w:r>
          </w:p>
        </w:tc>
        <w:tc>
          <w:tcPr>
            <w:tcW w:w="1105" w:type="dxa"/>
          </w:tcPr>
          <w:p w:rsidR="00C73366" w:rsidRDefault="00C73366">
            <w:pPr>
              <w:spacing w:before="60"/>
              <w:rPr>
                <w:rFonts w:ascii="Arial" w:hAnsi="Arial" w:cs="Arial"/>
                <w:sz w:val="16"/>
              </w:rPr>
            </w:pPr>
            <w:proofErr w:type="spellStart"/>
            <w:r>
              <w:rPr>
                <w:rFonts w:ascii="Arial" w:hAnsi="Arial" w:cs="Arial"/>
                <w:sz w:val="16"/>
              </w:rPr>
              <w:t>Selva</w:t>
            </w:r>
            <w:proofErr w:type="spellEnd"/>
          </w:p>
        </w:tc>
      </w:tr>
      <w:tr w:rsidR="00830628">
        <w:tc>
          <w:tcPr>
            <w:tcW w:w="616" w:type="dxa"/>
          </w:tcPr>
          <w:p w:rsidR="00830628" w:rsidRDefault="00830628">
            <w:pPr>
              <w:spacing w:before="60"/>
              <w:rPr>
                <w:rFonts w:ascii="Arial" w:hAnsi="Arial" w:cs="Arial"/>
                <w:sz w:val="16"/>
              </w:rPr>
            </w:pPr>
            <w:r>
              <w:rPr>
                <w:rFonts w:ascii="Arial" w:hAnsi="Arial" w:cs="Arial"/>
                <w:sz w:val="16"/>
              </w:rPr>
              <w:t>9</w:t>
            </w:r>
          </w:p>
        </w:tc>
        <w:tc>
          <w:tcPr>
            <w:tcW w:w="662" w:type="dxa"/>
          </w:tcPr>
          <w:p w:rsidR="00830628" w:rsidRDefault="00830628">
            <w:pPr>
              <w:spacing w:before="60"/>
              <w:rPr>
                <w:rFonts w:ascii="Arial" w:hAnsi="Arial" w:cs="Arial"/>
                <w:sz w:val="16"/>
              </w:rPr>
            </w:pPr>
            <w:r>
              <w:rPr>
                <w:rFonts w:ascii="Arial" w:hAnsi="Arial" w:cs="Arial"/>
                <w:sz w:val="16"/>
              </w:rPr>
              <w:t>9.0</w:t>
            </w:r>
          </w:p>
        </w:tc>
        <w:tc>
          <w:tcPr>
            <w:tcW w:w="6210" w:type="dxa"/>
          </w:tcPr>
          <w:p w:rsidR="00830628" w:rsidRDefault="00D51284" w:rsidP="00167FCD">
            <w:pPr>
              <w:rPr>
                <w:rFonts w:ascii="Calibri" w:hAnsi="Calibri"/>
                <w:color w:val="000000"/>
                <w:sz w:val="22"/>
                <w:szCs w:val="22"/>
              </w:rPr>
            </w:pPr>
            <w:r>
              <w:rPr>
                <w:rFonts w:ascii="Calibri" w:hAnsi="Calibri"/>
                <w:color w:val="000000"/>
                <w:sz w:val="22"/>
                <w:szCs w:val="22"/>
              </w:rPr>
              <w:t>Corrected range of ‘</w:t>
            </w:r>
            <w:r w:rsidRPr="00D51284">
              <w:rPr>
                <w:rFonts w:ascii="Calibri" w:hAnsi="Calibri"/>
                <w:color w:val="000000"/>
                <w:sz w:val="22"/>
                <w:szCs w:val="22"/>
              </w:rPr>
              <w:t>AstLmt_ManualTrqCmd_MtrNm_M_f32</w:t>
            </w:r>
            <w:r>
              <w:rPr>
                <w:rFonts w:ascii="Calibri" w:hAnsi="Calibri"/>
                <w:color w:val="000000"/>
                <w:sz w:val="22"/>
                <w:szCs w:val="22"/>
              </w:rPr>
              <w:t>’</w:t>
            </w:r>
          </w:p>
        </w:tc>
        <w:tc>
          <w:tcPr>
            <w:tcW w:w="1080" w:type="dxa"/>
          </w:tcPr>
          <w:p w:rsidR="00830628" w:rsidRDefault="007071CC" w:rsidP="00CA1A86">
            <w:pPr>
              <w:spacing w:before="60"/>
              <w:rPr>
                <w:rFonts w:ascii="Arial" w:hAnsi="Arial" w:cs="Arial"/>
                <w:sz w:val="16"/>
              </w:rPr>
            </w:pPr>
            <w:r>
              <w:rPr>
                <w:rFonts w:ascii="Arial" w:hAnsi="Arial" w:cs="Arial"/>
                <w:sz w:val="16"/>
              </w:rPr>
              <w:t>10</w:t>
            </w:r>
            <w:r w:rsidR="00830628">
              <w:rPr>
                <w:rFonts w:ascii="Arial" w:hAnsi="Arial" w:cs="Arial"/>
                <w:sz w:val="16"/>
              </w:rPr>
              <w:t>-Dec</w:t>
            </w:r>
            <w:r w:rsidR="006759D0">
              <w:rPr>
                <w:rFonts w:ascii="Arial" w:hAnsi="Arial" w:cs="Arial"/>
                <w:sz w:val="16"/>
              </w:rPr>
              <w:t>-13</w:t>
            </w:r>
          </w:p>
        </w:tc>
        <w:tc>
          <w:tcPr>
            <w:tcW w:w="1105" w:type="dxa"/>
          </w:tcPr>
          <w:p w:rsidR="00830628" w:rsidRDefault="006759D0">
            <w:pPr>
              <w:spacing w:before="60"/>
              <w:rPr>
                <w:rFonts w:ascii="Arial" w:hAnsi="Arial" w:cs="Arial"/>
                <w:sz w:val="16"/>
              </w:rPr>
            </w:pPr>
            <w:r>
              <w:rPr>
                <w:rFonts w:ascii="Arial" w:hAnsi="Arial" w:cs="Arial"/>
                <w:sz w:val="16"/>
              </w:rPr>
              <w:t>SR</w:t>
            </w:r>
          </w:p>
        </w:tc>
      </w:tr>
      <w:tr w:rsidR="00CB4B8B">
        <w:trPr>
          <w:ins w:id="3" w:author="Thomas, Vince" w:date="2014-06-12T16:09:00Z"/>
        </w:trPr>
        <w:tc>
          <w:tcPr>
            <w:tcW w:w="616" w:type="dxa"/>
          </w:tcPr>
          <w:p w:rsidR="00CB4B8B" w:rsidRDefault="00CB4B8B">
            <w:pPr>
              <w:spacing w:before="60"/>
              <w:rPr>
                <w:ins w:id="4" w:author="Thomas, Vince" w:date="2014-06-12T16:09:00Z"/>
                <w:rFonts w:ascii="Arial" w:hAnsi="Arial" w:cs="Arial"/>
                <w:sz w:val="16"/>
              </w:rPr>
            </w:pPr>
            <w:ins w:id="5" w:author="Thomas, Vince" w:date="2014-06-12T16:09:00Z">
              <w:r>
                <w:rPr>
                  <w:rFonts w:ascii="Arial" w:hAnsi="Arial" w:cs="Arial"/>
                  <w:sz w:val="16"/>
                </w:rPr>
                <w:t>10</w:t>
              </w:r>
            </w:ins>
          </w:p>
        </w:tc>
        <w:tc>
          <w:tcPr>
            <w:tcW w:w="662" w:type="dxa"/>
          </w:tcPr>
          <w:p w:rsidR="00CB4B8B" w:rsidRDefault="00CB4B8B">
            <w:pPr>
              <w:spacing w:before="60"/>
              <w:rPr>
                <w:ins w:id="6" w:author="Thomas, Vince" w:date="2014-06-12T16:09:00Z"/>
                <w:rFonts w:ascii="Arial" w:hAnsi="Arial" w:cs="Arial"/>
                <w:sz w:val="16"/>
              </w:rPr>
            </w:pPr>
            <w:ins w:id="7" w:author="Thomas, Vince" w:date="2014-06-12T16:09:00Z">
              <w:r>
                <w:rPr>
                  <w:rFonts w:ascii="Arial" w:hAnsi="Arial" w:cs="Arial"/>
                  <w:sz w:val="16"/>
                </w:rPr>
                <w:t>10.0</w:t>
              </w:r>
            </w:ins>
          </w:p>
        </w:tc>
        <w:tc>
          <w:tcPr>
            <w:tcW w:w="6210" w:type="dxa"/>
          </w:tcPr>
          <w:p w:rsidR="00CB4B8B" w:rsidRDefault="00CB4B8B" w:rsidP="00877452">
            <w:pPr>
              <w:rPr>
                <w:ins w:id="8" w:author="Thomas, Vince" w:date="2014-06-12T16:09:00Z"/>
                <w:rFonts w:ascii="Calibri" w:hAnsi="Calibri"/>
                <w:color w:val="000000"/>
                <w:sz w:val="22"/>
                <w:szCs w:val="22"/>
              </w:rPr>
            </w:pPr>
            <w:ins w:id="9" w:author="Thomas, Vince" w:date="2014-06-12T16:09:00Z">
              <w:r>
                <w:rPr>
                  <w:rFonts w:ascii="Calibri" w:hAnsi="Calibri"/>
                  <w:color w:val="000000"/>
                  <w:sz w:val="22"/>
                  <w:szCs w:val="22"/>
                </w:rPr>
                <w:t xml:space="preserve">Updated to SF-04B </w:t>
              </w:r>
            </w:ins>
            <w:ins w:id="10" w:author="Thomas, Vince" w:date="2014-06-12T16:10:00Z">
              <w:r>
                <w:rPr>
                  <w:rFonts w:ascii="Calibri" w:hAnsi="Calibri"/>
                  <w:color w:val="000000"/>
                  <w:sz w:val="22"/>
                  <w:szCs w:val="22"/>
                </w:rPr>
                <w:t>v</w:t>
              </w:r>
            </w:ins>
            <w:ins w:id="11" w:author="Thomas, Vince" w:date="2014-06-12T16:09:00Z">
              <w:r w:rsidRPr="00CB4B8B">
                <w:rPr>
                  <w:rFonts w:ascii="Calibri" w:hAnsi="Calibri"/>
                  <w:color w:val="000000"/>
                  <w:sz w:val="22"/>
                  <w:szCs w:val="22"/>
                </w:rPr>
                <w:t xml:space="preserve">5, </w:t>
              </w:r>
            </w:ins>
            <w:ins w:id="12" w:author="Thomas, Vince" w:date="2014-06-12T16:10:00Z">
              <w:r>
                <w:rPr>
                  <w:rFonts w:ascii="Calibri" w:hAnsi="Calibri"/>
                  <w:color w:val="000000"/>
                  <w:sz w:val="22"/>
                  <w:szCs w:val="22"/>
                </w:rPr>
                <w:t xml:space="preserve">modified </w:t>
              </w:r>
            </w:ins>
            <w:proofErr w:type="spellStart"/>
            <w:ins w:id="13" w:author="Thomas, Vince" w:date="2014-06-12T16:09:00Z">
              <w:r w:rsidRPr="00CB4B8B">
                <w:rPr>
                  <w:rFonts w:ascii="Calibri" w:hAnsi="Calibri"/>
                  <w:color w:val="000000"/>
                  <w:sz w:val="22"/>
                  <w:szCs w:val="22"/>
                </w:rPr>
                <w:t>PreLimitForStall</w:t>
              </w:r>
            </w:ins>
            <w:proofErr w:type="spellEnd"/>
            <w:ins w:id="14" w:author="Thomas, Vince" w:date="2014-06-13T11:31:00Z">
              <w:r w:rsidR="00877452">
                <w:rPr>
                  <w:rFonts w:ascii="Calibri" w:hAnsi="Calibri"/>
                  <w:color w:val="000000"/>
                  <w:sz w:val="22"/>
                  <w:szCs w:val="22"/>
                </w:rPr>
                <w:t xml:space="preserve">, </w:t>
              </w:r>
              <w:proofErr w:type="spellStart"/>
              <w:r w:rsidR="00877452">
                <w:rPr>
                  <w:rFonts w:ascii="Calibri" w:hAnsi="Calibri"/>
                  <w:color w:val="FF0000"/>
                  <w:sz w:val="22"/>
                  <w:szCs w:val="22"/>
                </w:rPr>
                <w:t>A</w:t>
              </w:r>
            </w:ins>
            <w:ins w:id="15" w:author="Thomas, Vince" w:date="2014-06-13T11:22:00Z">
              <w:r w:rsidR="00877452">
                <w:rPr>
                  <w:rFonts w:ascii="Calibri" w:hAnsi="Calibri"/>
                  <w:color w:val="FF0000"/>
                  <w:sz w:val="22"/>
                  <w:szCs w:val="22"/>
                </w:rPr>
                <w:t>ssist</w:t>
              </w:r>
            </w:ins>
            <w:ins w:id="16" w:author="Thomas, Vince" w:date="2014-06-13T11:31:00Z">
              <w:r w:rsidR="00877452">
                <w:rPr>
                  <w:rFonts w:ascii="Calibri" w:hAnsi="Calibri"/>
                  <w:color w:val="FF0000"/>
                  <w:sz w:val="22"/>
                  <w:szCs w:val="22"/>
                </w:rPr>
                <w:t>Cm</w:t>
              </w:r>
            </w:ins>
            <w:ins w:id="17" w:author="Thomas, Vince" w:date="2014-06-13T11:22:00Z">
              <w:r w:rsidR="00877452">
                <w:rPr>
                  <w:rFonts w:ascii="Calibri" w:hAnsi="Calibri"/>
                  <w:color w:val="FF0000"/>
                  <w:sz w:val="22"/>
                  <w:szCs w:val="22"/>
                </w:rPr>
                <w:t>d</w:t>
              </w:r>
            </w:ins>
            <w:proofErr w:type="spellEnd"/>
            <w:ins w:id="18" w:author="Thomas, Vince" w:date="2014-06-13T11:31:00Z">
              <w:r w:rsidR="00877452">
                <w:rPr>
                  <w:rFonts w:ascii="Calibri" w:hAnsi="Calibri"/>
                  <w:color w:val="FF0000"/>
                  <w:sz w:val="22"/>
                  <w:szCs w:val="22"/>
                </w:rPr>
                <w:t>, and</w:t>
              </w:r>
              <w:r w:rsidR="00877452" w:rsidRPr="00877452">
                <w:rPr>
                  <w:rFonts w:ascii="Calibri" w:hAnsi="Calibri"/>
                  <w:color w:val="FF0000"/>
                  <w:sz w:val="22"/>
                  <w:szCs w:val="22"/>
                </w:rPr>
                <w:t xml:space="preserve"> </w:t>
              </w:r>
              <w:proofErr w:type="spellStart"/>
              <w:r w:rsidR="00877452" w:rsidRPr="00877452">
                <w:rPr>
                  <w:rFonts w:ascii="Calibri" w:hAnsi="Calibri"/>
                  <w:color w:val="FF0000"/>
                  <w:sz w:val="22"/>
                  <w:szCs w:val="22"/>
                </w:rPr>
                <w:t>AbsLimitedTorque</w:t>
              </w:r>
            </w:ins>
            <w:proofErr w:type="spellEnd"/>
          </w:p>
        </w:tc>
        <w:tc>
          <w:tcPr>
            <w:tcW w:w="1080" w:type="dxa"/>
          </w:tcPr>
          <w:p w:rsidR="00CB4B8B" w:rsidRDefault="00CB4B8B" w:rsidP="00CA1A86">
            <w:pPr>
              <w:spacing w:before="60"/>
              <w:rPr>
                <w:ins w:id="19" w:author="Thomas, Vince" w:date="2014-06-12T16:09:00Z"/>
                <w:rFonts w:ascii="Arial" w:hAnsi="Arial" w:cs="Arial"/>
                <w:sz w:val="16"/>
              </w:rPr>
            </w:pPr>
            <w:ins w:id="20" w:author="Thomas, Vince" w:date="2014-06-12T16:10:00Z">
              <w:r>
                <w:rPr>
                  <w:rFonts w:ascii="Arial" w:hAnsi="Arial" w:cs="Arial"/>
                  <w:sz w:val="16"/>
                </w:rPr>
                <w:t>12-June-06</w:t>
              </w:r>
            </w:ins>
          </w:p>
        </w:tc>
        <w:tc>
          <w:tcPr>
            <w:tcW w:w="1105" w:type="dxa"/>
          </w:tcPr>
          <w:p w:rsidR="00CB4B8B" w:rsidRDefault="00CB4B8B">
            <w:pPr>
              <w:spacing w:before="60"/>
              <w:rPr>
                <w:ins w:id="21" w:author="Thomas, Vince" w:date="2014-06-12T16:09:00Z"/>
                <w:rFonts w:ascii="Arial" w:hAnsi="Arial" w:cs="Arial"/>
                <w:sz w:val="16"/>
              </w:rPr>
            </w:pPr>
            <w:ins w:id="22" w:author="Thomas, Vince" w:date="2014-06-12T16:11:00Z">
              <w:r>
                <w:rPr>
                  <w:rFonts w:ascii="Arial" w:hAnsi="Arial" w:cs="Arial"/>
                  <w:sz w:val="16"/>
                </w:rPr>
                <w:t>VT</w:t>
              </w:r>
            </w:ins>
          </w:p>
        </w:tc>
      </w:tr>
    </w:tbl>
    <w:p w:rsidR="00107819" w:rsidRDefault="00107819"/>
    <w:sectPr w:rsidR="00107819" w:rsidSect="00937013">
      <w:headerReference w:type="default" r:id="rId18"/>
      <w:footerReference w:type="default" r:id="rId1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1D17" w:rsidRDefault="00C21D17">
      <w:r>
        <w:separator/>
      </w:r>
    </w:p>
  </w:endnote>
  <w:endnote w:type="continuationSeparator" w:id="0">
    <w:p w:rsidR="00C21D17" w:rsidRDefault="00C21D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42" w:rsidRDefault="00A15642">
    <w:pPr>
      <w:pStyle w:val="Footer"/>
    </w:pPr>
    <w:r>
      <w:rPr>
        <w:snapToGrid w:val="0"/>
      </w:rPr>
      <w:tab/>
    </w:r>
    <w:r w:rsidR="00C21D17">
      <w:fldChar w:fldCharType="begin"/>
    </w:r>
    <w:r w:rsidR="00C21D17">
      <w:instrText xml:space="preserve"> DOCPROPERTY "Company"  \* MERGEFORMAT </w:instrText>
    </w:r>
    <w:r w:rsidR="00C21D17">
      <w:fldChar w:fldCharType="separate"/>
    </w:r>
    <w:r w:rsidRPr="002F7A57">
      <w:rPr>
        <w:rFonts w:ascii="Times" w:hAnsi="Times"/>
        <w:caps/>
        <w:snapToGrid w:val="0"/>
      </w:rPr>
      <w:t>Nexteer</w:t>
    </w:r>
    <w:r w:rsidR="00C21D17">
      <w:rPr>
        <w:rFonts w:ascii="Times" w:hAnsi="Times"/>
        <w:caps/>
        <w:snapToGrid w:val="0"/>
      </w:rPr>
      <w:fldChar w:fldCharType="end"/>
    </w:r>
    <w:r>
      <w:rPr>
        <w:snapToGrid w:val="0"/>
      </w:rPr>
      <w:t xml:space="preserve"> CONFIDENTIAL</w:t>
    </w:r>
    <w:r>
      <w:rPr>
        <w:snapToGrid w:val="0"/>
      </w:rPr>
      <w:tab/>
    </w:r>
    <w:r w:rsidRPr="001A574F">
      <w:rPr>
        <w:snapToGrid w:val="0"/>
        <w:sz w:val="16"/>
      </w:rPr>
      <w:t xml:space="preserve"> MDD</w:t>
    </w:r>
    <w:r>
      <w:rPr>
        <w:snapToGrid w:val="0"/>
        <w:sz w:val="16"/>
      </w:rPr>
      <w:t xml:space="preserve"> </w:t>
    </w:r>
    <w:r w:rsidRPr="001A574F">
      <w:rPr>
        <w:snapToGrid w:val="0"/>
        <w:sz w:val="16"/>
      </w:rPr>
      <w:t>T</w:t>
    </w:r>
    <w:r>
      <w:rPr>
        <w:snapToGrid w:val="0"/>
        <w:sz w:val="16"/>
      </w:rPr>
      <w:t>emplate EA3, Rev 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1D17" w:rsidRDefault="00C21D17">
      <w:r>
        <w:separator/>
      </w:r>
    </w:p>
  </w:footnote>
  <w:footnote w:type="continuationSeparator" w:id="0">
    <w:p w:rsidR="00C21D17" w:rsidRDefault="00C21D1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15642" w:rsidRDefault="00A15642">
    <w:pPr>
      <w:pStyle w:val="Header"/>
      <w:pBdr>
        <w:bottom w:val="single" w:sz="4" w:space="1" w:color="auto"/>
      </w:pBdr>
      <w:jc w:val="center"/>
      <w:rPr>
        <w:b/>
      </w:rPr>
    </w:pPr>
    <w:r>
      <w:rPr>
        <w:b/>
      </w:rPr>
      <w:t>SOFTWARE MODULE DESIGN SPECIFICATION</w:t>
    </w:r>
  </w:p>
  <w:tbl>
    <w:tblPr>
      <w:tblW w:w="0" w:type="auto"/>
      <w:tblInd w:w="18" w:type="dxa"/>
      <w:tblLayout w:type="fixed"/>
      <w:tblLook w:val="0000" w:firstRow="0" w:lastRow="0" w:firstColumn="0" w:lastColumn="0" w:noHBand="0" w:noVBand="0"/>
    </w:tblPr>
    <w:tblGrid>
      <w:gridCol w:w="990"/>
      <w:gridCol w:w="1530"/>
      <w:gridCol w:w="1260"/>
      <w:gridCol w:w="2610"/>
      <w:gridCol w:w="1170"/>
      <w:gridCol w:w="1350"/>
    </w:tblGrid>
    <w:tr w:rsidR="00A15642">
      <w:trPr>
        <w:cantSplit/>
      </w:trPr>
      <w:tc>
        <w:tcPr>
          <w:tcW w:w="990" w:type="dxa"/>
        </w:tcPr>
        <w:p w:rsidR="00A15642" w:rsidRDefault="00A15642">
          <w:pPr>
            <w:pStyle w:val="Header"/>
          </w:pPr>
          <w:r>
            <w:t>Title:</w:t>
          </w:r>
        </w:p>
      </w:tc>
      <w:tc>
        <w:tcPr>
          <w:tcW w:w="5400" w:type="dxa"/>
          <w:gridSpan w:val="3"/>
          <w:vMerge w:val="restart"/>
        </w:tcPr>
        <w:p w:rsidR="00A15642" w:rsidRDefault="00C21D17">
          <w:pPr>
            <w:pStyle w:val="Header"/>
          </w:pPr>
          <w:r>
            <w:fldChar w:fldCharType="begin"/>
          </w:r>
          <w:r>
            <w:instrText xml:space="preserve"> DOCPROPERTY "Document Title"  \* MERGEFORMAT </w:instrText>
          </w:r>
          <w:r>
            <w:fldChar w:fldCharType="separate"/>
          </w:r>
          <w:r w:rsidR="00A15642">
            <w:t>Assist Sum and Limit (Current Mode)</w:t>
          </w:r>
          <w:r>
            <w:fldChar w:fldCharType="end"/>
          </w:r>
        </w:p>
        <w:p w:rsidR="00A15642" w:rsidRDefault="00C21D17" w:rsidP="001A574F">
          <w:pPr>
            <w:pStyle w:val="Header"/>
            <w:tabs>
              <w:tab w:val="clear" w:pos="4320"/>
              <w:tab w:val="clear" w:pos="8640"/>
              <w:tab w:val="center" w:pos="2592"/>
            </w:tabs>
          </w:pPr>
          <w:r>
            <w:fldChar w:fldCharType="begin"/>
          </w:r>
          <w:r>
            <w:instrText xml:space="preserve"> DOCPROPERTY "Product Line"  \* MERGEFORMAT </w:instrText>
          </w:r>
          <w:r>
            <w:fldChar w:fldCharType="separate"/>
          </w:r>
          <w:r w:rsidR="00A15642">
            <w:t>Gen II+ EPS EA3</w:t>
          </w:r>
          <w:r>
            <w:fldChar w:fldCharType="end"/>
          </w:r>
          <w:r w:rsidR="00A15642">
            <w:tab/>
          </w:r>
        </w:p>
      </w:tc>
      <w:tc>
        <w:tcPr>
          <w:tcW w:w="1170" w:type="dxa"/>
        </w:tcPr>
        <w:p w:rsidR="00A15642" w:rsidRDefault="00A15642">
          <w:pPr>
            <w:pStyle w:val="Header"/>
          </w:pPr>
          <w:r>
            <w:t>Revision:</w:t>
          </w:r>
        </w:p>
      </w:tc>
      <w:tc>
        <w:tcPr>
          <w:tcW w:w="1350" w:type="dxa"/>
        </w:tcPr>
        <w:p w:rsidR="00A15642" w:rsidRDefault="00A15642" w:rsidP="00167FCD">
          <w:pPr>
            <w:pStyle w:val="Header"/>
          </w:pPr>
          <w:del w:id="23" w:author="Thomas, Vince" w:date="2014-06-12T15:20:00Z">
            <w:r w:rsidDel="008D7360">
              <w:delText>9</w:delText>
            </w:r>
          </w:del>
          <w:ins w:id="24" w:author="Thomas, Vince" w:date="2014-06-12T15:20:00Z">
            <w:r>
              <w:t>10</w:t>
            </w:r>
          </w:ins>
        </w:p>
      </w:tc>
    </w:tr>
    <w:tr w:rsidR="00A15642">
      <w:trPr>
        <w:cantSplit/>
      </w:trPr>
      <w:tc>
        <w:tcPr>
          <w:tcW w:w="990" w:type="dxa"/>
        </w:tcPr>
        <w:p w:rsidR="00A15642" w:rsidRDefault="00A15642">
          <w:pPr>
            <w:pStyle w:val="Header"/>
          </w:pPr>
          <w:r>
            <w:t xml:space="preserve">Product:     </w:t>
          </w:r>
        </w:p>
      </w:tc>
      <w:tc>
        <w:tcPr>
          <w:tcW w:w="5400" w:type="dxa"/>
          <w:gridSpan w:val="3"/>
          <w:vMerge/>
        </w:tcPr>
        <w:p w:rsidR="00A15642" w:rsidRDefault="00A15642">
          <w:pPr>
            <w:pStyle w:val="Header"/>
            <w:jc w:val="center"/>
          </w:pPr>
        </w:p>
      </w:tc>
      <w:tc>
        <w:tcPr>
          <w:tcW w:w="1170" w:type="dxa"/>
        </w:tcPr>
        <w:p w:rsidR="00A15642" w:rsidRDefault="00A15642">
          <w:pPr>
            <w:pStyle w:val="Header"/>
          </w:pPr>
          <w:r>
            <w:t>Rev. Date:</w:t>
          </w:r>
        </w:p>
      </w:tc>
      <w:tc>
        <w:tcPr>
          <w:tcW w:w="1350" w:type="dxa"/>
        </w:tcPr>
        <w:p w:rsidR="00A15642" w:rsidRDefault="00A15642" w:rsidP="00167FCD">
          <w:pPr>
            <w:pStyle w:val="Header"/>
          </w:pPr>
          <w:del w:id="25" w:author="Thomas, Vince" w:date="2014-06-12T15:20:00Z">
            <w:r w:rsidDel="008D7360">
              <w:rPr>
                <w:noProof/>
              </w:rPr>
              <w:fldChar w:fldCharType="begin"/>
            </w:r>
            <w:r w:rsidDel="008D7360">
              <w:rPr>
                <w:noProof/>
              </w:rPr>
              <w:delInstrText xml:space="preserve"> DATE \@ "d-MMM-yy" </w:delInstrText>
            </w:r>
            <w:r w:rsidDel="008D7360">
              <w:rPr>
                <w:noProof/>
              </w:rPr>
              <w:fldChar w:fldCharType="separate"/>
            </w:r>
            <w:r w:rsidDel="008D7360">
              <w:rPr>
                <w:noProof/>
              </w:rPr>
              <w:delText>10-Dec-132-Dec-13</w:delText>
            </w:r>
            <w:r w:rsidDel="008D7360">
              <w:rPr>
                <w:noProof/>
              </w:rPr>
              <w:fldChar w:fldCharType="end"/>
            </w:r>
          </w:del>
          <w:ins w:id="26" w:author="Thomas, Vince" w:date="2014-06-12T15:20:00Z">
            <w:r>
              <w:rPr>
                <w:noProof/>
              </w:rPr>
              <w:t>12</w:t>
            </w:r>
          </w:ins>
          <w:ins w:id="27" w:author="Thomas, Vince" w:date="2014-06-12T15:21:00Z">
            <w:r>
              <w:rPr>
                <w:noProof/>
              </w:rPr>
              <w:t>-</w:t>
            </w:r>
          </w:ins>
          <w:ins w:id="28" w:author="Thomas, Vince" w:date="2014-06-12T15:20:00Z">
            <w:r>
              <w:rPr>
                <w:noProof/>
              </w:rPr>
              <w:t>June-14</w:t>
            </w:r>
          </w:ins>
        </w:p>
      </w:tc>
    </w:tr>
    <w:tr w:rsidR="00A15642">
      <w:trPr>
        <w:cantSplit/>
      </w:trPr>
      <w:tc>
        <w:tcPr>
          <w:tcW w:w="990" w:type="dxa"/>
        </w:tcPr>
        <w:p w:rsidR="00A15642" w:rsidRDefault="00A15642">
          <w:pPr>
            <w:pStyle w:val="Header"/>
          </w:pPr>
          <w:r>
            <w:t>Group:</w:t>
          </w:r>
        </w:p>
      </w:tc>
      <w:tc>
        <w:tcPr>
          <w:tcW w:w="1530" w:type="dxa"/>
        </w:tcPr>
        <w:p w:rsidR="00A15642" w:rsidRDefault="00A15642">
          <w:pPr>
            <w:pStyle w:val="Header"/>
          </w:pPr>
          <w:r>
            <w:t>ESG</w:t>
          </w:r>
        </w:p>
      </w:tc>
      <w:tc>
        <w:tcPr>
          <w:tcW w:w="1260" w:type="dxa"/>
        </w:tcPr>
        <w:p w:rsidR="00A15642" w:rsidRDefault="00A15642">
          <w:pPr>
            <w:pStyle w:val="Header"/>
          </w:pPr>
          <w:r>
            <w:t>Originator:</w:t>
          </w:r>
        </w:p>
      </w:tc>
      <w:tc>
        <w:tcPr>
          <w:tcW w:w="2610" w:type="dxa"/>
        </w:tcPr>
        <w:p w:rsidR="00A15642" w:rsidRDefault="00A15642">
          <w:pPr>
            <w:pStyle w:val="Header"/>
          </w:pPr>
          <w:proofErr w:type="spellStart"/>
          <w:r>
            <w:t>Selva</w:t>
          </w:r>
          <w:proofErr w:type="spellEnd"/>
          <w:r>
            <w:t xml:space="preserve"> (nzt9hv)</w:t>
          </w:r>
        </w:p>
      </w:tc>
      <w:tc>
        <w:tcPr>
          <w:tcW w:w="1170" w:type="dxa"/>
        </w:tcPr>
        <w:p w:rsidR="00A15642" w:rsidRDefault="00A15642">
          <w:pPr>
            <w:pStyle w:val="Header"/>
          </w:pPr>
          <w:r>
            <w:t>Page:</w:t>
          </w:r>
        </w:p>
      </w:tc>
      <w:tc>
        <w:tcPr>
          <w:tcW w:w="1350" w:type="dxa"/>
        </w:tcPr>
        <w:p w:rsidR="00A15642" w:rsidRDefault="00A15642">
          <w:pPr>
            <w:pStyle w:val="Header"/>
          </w:pPr>
          <w:r>
            <w:rPr>
              <w:rStyle w:val="PageNumber"/>
            </w:rPr>
            <w:fldChar w:fldCharType="begin"/>
          </w:r>
          <w:r>
            <w:rPr>
              <w:rStyle w:val="PageNumber"/>
            </w:rPr>
            <w:instrText xml:space="preserve"> PAGE </w:instrText>
          </w:r>
          <w:r>
            <w:rPr>
              <w:rStyle w:val="PageNumber"/>
            </w:rPr>
            <w:fldChar w:fldCharType="separate"/>
          </w:r>
          <w:r w:rsidR="00A632D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A632D9">
            <w:rPr>
              <w:rStyle w:val="PageNumber"/>
              <w:noProof/>
            </w:rPr>
            <w:t>21</w:t>
          </w:r>
          <w:r>
            <w:rPr>
              <w:rStyle w:val="PageNumber"/>
            </w:rPr>
            <w:fldChar w:fldCharType="end"/>
          </w:r>
        </w:p>
      </w:tc>
    </w:tr>
  </w:tbl>
  <w:p w:rsidR="00A15642" w:rsidRDefault="00A15642">
    <w:pPr>
      <w:pStyle w:val="Header"/>
      <w:pBdr>
        <w:top w:val="single" w:sz="4" w:space="1" w:color="auto"/>
      </w:pBdr>
      <w:rPr>
        <w:sz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0CE0C78"/>
    <w:multiLevelType w:val="hybridMultilevel"/>
    <w:tmpl w:val="82D6C2FC"/>
    <w:lvl w:ilvl="0" w:tplc="A19A152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7">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0">
    <w:nsid w:val="7D975107"/>
    <w:multiLevelType w:val="multilevel"/>
    <w:tmpl w:val="04090025"/>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0"/>
  </w:num>
  <w:num w:numId="2">
    <w:abstractNumId w:val="9"/>
  </w:num>
  <w:num w:numId="3">
    <w:abstractNumId w:val="6"/>
  </w:num>
  <w:num w:numId="4">
    <w:abstractNumId w:val="0"/>
  </w:num>
  <w:num w:numId="5">
    <w:abstractNumId w:val="5"/>
  </w:num>
  <w:num w:numId="6">
    <w:abstractNumId w:val="1"/>
  </w:num>
  <w:num w:numId="7">
    <w:abstractNumId w:val="2"/>
  </w:num>
  <w:num w:numId="8">
    <w:abstractNumId w:val="3"/>
  </w:num>
  <w:num w:numId="9">
    <w:abstractNumId w:val="8"/>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trackRevisions/>
  <w:doNotTrackFormatting/>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1689F"/>
    <w:rsid w:val="00012E44"/>
    <w:rsid w:val="00060FE0"/>
    <w:rsid w:val="000A4B7F"/>
    <w:rsid w:val="000A653C"/>
    <w:rsid w:val="000B0F3E"/>
    <w:rsid w:val="000B75C5"/>
    <w:rsid w:val="000D0E2D"/>
    <w:rsid w:val="000E5A93"/>
    <w:rsid w:val="000F5DA2"/>
    <w:rsid w:val="00107819"/>
    <w:rsid w:val="00122AD2"/>
    <w:rsid w:val="0013504B"/>
    <w:rsid w:val="00140AF1"/>
    <w:rsid w:val="00162AB4"/>
    <w:rsid w:val="00167FCD"/>
    <w:rsid w:val="0017348F"/>
    <w:rsid w:val="001862DC"/>
    <w:rsid w:val="001A31D2"/>
    <w:rsid w:val="001A574F"/>
    <w:rsid w:val="001B60DF"/>
    <w:rsid w:val="001F09B2"/>
    <w:rsid w:val="0020722A"/>
    <w:rsid w:val="00212EF6"/>
    <w:rsid w:val="00215131"/>
    <w:rsid w:val="002410CF"/>
    <w:rsid w:val="00251AC0"/>
    <w:rsid w:val="00282F2E"/>
    <w:rsid w:val="00291619"/>
    <w:rsid w:val="00295826"/>
    <w:rsid w:val="002C03D8"/>
    <w:rsid w:val="002F6287"/>
    <w:rsid w:val="002F7A57"/>
    <w:rsid w:val="00315335"/>
    <w:rsid w:val="00384466"/>
    <w:rsid w:val="003A16CF"/>
    <w:rsid w:val="003A5ED1"/>
    <w:rsid w:val="003B7645"/>
    <w:rsid w:val="003C1EAD"/>
    <w:rsid w:val="003C4D3F"/>
    <w:rsid w:val="003F38BB"/>
    <w:rsid w:val="00401199"/>
    <w:rsid w:val="004149AE"/>
    <w:rsid w:val="00484D2C"/>
    <w:rsid w:val="004972FC"/>
    <w:rsid w:val="004A781C"/>
    <w:rsid w:val="004F4E6C"/>
    <w:rsid w:val="005446BF"/>
    <w:rsid w:val="00552E31"/>
    <w:rsid w:val="00587A82"/>
    <w:rsid w:val="005A7D50"/>
    <w:rsid w:val="005B29BC"/>
    <w:rsid w:val="005B77EF"/>
    <w:rsid w:val="005D5FE4"/>
    <w:rsid w:val="005D783D"/>
    <w:rsid w:val="0061512C"/>
    <w:rsid w:val="00616853"/>
    <w:rsid w:val="0064281A"/>
    <w:rsid w:val="00654BDB"/>
    <w:rsid w:val="00674ADF"/>
    <w:rsid w:val="006759D0"/>
    <w:rsid w:val="00682B6A"/>
    <w:rsid w:val="006876EC"/>
    <w:rsid w:val="006B7E03"/>
    <w:rsid w:val="006C53D9"/>
    <w:rsid w:val="006C6B82"/>
    <w:rsid w:val="006D060D"/>
    <w:rsid w:val="006D33CC"/>
    <w:rsid w:val="006F01A3"/>
    <w:rsid w:val="006F6C3B"/>
    <w:rsid w:val="0070525A"/>
    <w:rsid w:val="00706174"/>
    <w:rsid w:val="007071CC"/>
    <w:rsid w:val="00725E1A"/>
    <w:rsid w:val="0075035E"/>
    <w:rsid w:val="00771885"/>
    <w:rsid w:val="007A69AC"/>
    <w:rsid w:val="007E7BD2"/>
    <w:rsid w:val="007F446E"/>
    <w:rsid w:val="007F6713"/>
    <w:rsid w:val="008242F0"/>
    <w:rsid w:val="00830628"/>
    <w:rsid w:val="008535B2"/>
    <w:rsid w:val="0087452C"/>
    <w:rsid w:val="00877452"/>
    <w:rsid w:val="00886A0D"/>
    <w:rsid w:val="008B3E94"/>
    <w:rsid w:val="008C2734"/>
    <w:rsid w:val="008D7360"/>
    <w:rsid w:val="008F69E4"/>
    <w:rsid w:val="008F6DBB"/>
    <w:rsid w:val="00934ED0"/>
    <w:rsid w:val="00937013"/>
    <w:rsid w:val="00955F6A"/>
    <w:rsid w:val="00957470"/>
    <w:rsid w:val="00957C58"/>
    <w:rsid w:val="00966B85"/>
    <w:rsid w:val="00996C42"/>
    <w:rsid w:val="009B20B2"/>
    <w:rsid w:val="009B26C0"/>
    <w:rsid w:val="009C3CE5"/>
    <w:rsid w:val="00A13923"/>
    <w:rsid w:val="00A15642"/>
    <w:rsid w:val="00A21BDB"/>
    <w:rsid w:val="00A632D9"/>
    <w:rsid w:val="00A64919"/>
    <w:rsid w:val="00AB0017"/>
    <w:rsid w:val="00AB61C8"/>
    <w:rsid w:val="00AC4AE6"/>
    <w:rsid w:val="00AD731B"/>
    <w:rsid w:val="00B32907"/>
    <w:rsid w:val="00B43152"/>
    <w:rsid w:val="00B50AA2"/>
    <w:rsid w:val="00B54697"/>
    <w:rsid w:val="00B63999"/>
    <w:rsid w:val="00BA23BB"/>
    <w:rsid w:val="00BB5FE8"/>
    <w:rsid w:val="00BD008B"/>
    <w:rsid w:val="00BD15D2"/>
    <w:rsid w:val="00BD3DFF"/>
    <w:rsid w:val="00BF364D"/>
    <w:rsid w:val="00C21D17"/>
    <w:rsid w:val="00C35BD3"/>
    <w:rsid w:val="00C72FFA"/>
    <w:rsid w:val="00C73366"/>
    <w:rsid w:val="00CA1A86"/>
    <w:rsid w:val="00CA32AD"/>
    <w:rsid w:val="00CB4B8B"/>
    <w:rsid w:val="00CB6F5E"/>
    <w:rsid w:val="00CC30F5"/>
    <w:rsid w:val="00CE7A5F"/>
    <w:rsid w:val="00CF066C"/>
    <w:rsid w:val="00D1386A"/>
    <w:rsid w:val="00D2083B"/>
    <w:rsid w:val="00D3676E"/>
    <w:rsid w:val="00D51284"/>
    <w:rsid w:val="00D54601"/>
    <w:rsid w:val="00D90C67"/>
    <w:rsid w:val="00D94BDD"/>
    <w:rsid w:val="00DC73AC"/>
    <w:rsid w:val="00DC7E08"/>
    <w:rsid w:val="00DE215A"/>
    <w:rsid w:val="00DE4889"/>
    <w:rsid w:val="00DF1B8E"/>
    <w:rsid w:val="00DF26FE"/>
    <w:rsid w:val="00DF49B8"/>
    <w:rsid w:val="00E24060"/>
    <w:rsid w:val="00E5472B"/>
    <w:rsid w:val="00E57C42"/>
    <w:rsid w:val="00E81E3E"/>
    <w:rsid w:val="00E90803"/>
    <w:rsid w:val="00E96A09"/>
    <w:rsid w:val="00EC060B"/>
    <w:rsid w:val="00EF4E9E"/>
    <w:rsid w:val="00F141E2"/>
    <w:rsid w:val="00F1689F"/>
    <w:rsid w:val="00F319DF"/>
    <w:rsid w:val="00F4473B"/>
    <w:rsid w:val="00F50D91"/>
    <w:rsid w:val="00F648ED"/>
    <w:rsid w:val="00F652DE"/>
    <w:rsid w:val="00F82E8E"/>
    <w:rsid w:val="00F85CDA"/>
    <w:rsid w:val="00F957FA"/>
    <w:rsid w:val="00FB2942"/>
    <w:rsid w:val="00FB3D61"/>
    <w:rsid w:val="00FB432D"/>
    <w:rsid w:val="00FC6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7013"/>
    <w:pPr>
      <w:spacing w:after="120"/>
    </w:pPr>
  </w:style>
  <w:style w:type="paragraph" w:styleId="Heading1">
    <w:name w:val="heading 1"/>
    <w:basedOn w:val="Normal"/>
    <w:next w:val="Normal"/>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semiHidden/>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BalloonText">
    <w:name w:val="Balloon Text"/>
    <w:basedOn w:val="Normal"/>
    <w:link w:val="BalloonTextChar"/>
    <w:uiPriority w:val="99"/>
    <w:semiHidden/>
    <w:unhideWhenUsed/>
    <w:rsid w:val="002F7A5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7A57"/>
    <w:rPr>
      <w:rFonts w:ascii="Tahoma" w:hAnsi="Tahoma" w:cs="Tahoma"/>
      <w:sz w:val="16"/>
      <w:szCs w:val="16"/>
    </w:rPr>
  </w:style>
  <w:style w:type="paragraph" w:styleId="ListParagraph">
    <w:name w:val="List Paragraph"/>
    <w:basedOn w:val="Normal"/>
    <w:uiPriority w:val="34"/>
    <w:qFormat/>
    <w:rsid w:val="00886A0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oleObject" Target="embeddings/oleObject3.bin"/><Relationship Id="rId10" Type="http://schemas.openxmlformats.org/officeDocument/2006/relationships/image" Target="media/image2.e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nzx5jd\My%20Documents\Templates\MDD%20Template%20EA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A34CD0-A9BC-4494-8EB1-25AAC1DF1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MDD Template EA3.dotx</Template>
  <TotalTime>518</TotalTime>
  <Pages>21</Pages>
  <Words>1715</Words>
  <Characters>9781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11474</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Owen Tosh (nzx5jd)</dc:creator>
  <cp:keywords/>
  <dc:description/>
  <cp:lastModifiedBy>Thomas, Vince</cp:lastModifiedBy>
  <cp:revision>65</cp:revision>
  <cp:lastPrinted>2011-03-21T13:34:00Z</cp:lastPrinted>
  <dcterms:created xsi:type="dcterms:W3CDTF">2012-09-11T17:55:00Z</dcterms:created>
  <dcterms:modified xsi:type="dcterms:W3CDTF">2014-06-19T17:05:00Z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Assist Sum and Limit (Current Mode)</vt:lpwstr>
  </property>
  <property fmtid="{D5CDD505-2E9C-101B-9397-08002B2CF9AE}" pid="3" name="MDDRevNum">
    <vt:lpwstr>3.0</vt:lpwstr>
  </property>
  <property fmtid="{D5CDD505-2E9C-101B-9397-08002B2CF9AE}" pid="4" name="Module Layer">
    <vt:lpwstr>0</vt:lpwstr>
  </property>
  <property fmtid="{D5CDD505-2E9C-101B-9397-08002B2CF9AE}" pid="5" name="Module Name">
    <vt:lpwstr>AstLmt</vt:lpwstr>
  </property>
  <property fmtid="{D5CDD505-2E9C-101B-9397-08002B2CF9AE}" pid="6" name="Product Line">
    <vt:lpwstr>Gen II+ EPS EA3</vt:lpwstr>
  </property>
</Properties>
</file>